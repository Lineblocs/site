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E04F000" w14:textId="77777777" w:rsidR="00467051" w:rsidRDefault="00703D2A">
      <w:pPr>
        <w:pStyle w:val="Heading1"/>
        <w:spacing w:beforeAutospacing="0" w:after="600" w:afterAutospacing="0" w:line="540" w:lineRule="atLeast"/>
        <w:rPr>
          <w:rFonts w:ascii="Poppins" w:eastAsia="Poppins" w:hAnsi="Poppins" w:cs="Poppins" w:hint="default"/>
          <w:color w:val="0A1247"/>
          <w:sz w:val="54"/>
          <w:szCs w:val="54"/>
        </w:rPr>
      </w:pPr>
      <w:r>
        <w:rPr>
          <w:rFonts w:ascii="Poppins" w:eastAsia="Poppins" w:hAnsi="Poppins" w:cs="Poppins" w:hint="default"/>
          <w:color w:val="0A1247"/>
          <w:sz w:val="54"/>
          <w:szCs w:val="54"/>
        </w:rPr>
        <w:t>Recordings And Voicemail</w:t>
      </w:r>
    </w:p>
    <w:p w14:paraId="3E7800EC" w14:textId="733567D0" w:rsidR="00467051" w:rsidRDefault="00703D2A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 xml:space="preserve">Recording voicemail is a simple yet </w:t>
      </w:r>
      <w:ins w:id="0" w:author="Maximilian" w:date="2021-06-20T07:26:00Z">
        <w:r>
          <w:rPr>
            <w:rFonts w:ascii="Poppins" w:eastAsia="Poppins" w:hAnsi="Poppins" w:cs="Poppins"/>
            <w:color w:val="0A1247"/>
            <w:sz w:val="33"/>
            <w:szCs w:val="33"/>
          </w:rPr>
          <w:t>beneficial</w:t>
        </w:r>
      </w:ins>
      <w:del w:id="1" w:author="Maximilian" w:date="2021-06-20T07:26:00Z">
        <w:r w:rsidDel="00703D2A">
          <w:rPr>
            <w:rFonts w:ascii="Poppins" w:eastAsia="Poppins" w:hAnsi="Poppins" w:cs="Poppins"/>
            <w:color w:val="0A1247"/>
            <w:sz w:val="33"/>
            <w:szCs w:val="33"/>
          </w:rPr>
          <w:delText>very useful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 xml:space="preserve"> component of a phone system. </w:t>
      </w:r>
    </w:p>
    <w:p w14:paraId="1CC83E2B" w14:textId="749ABA31" w:rsidR="00467051" w:rsidRDefault="00703D2A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ins w:id="2" w:author="Maximilian" w:date="2021-06-20T07:26:00Z">
        <w:r>
          <w:rPr>
            <w:rFonts w:ascii="Poppins" w:eastAsia="Poppins" w:hAnsi="Poppins" w:cs="Poppins"/>
            <w:color w:val="0A1247"/>
            <w:sz w:val="33"/>
            <w:szCs w:val="33"/>
          </w:rPr>
          <w:t>This guide</w:t>
        </w:r>
      </w:ins>
      <w:del w:id="3" w:author="Maximilian" w:date="2021-06-20T07:26:00Z">
        <w:r w:rsidDel="00703D2A">
          <w:rPr>
            <w:rFonts w:ascii="Poppins" w:eastAsia="Poppins" w:hAnsi="Poppins" w:cs="Poppins"/>
            <w:color w:val="0A1247"/>
            <w:sz w:val="33"/>
            <w:szCs w:val="33"/>
          </w:rPr>
          <w:delText>In this guide we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 xml:space="preserve"> will go over how to create a workflow that allows your callers to record voicemail messages when you are unavailable</w:t>
      </w:r>
      <w:ins w:id="4" w:author="Maximilian" w:date="2021-07-09T05:50:00Z">
        <w:r w:rsidR="00EE02D6">
          <w:rPr>
            <w:rFonts w:ascii="Poppins" w:eastAsia="Poppins" w:hAnsi="Poppins" w:cs="Poppins"/>
            <w:color w:val="0A1247"/>
            <w:sz w:val="33"/>
            <w:szCs w:val="33"/>
          </w:rPr>
          <w:t xml:space="preserve"> and play them </w:t>
        </w:r>
      </w:ins>
      <w:ins w:id="5" w:author="Maximilian" w:date="2021-07-09T05:51:00Z">
        <w:r w:rsidR="00EE02D6">
          <w:rPr>
            <w:rFonts w:ascii="Poppins" w:eastAsia="Poppins" w:hAnsi="Poppins" w:cs="Poppins"/>
            <w:color w:val="0A1247"/>
            <w:sz w:val="33"/>
            <w:szCs w:val="33"/>
          </w:rPr>
          <w:t>when you are available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>. </w:t>
      </w:r>
    </w:p>
    <w:p w14:paraId="4905C8B1" w14:textId="77777777" w:rsidR="00467051" w:rsidRDefault="00703D2A">
      <w:pPr>
        <w:pStyle w:val="Heading2"/>
        <w:spacing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Creating a voicemail flow</w:t>
      </w:r>
    </w:p>
    <w:p w14:paraId="7DF11CAB" w14:textId="77777777" w:rsidR="00467051" w:rsidRDefault="00703D2A">
      <w:pPr>
        <w:widowControl/>
        <w:numPr>
          <w:ilvl w:val="0"/>
          <w:numId w:val="1"/>
        </w:numPr>
        <w:spacing w:after="225"/>
        <w:ind w:left="0"/>
        <w:jc w:val="left"/>
      </w:pPr>
      <w:r>
        <w:rPr>
          <w:rFonts w:ascii="Poppins" w:eastAsia="Poppins" w:hAnsi="Poppins" w:cs="Poppins"/>
          <w:color w:val="0A1247"/>
          <w:sz w:val="24"/>
        </w:rPr>
        <w:t>In </w:t>
      </w:r>
      <w:hyperlink r:id="rId6" w:anchor="/dashboard" w:history="1">
        <w:r>
          <w:rPr>
            <w:rStyle w:val="Hyperlink"/>
            <w:rFonts w:ascii="Poppins" w:eastAsia="Poppins" w:hAnsi="Poppins" w:cs="Poppins"/>
            <w:color w:val="007BFF"/>
            <w:sz w:val="24"/>
            <w:u w:val="none"/>
          </w:rPr>
          <w:t>Lineblocs dashboard</w:t>
        </w:r>
      </w:hyperlink>
      <w:r>
        <w:rPr>
          <w:rFonts w:ascii="Poppins" w:eastAsia="Poppins" w:hAnsi="Poppins" w:cs="Poppins"/>
          <w:color w:val="0A1247"/>
          <w:sz w:val="24"/>
        </w:rPr>
        <w:t> click "Create" -&gt; "New Flow"</w:t>
      </w:r>
    </w:p>
    <w:p w14:paraId="25E5BB51" w14:textId="77777777" w:rsidR="00467051" w:rsidRDefault="00703D2A">
      <w:pPr>
        <w:widowControl/>
        <w:numPr>
          <w:ilvl w:val="0"/>
          <w:numId w:val="1"/>
        </w:numPr>
        <w:spacing w:after="225"/>
        <w:ind w:left="0"/>
        <w:jc w:val="left"/>
      </w:pPr>
      <w:r>
        <w:rPr>
          <w:rFonts w:ascii="Poppins" w:eastAsia="Poppins" w:hAnsi="Poppins" w:cs="Poppins"/>
          <w:color w:val="0A1247"/>
          <w:sz w:val="24"/>
        </w:rPr>
        <w:t>Enter a name for your flow</w:t>
      </w:r>
    </w:p>
    <w:p w14:paraId="794FDB2E" w14:textId="6EE5E25C" w:rsidR="00467051" w:rsidRDefault="00EE02D6">
      <w:pPr>
        <w:widowControl/>
        <w:numPr>
          <w:ilvl w:val="0"/>
          <w:numId w:val="1"/>
        </w:numPr>
        <w:spacing w:after="225"/>
        <w:ind w:left="0"/>
        <w:jc w:val="left"/>
      </w:pPr>
      <w:ins w:id="6" w:author="Maximilian" w:date="2021-07-09T05:51:00Z">
        <w:r>
          <w:rPr>
            <w:rFonts w:ascii="Poppins" w:eastAsia="Poppins" w:hAnsi="Poppins" w:cs="Poppins"/>
            <w:color w:val="0A1247"/>
            <w:sz w:val="24"/>
          </w:rPr>
          <w:t>U</w:t>
        </w:r>
      </w:ins>
      <w:del w:id="7" w:author="Maximilian" w:date="2021-07-09T05:51:00Z">
        <w:r w:rsidR="00703D2A" w:rsidDel="00EE02D6">
          <w:rPr>
            <w:rFonts w:ascii="Poppins" w:eastAsia="Poppins" w:hAnsi="Poppins" w:cs="Poppins"/>
            <w:color w:val="0A1247"/>
            <w:sz w:val="24"/>
          </w:rPr>
          <w:delText>u</w:delText>
        </w:r>
      </w:del>
      <w:r w:rsidR="00703D2A">
        <w:rPr>
          <w:rFonts w:ascii="Poppins" w:eastAsia="Poppins" w:hAnsi="Poppins" w:cs="Poppins"/>
          <w:color w:val="0A1247"/>
          <w:sz w:val="24"/>
        </w:rPr>
        <w:t>se template "Voicemail Example"</w:t>
      </w:r>
    </w:p>
    <w:p w14:paraId="07985BDD" w14:textId="77777777" w:rsidR="00467051" w:rsidRDefault="00703D2A">
      <w:pPr>
        <w:widowControl/>
        <w:numPr>
          <w:ilvl w:val="0"/>
          <w:numId w:val="1"/>
        </w:numPr>
        <w:spacing w:after="225"/>
        <w:ind w:left="0"/>
        <w:jc w:val="left"/>
      </w:pPr>
      <w:r>
        <w:rPr>
          <w:rFonts w:ascii="Poppins" w:eastAsia="Poppins" w:hAnsi="Poppins" w:cs="Poppins"/>
          <w:color w:val="0A1247"/>
          <w:sz w:val="24"/>
        </w:rPr>
        <w:t>Click "Create"</w:t>
      </w:r>
    </w:p>
    <w:p w14:paraId="7B08F357" w14:textId="77777777" w:rsidR="00467051" w:rsidRDefault="00703D2A">
      <w:pPr>
        <w:pStyle w:val="Heading2"/>
        <w:spacing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Setup forwarding</w:t>
      </w:r>
    </w:p>
    <w:p w14:paraId="216C4A71" w14:textId="1B03F3FF" w:rsidR="00467051" w:rsidRDefault="00703D2A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The sample "Voicemail Example" flow is set</w:t>
      </w:r>
      <w:ins w:id="8" w:author="Maximilian" w:date="2021-06-20T07:26:00Z">
        <w:r>
          <w:rPr>
            <w:rFonts w:ascii="Poppins" w:eastAsia="Poppins" w:hAnsi="Poppins" w:cs="Poppins"/>
            <w:color w:val="0A1247"/>
            <w:sz w:val="33"/>
            <w:szCs w:val="33"/>
          </w:rPr>
          <w:t xml:space="preserve"> 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>up to forward to a</w:t>
      </w:r>
      <w:ins w:id="9" w:author="Maximilian" w:date="2021-06-20T07:27:00Z">
        <w:r>
          <w:rPr>
            <w:rFonts w:ascii="Poppins" w:eastAsia="Poppins" w:hAnsi="Poppins" w:cs="Poppins"/>
            <w:color w:val="0A1247"/>
            <w:sz w:val="33"/>
            <w:szCs w:val="33"/>
          </w:rPr>
          <w:t>n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extension</w:t>
      </w:r>
      <w:ins w:id="10" w:author="Maximilian" w:date="2021-06-20T07:27:00Z">
        <w:r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and based on the receiving side</w:t>
      </w:r>
      <w:del w:id="11" w:author="Maximilian" w:date="2021-07-09T05:52:00Z">
        <w:r w:rsidDel="00EE02D6">
          <w:rPr>
            <w:rFonts w:ascii="Poppins" w:eastAsia="Poppins" w:hAnsi="Poppins" w:cs="Poppins"/>
            <w:color w:val="0A1247"/>
            <w:sz w:val="33"/>
            <w:szCs w:val="33"/>
          </w:rPr>
          <w:delText xml:space="preserve"> not answering the call</w:delText>
        </w:r>
      </w:del>
      <w:ins w:id="12" w:author="Maximilian" w:date="2021-06-20T07:27:00Z">
        <w:r>
          <w:rPr>
            <w:rFonts w:ascii="Poppins" w:eastAsia="Poppins" w:hAnsi="Poppins" w:cs="Poppins"/>
            <w:color w:val="0A1247"/>
            <w:sz w:val="33"/>
            <w:szCs w:val="33"/>
          </w:rPr>
          <w:t>;</w:t>
        </w:r>
      </w:ins>
      <w:ins w:id="13" w:author="Maximilian" w:date="2021-07-09T05:52:00Z">
        <w:r w:rsidR="00EE02D6">
          <w:rPr>
            <w:rFonts w:ascii="Poppins" w:eastAsia="Poppins" w:hAnsi="Poppins" w:cs="Poppins"/>
            <w:color w:val="0A1247"/>
            <w:sz w:val="33"/>
            <w:szCs w:val="33"/>
          </w:rPr>
          <w:t xml:space="preserve"> the call not being answered will redirect it to voicemail.</w:t>
        </w:r>
      </w:ins>
      <w:del w:id="14" w:author="Maximilian" w:date="2021-07-09T05:52:00Z">
        <w:r w:rsidDel="00EE02D6">
          <w:rPr>
            <w:rFonts w:ascii="Poppins" w:eastAsia="Poppins" w:hAnsi="Poppins" w:cs="Poppins"/>
            <w:color w:val="0A1247"/>
            <w:sz w:val="33"/>
            <w:szCs w:val="33"/>
          </w:rPr>
          <w:delText xml:space="preserve"> it will go to voicemail. </w:delText>
        </w:r>
      </w:del>
    </w:p>
    <w:p w14:paraId="52709203" w14:textId="20C90397" w:rsidR="00467051" w:rsidRDefault="00703D2A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ins w:id="15" w:author="Maximilian" w:date="2021-06-20T07:27:00Z">
        <w:r>
          <w:rPr>
            <w:rFonts w:ascii="Poppins" w:eastAsia="Poppins" w:hAnsi="Poppins" w:cs="Poppins"/>
            <w:color w:val="0A1247"/>
            <w:sz w:val="33"/>
            <w:szCs w:val="33"/>
          </w:rPr>
          <w:t>F</w:t>
        </w:r>
      </w:ins>
      <w:del w:id="16" w:author="Maximilian" w:date="2021-06-20T07:27:00Z">
        <w:r w:rsidDel="00703D2A">
          <w:rPr>
            <w:rFonts w:ascii="Poppins" w:eastAsia="Poppins" w:hAnsi="Poppins" w:cs="Poppins"/>
            <w:color w:val="0A1247"/>
            <w:sz w:val="33"/>
            <w:szCs w:val="33"/>
          </w:rPr>
          <w:delText>In order f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>or the voicemail recorder to work</w:t>
      </w:r>
      <w:ins w:id="17" w:author="Maximilian" w:date="2021-06-20T07:27:00Z">
        <w:r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you will need to set</w:t>
      </w:r>
      <w:ins w:id="18" w:author="Maximilian" w:date="2021-06-20T07:28:00Z">
        <w:r>
          <w:rPr>
            <w:rFonts w:ascii="Poppins" w:eastAsia="Poppins" w:hAnsi="Poppins" w:cs="Poppins"/>
            <w:color w:val="0A1247"/>
            <w:sz w:val="33"/>
            <w:szCs w:val="33"/>
          </w:rPr>
          <w:t xml:space="preserve"> 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>up the "ForwardBridge</w:t>
      </w:r>
      <w:ins w:id="19" w:author="Maximilian" w:date="2021-06-20T07:28:00Z">
        <w:r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>"</w:t>
      </w:r>
      <w:del w:id="20" w:author="Maximilian" w:date="2021-06-20T07:28:00Z">
        <w:r w:rsidDel="00703D2A">
          <w:rPr>
            <w:rFonts w:ascii="Poppins" w:eastAsia="Poppins" w:hAnsi="Poppins" w:cs="Poppins"/>
            <w:color w:val="0A1247"/>
            <w:sz w:val="33"/>
            <w:szCs w:val="33"/>
          </w:rPr>
          <w:delText>,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 xml:space="preserve"> which </w:t>
      </w:r>
      <w:ins w:id="21" w:author="Maximilian" w:date="2021-07-09T05:53:00Z">
        <w:r w:rsidR="00EE02D6">
          <w:rPr>
            <w:rFonts w:ascii="Poppins" w:eastAsia="Poppins" w:hAnsi="Poppins" w:cs="Poppins"/>
            <w:color w:val="0A1247"/>
            <w:sz w:val="33"/>
            <w:szCs w:val="33"/>
          </w:rPr>
          <w:t>will let</w:t>
        </w:r>
      </w:ins>
      <w:del w:id="22" w:author="Maximilian" w:date="2021-07-09T05:53:00Z">
        <w:r w:rsidDel="00EE02D6">
          <w:rPr>
            <w:rFonts w:ascii="Poppins" w:eastAsia="Poppins" w:hAnsi="Poppins" w:cs="Poppins"/>
            <w:color w:val="0A1247"/>
            <w:sz w:val="33"/>
            <w:szCs w:val="33"/>
          </w:rPr>
          <w:delText>lets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 xml:space="preserve"> you set the extension to forward to before routing to voicemail. </w:t>
      </w:r>
    </w:p>
    <w:p w14:paraId="439E6970" w14:textId="63A5EFB5" w:rsidR="00467051" w:rsidRDefault="00703D2A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lastRenderedPageBreak/>
        <w:t>To edit your forwarding options</w:t>
      </w:r>
      <w:ins w:id="23" w:author="Maximilian" w:date="2021-06-20T07:28:00Z">
        <w:r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please click the "ForwardBridge" widget, then edit the "Extension To Call" field.</w:t>
      </w:r>
    </w:p>
    <w:p w14:paraId="2F3FBA31" w14:textId="77777777" w:rsidR="00467051" w:rsidRDefault="00703D2A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lastRenderedPageBreak/>
        <w:fldChar w:fldCharType="begin" w:fldLock="1"/>
      </w:r>
      <w:r>
        <w:rPr>
          <w:rFonts w:ascii="Poppins" w:eastAsia="Poppins" w:hAnsi="Poppins" w:cs="Poppins"/>
          <w:color w:val="0A1247"/>
          <w:sz w:val="33"/>
          <w:szCs w:val="33"/>
        </w:rPr>
        <w:instrText xml:space="preserve">INCLUDEPICTURE \d "d0a0aa994a6a5a4e30f430b4559ae3e8" \* MERGEFORMATINET </w:instrText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separate"/>
      </w:r>
      <w:r>
        <w:rPr>
          <w:rFonts w:ascii="Poppins" w:eastAsia="Poppins" w:hAnsi="Poppins" w:cs="Poppins"/>
          <w:noProof/>
          <w:color w:val="0A1247"/>
          <w:sz w:val="33"/>
          <w:szCs w:val="33"/>
        </w:rPr>
        <w:drawing>
          <wp:inline distT="0" distB="0" distL="114300" distR="114300" wp14:anchorId="0FFD0AA4" wp14:editId="798DF57D">
            <wp:extent cx="3429000" cy="7772400"/>
            <wp:effectExtent l="0" t="0" r="0" b="0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77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end"/>
      </w:r>
    </w:p>
    <w:p w14:paraId="3AD6AEBC" w14:textId="77777777" w:rsidR="00467051" w:rsidRDefault="00703D2A">
      <w:pPr>
        <w:pStyle w:val="Heading2"/>
        <w:spacing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Setup recording options</w:t>
      </w:r>
    </w:p>
    <w:p w14:paraId="58FA4055" w14:textId="6FE9E9D0" w:rsidR="00467051" w:rsidRDefault="00703D2A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lastRenderedPageBreak/>
        <w:t>Most voicemail recorders begin with a prompt and allow the caller to record a message until the caller either presses a terminating key, hangs up, or a notic</w:t>
      </w:r>
      <w:ins w:id="24" w:author="Maximilian" w:date="2021-06-20T07:28:00Z">
        <w:r>
          <w:rPr>
            <w:rFonts w:ascii="Poppins" w:eastAsia="Poppins" w:hAnsi="Poppins" w:cs="Poppins"/>
            <w:color w:val="0A1247"/>
            <w:sz w:val="33"/>
            <w:szCs w:val="33"/>
          </w:rPr>
          <w:t>e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>able silence condition is met. </w:t>
      </w:r>
    </w:p>
    <w:p w14:paraId="1382D526" w14:textId="7BBBC273" w:rsidR="00467051" w:rsidRDefault="00703D2A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To modify the options for your recording</w:t>
      </w:r>
      <w:ins w:id="25" w:author="Maximilian" w:date="2021-06-20T07:29:00Z">
        <w:r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please click the "RecordingVoicemail" cell.</w:t>
      </w:r>
    </w:p>
    <w:p w14:paraId="1D37C53C" w14:textId="77777777" w:rsidR="00467051" w:rsidRDefault="00703D2A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lastRenderedPageBreak/>
        <w:fldChar w:fldCharType="begin" w:fldLock="1"/>
      </w:r>
      <w:r>
        <w:rPr>
          <w:rFonts w:ascii="Poppins" w:eastAsia="Poppins" w:hAnsi="Poppins" w:cs="Poppins"/>
          <w:color w:val="0A1247"/>
          <w:sz w:val="33"/>
          <w:szCs w:val="33"/>
        </w:rPr>
        <w:instrText xml:space="preserve">INCLUDEPICTURE \d "1345378a815b97dd429a3e0718c0e7a7" \* MERGEFORMATINET </w:instrText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separate"/>
      </w:r>
      <w:r>
        <w:rPr>
          <w:rFonts w:ascii="Poppins" w:eastAsia="Poppins" w:hAnsi="Poppins" w:cs="Poppins"/>
          <w:noProof/>
          <w:color w:val="0A1247"/>
          <w:sz w:val="33"/>
          <w:szCs w:val="33"/>
        </w:rPr>
        <w:drawing>
          <wp:inline distT="0" distB="0" distL="114300" distR="114300" wp14:anchorId="560FBA4A" wp14:editId="346A88B8">
            <wp:extent cx="3448050" cy="7810500"/>
            <wp:effectExtent l="0" t="0" r="3810" b="1905"/>
            <wp:docPr id="3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IMG_257"/>
                    <pic:cNvPicPr>
                      <a:picLocks noChangeAspect="1"/>
                    </pic:cNvPicPr>
                  </pic:nvPicPr>
                  <pic:blipFill>
                    <a:blip r:embed="rId9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781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end"/>
      </w:r>
    </w:p>
    <w:p w14:paraId="7F964BA3" w14:textId="77777777" w:rsidR="00467051" w:rsidRDefault="00703D2A">
      <w:pPr>
        <w:pStyle w:val="Heading2"/>
        <w:spacing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Setup voicemail on a DID</w:t>
      </w:r>
    </w:p>
    <w:p w14:paraId="43E098F0" w14:textId="77777777" w:rsidR="00467051" w:rsidRDefault="00703D2A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lastRenderedPageBreak/>
        <w:t>To save all your changes please click </w:t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begin" w:fldLock="1"/>
      </w:r>
      <w:r>
        <w:rPr>
          <w:rFonts w:ascii="Poppins" w:eastAsia="Poppins" w:hAnsi="Poppins" w:cs="Poppins"/>
          <w:color w:val="0A1247"/>
          <w:sz w:val="33"/>
          <w:szCs w:val="33"/>
        </w:rPr>
        <w:instrText xml:space="preserve">INCLUDEPICTURE \d "43781db5c40ecc39fd718685594f0956" \* MERGEFORMATINET </w:instrText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separate"/>
      </w:r>
      <w:r>
        <w:rPr>
          <w:rFonts w:ascii="Poppins" w:eastAsia="Poppins" w:hAnsi="Poppins" w:cs="Poppins"/>
          <w:noProof/>
          <w:color w:val="0A1247"/>
          <w:sz w:val="33"/>
          <w:szCs w:val="33"/>
        </w:rPr>
        <w:drawing>
          <wp:inline distT="0" distB="0" distL="114300" distR="114300" wp14:anchorId="760BBA88" wp14:editId="3AFFDC62">
            <wp:extent cx="628650" cy="304800"/>
            <wp:effectExtent l="0" t="0" r="0" b="3810"/>
            <wp:docPr id="1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IMG_258"/>
                    <pic:cNvPicPr>
                      <a:picLocks noChangeAspect="1"/>
                    </pic:cNvPicPr>
                  </pic:nvPicPr>
                  <pic:blipFill>
                    <a:blip r:embed="rId11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end"/>
      </w:r>
      <w:r>
        <w:rPr>
          <w:rFonts w:ascii="Poppins" w:eastAsia="Poppins" w:hAnsi="Poppins" w:cs="Poppins"/>
          <w:color w:val="0A1247"/>
          <w:sz w:val="33"/>
          <w:szCs w:val="33"/>
        </w:rPr>
        <w:t> in the flow editor.</w:t>
      </w:r>
    </w:p>
    <w:p w14:paraId="1A57F83F" w14:textId="77777777" w:rsidR="00467051" w:rsidRDefault="00703D2A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To use the voicemail flow on a DID number:</w:t>
      </w:r>
    </w:p>
    <w:p w14:paraId="3BDB402F" w14:textId="77777777" w:rsidR="00467051" w:rsidRDefault="00703D2A">
      <w:pPr>
        <w:widowControl/>
        <w:numPr>
          <w:ilvl w:val="0"/>
          <w:numId w:val="2"/>
        </w:numPr>
        <w:spacing w:after="225"/>
        <w:ind w:left="0"/>
        <w:jc w:val="left"/>
      </w:pPr>
      <w:r>
        <w:rPr>
          <w:rFonts w:ascii="Poppins" w:eastAsia="Poppins" w:hAnsi="Poppins" w:cs="Poppins"/>
          <w:color w:val="0A1247"/>
          <w:sz w:val="24"/>
        </w:rPr>
        <w:t>In the lineblocs dashboard please click </w:t>
      </w:r>
      <w:hyperlink r:id="rId13" w:anchor="/dashboard/dids/my-numbers" w:history="1">
        <w:r>
          <w:rPr>
            <w:rStyle w:val="Hyperlink"/>
            <w:rFonts w:ascii="Poppins" w:eastAsia="Poppins" w:hAnsi="Poppins" w:cs="Poppins"/>
            <w:color w:val="007BFF"/>
            <w:sz w:val="24"/>
            <w:u w:val="none"/>
          </w:rPr>
          <w:t>DID Numbers -&gt; My Numbers</w:t>
        </w:r>
      </w:hyperlink>
    </w:p>
    <w:p w14:paraId="653A26DC" w14:textId="77777777" w:rsidR="00467051" w:rsidRDefault="00703D2A">
      <w:pPr>
        <w:widowControl/>
        <w:numPr>
          <w:ilvl w:val="0"/>
          <w:numId w:val="2"/>
        </w:numPr>
        <w:spacing w:after="225"/>
        <w:ind w:left="0"/>
        <w:jc w:val="left"/>
      </w:pPr>
      <w:r>
        <w:rPr>
          <w:rFonts w:ascii="Poppins" w:eastAsia="Poppins" w:hAnsi="Poppins" w:cs="Poppins"/>
          <w:color w:val="0A1247"/>
          <w:sz w:val="24"/>
        </w:rPr>
        <w:t>Click the "Edit" button next to your number</w:t>
      </w:r>
    </w:p>
    <w:p w14:paraId="02F1B352" w14:textId="77777777" w:rsidR="00467051" w:rsidRDefault="00703D2A">
      <w:pPr>
        <w:widowControl/>
        <w:numPr>
          <w:ilvl w:val="0"/>
          <w:numId w:val="2"/>
        </w:numPr>
        <w:spacing w:after="225"/>
        <w:ind w:left="0"/>
        <w:jc w:val="left"/>
      </w:pPr>
      <w:r>
        <w:rPr>
          <w:rFonts w:ascii="Poppins" w:eastAsia="Poppins" w:hAnsi="Poppins" w:cs="Poppins"/>
          <w:color w:val="0A1247"/>
          <w:sz w:val="24"/>
        </w:rPr>
        <w:t>Update the "Attached Flow" field</w:t>
      </w:r>
    </w:p>
    <w:p w14:paraId="0D790BC3" w14:textId="6D1FB993" w:rsidR="00467051" w:rsidRDefault="00703D2A">
      <w:pPr>
        <w:widowControl/>
        <w:numPr>
          <w:ilvl w:val="0"/>
          <w:numId w:val="2"/>
        </w:numPr>
        <w:spacing w:after="225"/>
        <w:ind w:left="0"/>
        <w:jc w:val="left"/>
      </w:pPr>
      <w:ins w:id="26" w:author="Maximilian" w:date="2021-06-20T07:29:00Z">
        <w:r>
          <w:rPr>
            <w:rFonts w:ascii="Poppins" w:eastAsia="Poppins" w:hAnsi="Poppins" w:cs="Poppins"/>
            <w:color w:val="0A1247"/>
            <w:sz w:val="24"/>
          </w:rPr>
          <w:t>C</w:t>
        </w:r>
      </w:ins>
      <w:del w:id="27" w:author="Maximilian" w:date="2021-06-20T07:29:00Z">
        <w:r w:rsidDel="00703D2A">
          <w:rPr>
            <w:rFonts w:ascii="Poppins" w:eastAsia="Poppins" w:hAnsi="Poppins" w:cs="Poppins"/>
            <w:color w:val="0A1247"/>
            <w:sz w:val="24"/>
          </w:rPr>
          <w:delText>c</w:delText>
        </w:r>
      </w:del>
      <w:r>
        <w:rPr>
          <w:rFonts w:ascii="Poppins" w:eastAsia="Poppins" w:hAnsi="Poppins" w:cs="Poppins"/>
          <w:color w:val="0A1247"/>
          <w:sz w:val="24"/>
        </w:rPr>
        <w:t>lick "Save"</w:t>
      </w:r>
    </w:p>
    <w:p w14:paraId="77C4E971" w14:textId="77777777" w:rsidR="00467051" w:rsidRDefault="00703D2A">
      <w:pPr>
        <w:pStyle w:val="Heading2"/>
        <w:spacing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Viewing Recordings</w:t>
      </w:r>
    </w:p>
    <w:p w14:paraId="583C8E55" w14:textId="432146E4" w:rsidR="00467051" w:rsidRDefault="00703D2A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 xml:space="preserve">You can view a history of voicemail in your dashboard at any time. You can also sort or filter voicemails </w:t>
      </w:r>
      <w:del w:id="28" w:author="Maximilian" w:date="2021-07-09T06:00:00Z">
        <w:r w:rsidDel="00EE02D6">
          <w:rPr>
            <w:rFonts w:ascii="Poppins" w:eastAsia="Poppins" w:hAnsi="Poppins" w:cs="Poppins"/>
            <w:color w:val="0A1247"/>
            <w:sz w:val="33"/>
            <w:szCs w:val="33"/>
          </w:rPr>
          <w:delText>you</w:delText>
        </w:r>
      </w:del>
      <w:del w:id="29" w:author="Maximilian" w:date="2021-07-09T05:59:00Z">
        <w:r w:rsidDel="00EE02D6">
          <w:rPr>
            <w:rFonts w:ascii="Poppins" w:eastAsia="Poppins" w:hAnsi="Poppins" w:cs="Poppins"/>
            <w:color w:val="0A1247"/>
            <w:sz w:val="33"/>
            <w:szCs w:val="33"/>
          </w:rPr>
          <w:delText>'</w:delText>
        </w:r>
      </w:del>
      <w:del w:id="30" w:author="Maximilian" w:date="2021-07-09T06:00:00Z">
        <w:r w:rsidDel="00EE02D6">
          <w:rPr>
            <w:rFonts w:ascii="Poppins" w:eastAsia="Poppins" w:hAnsi="Poppins" w:cs="Poppins"/>
            <w:color w:val="0A1247"/>
            <w:sz w:val="33"/>
            <w:szCs w:val="33"/>
          </w:rPr>
          <w:delText xml:space="preserve">ve 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>received in the past, as well as download the MP3 files. </w:t>
      </w:r>
    </w:p>
    <w:p w14:paraId="262D3D81" w14:textId="0C713513" w:rsidR="00467051" w:rsidRDefault="00703D2A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To view a history of your voicemail recordings</w:t>
      </w:r>
      <w:ins w:id="31" w:author="Maximilian" w:date="2021-06-20T07:30:00Z">
        <w:r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please go to the </w:t>
      </w:r>
      <w:hyperlink r:id="rId14" w:anchor="/recordings" w:history="1">
        <w:r>
          <w:rPr>
            <w:rStyle w:val="Hyperlink"/>
            <w:rFonts w:ascii="Poppins" w:eastAsia="Poppins" w:hAnsi="Poppins" w:cs="Poppins"/>
            <w:color w:val="007BFF"/>
            <w:sz w:val="33"/>
            <w:szCs w:val="33"/>
            <w:u w:val="none"/>
          </w:rPr>
          <w:t>Recordings Page</w:t>
        </w:r>
      </w:hyperlink>
      <w:r>
        <w:rPr>
          <w:rFonts w:ascii="Poppins" w:eastAsia="Poppins" w:hAnsi="Poppins" w:cs="Poppins"/>
          <w:color w:val="0A1247"/>
          <w:sz w:val="33"/>
          <w:szCs w:val="33"/>
        </w:rPr>
        <w:t>.</w:t>
      </w:r>
    </w:p>
    <w:p w14:paraId="309D438C" w14:textId="77777777" w:rsidR="00467051" w:rsidRDefault="00703D2A">
      <w:pPr>
        <w:pStyle w:val="Heading2"/>
        <w:spacing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Deleting Recordings</w:t>
      </w:r>
    </w:p>
    <w:p w14:paraId="1C3528DB" w14:textId="479078A5" w:rsidR="00467051" w:rsidRDefault="00703D2A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To delete recordings</w:t>
      </w:r>
      <w:ins w:id="32" w:author="Maximilian" w:date="2021-06-20T07:30:00Z">
        <w:r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please click the "Delete" button next to the voicemail item in </w:t>
      </w:r>
      <w:hyperlink r:id="rId15" w:anchor="/recordings" w:history="1">
        <w:r>
          <w:rPr>
            <w:rStyle w:val="Hyperlink"/>
            <w:rFonts w:ascii="Poppins" w:eastAsia="Poppins" w:hAnsi="Poppins" w:cs="Poppins"/>
            <w:color w:val="007BFF"/>
            <w:sz w:val="33"/>
            <w:szCs w:val="33"/>
            <w:u w:val="none"/>
          </w:rPr>
          <w:t>Recordings Page</w:t>
        </w:r>
      </w:hyperlink>
      <w:r>
        <w:rPr>
          <w:rFonts w:ascii="Poppins" w:eastAsia="Poppins" w:hAnsi="Poppins" w:cs="Poppins"/>
          <w:color w:val="0A1247"/>
          <w:sz w:val="33"/>
          <w:szCs w:val="33"/>
        </w:rPr>
        <w:t>.</w:t>
      </w:r>
    </w:p>
    <w:p w14:paraId="3E6D089D" w14:textId="77777777" w:rsidR="00467051" w:rsidRDefault="00703D2A">
      <w:pPr>
        <w:pStyle w:val="Heading2"/>
        <w:spacing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Next Steps</w:t>
      </w:r>
    </w:p>
    <w:p w14:paraId="77F04B92" w14:textId="751F29B8" w:rsidR="00467051" w:rsidRDefault="00703D2A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lastRenderedPageBreak/>
        <w:t>This guide went over recordings and voicemail</w:t>
      </w:r>
      <w:del w:id="33" w:author="Maximilian" w:date="2021-07-09T06:00:00Z">
        <w:r w:rsidDel="00D564B8">
          <w:rPr>
            <w:rFonts w:ascii="Poppins" w:eastAsia="Poppins" w:hAnsi="Poppins" w:cs="Poppins"/>
            <w:color w:val="0A1247"/>
            <w:sz w:val="33"/>
            <w:szCs w:val="33"/>
          </w:rPr>
          <w:delText>.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 xml:space="preserve"> for related guides</w:t>
      </w:r>
      <w:ins w:id="34" w:author="Maximilian" w:date="2021-06-20T07:29:00Z">
        <w:r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be sure to view the following:</w:t>
      </w:r>
    </w:p>
    <w:p w14:paraId="58900664" w14:textId="77777777" w:rsidR="00467051" w:rsidRDefault="00D564B8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hyperlink r:id="rId16" w:history="1">
        <w:r w:rsidR="00703D2A">
          <w:rPr>
            <w:rStyle w:val="Hyperlink"/>
            <w:rFonts w:ascii="Poppins" w:eastAsia="Poppins" w:hAnsi="Poppins" w:cs="Poppins"/>
            <w:color w:val="007BFF"/>
            <w:sz w:val="33"/>
            <w:szCs w:val="33"/>
            <w:u w:val="none"/>
          </w:rPr>
          <w:t>Call Forward</w:t>
        </w:r>
      </w:hyperlink>
    </w:p>
    <w:p w14:paraId="285208F7" w14:textId="77777777" w:rsidR="00467051" w:rsidRDefault="00D564B8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hyperlink r:id="rId17" w:history="1">
        <w:r w:rsidR="00703D2A">
          <w:rPr>
            <w:rStyle w:val="Hyperlink"/>
            <w:rFonts w:ascii="Poppins" w:eastAsia="Poppins" w:hAnsi="Poppins" w:cs="Poppins"/>
            <w:color w:val="007BFF"/>
            <w:sz w:val="33"/>
            <w:szCs w:val="33"/>
            <w:u w:val="none"/>
          </w:rPr>
          <w:t>Setup Extension</w:t>
        </w:r>
      </w:hyperlink>
    </w:p>
    <w:p w14:paraId="6E2EAF03" w14:textId="77777777" w:rsidR="00467051" w:rsidRDefault="00467051"/>
    <w:sectPr w:rsidR="004670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CCC935"/>
    <w:multiLevelType w:val="multilevel"/>
    <w:tmpl w:val="60CCC935"/>
    <w:lvl w:ilvl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1" w15:restartNumberingAfterBreak="0">
    <w:nsid w:val="60CCC940"/>
    <w:multiLevelType w:val="multilevel"/>
    <w:tmpl w:val="60CCC940"/>
    <w:lvl w:ilvl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ximilian">
    <w15:presenceInfo w15:providerId="None" w15:userId="Maximili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trackRevision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7051"/>
    <w:rsid w:val="00467051"/>
    <w:rsid w:val="00703D2A"/>
    <w:rsid w:val="00D564B8"/>
    <w:rsid w:val="00EE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C7A41F"/>
  <w15:docId w15:val="{69A32131-60C7-44EA-8738-ECB5592A5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Heading1">
    <w:name w:val="heading 1"/>
    <w:next w:val="Normal"/>
    <w:qFormat/>
    <w:pPr>
      <w:spacing w:beforeAutospacing="1" w:after="0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paragraph" w:styleId="Heading2">
    <w:name w:val="heading 2"/>
    <w:next w:val="Normal"/>
    <w:unhideWhenUsed/>
    <w:qFormat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="0" w:afterAutospacing="1"/>
    </w:pPr>
    <w:rPr>
      <w:sz w:val="24"/>
      <w:szCs w:val="24"/>
      <w:lang w:eastAsia="zh-CN"/>
    </w:r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d0a0aa994a6a5a4e30f430b4559ae3e8" TargetMode="External"/><Relationship Id="rId13" Type="http://schemas.openxmlformats.org/officeDocument/2006/relationships/hyperlink" Target="https://app.lineblocs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43781db5c40ecc39fd718685594f0956" TargetMode="External"/><Relationship Id="rId17" Type="http://schemas.openxmlformats.org/officeDocument/2006/relationships/hyperlink" Target="https://lineblocs.com/resources/quickstarts/setup-extensi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ineblocs.com/resources/quickstarts/call-forward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app.lineblocs.com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app.lineblocs.com/" TargetMode="External"/><Relationship Id="rId10" Type="http://schemas.openxmlformats.org/officeDocument/2006/relationships/image" Target="1345378a815b97dd429a3e0718c0e7a7" TargetMode="Externa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app.lineblocs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Max’s Iphone</dc:creator>
  <cp:lastModifiedBy>Maximilian</cp:lastModifiedBy>
  <cp:revision>2</cp:revision>
  <dcterms:created xsi:type="dcterms:W3CDTF">2021-06-18T17:25:00Z</dcterms:created>
  <dcterms:modified xsi:type="dcterms:W3CDTF">2021-07-09T09:00:00Z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3081-10.16.0</vt:lpwstr>
  </property>
</Properties>
</file>