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A3998CD" w14:textId="77777777" w:rsidR="005958BE" w:rsidRDefault="00C93DC0">
      <w:pPr>
        <w:pStyle w:val="Heading1"/>
        <w:spacing w:beforeAutospacing="0" w:after="600" w:afterAutospacing="0" w:line="540" w:lineRule="atLeast"/>
        <w:rPr>
          <w:rFonts w:ascii="Poppins" w:eastAsia="Poppins" w:hAnsi="Poppins" w:cs="Poppins" w:hint="default"/>
          <w:color w:val="0A1247"/>
          <w:sz w:val="54"/>
          <w:szCs w:val="54"/>
        </w:rPr>
      </w:pPr>
      <w:r>
        <w:rPr>
          <w:rFonts w:ascii="Poppins" w:eastAsia="Poppins" w:hAnsi="Poppins" w:cs="Poppins" w:hint="default"/>
          <w:color w:val="0A1247"/>
          <w:sz w:val="54"/>
          <w:szCs w:val="54"/>
        </w:rPr>
        <w:t>Setup Usage Triggers</w:t>
      </w:r>
    </w:p>
    <w:p w14:paraId="4EA7CA9C" w14:textId="221D7DD4" w:rsidR="005958BE" w:rsidRDefault="00C93DC0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Usage triggers are a very conv</w:t>
      </w:r>
      <w:ins w:id="0" w:author="Maximilian" w:date="2021-07-13T04:42:00Z">
        <w:r w:rsidR="009A736A">
          <w:rPr>
            <w:rFonts w:ascii="Poppins" w:eastAsia="Poppins" w:hAnsi="Poppins" w:cs="Poppins"/>
            <w:color w:val="0A1247"/>
            <w:sz w:val="33"/>
            <w:szCs w:val="33"/>
          </w:rPr>
          <w:t>e</w:t>
        </w:r>
      </w:ins>
      <w:del w:id="1" w:author="Maximilian" w:date="2021-07-13T04:42:00Z">
        <w:r w:rsidDel="009A736A">
          <w:rPr>
            <w:rFonts w:ascii="Poppins" w:eastAsia="Poppins" w:hAnsi="Poppins" w:cs="Poppins"/>
            <w:color w:val="0A1247"/>
            <w:sz w:val="33"/>
            <w:szCs w:val="33"/>
          </w:rPr>
          <w:delText>i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>nient way to monitor the activity associated with your Lineblocs account. </w:t>
      </w:r>
    </w:p>
    <w:p w14:paraId="1614B038" w14:textId="4EE214B8" w:rsidR="005958BE" w:rsidRDefault="00C93DC0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Currentl</w:t>
      </w:r>
      <w:r>
        <w:rPr>
          <w:rFonts w:ascii="Poppins" w:eastAsia="Poppins" w:hAnsi="Poppins" w:cs="Poppins"/>
          <w:color w:val="0A1247"/>
          <w:sz w:val="33"/>
          <w:szCs w:val="33"/>
        </w:rPr>
        <w:t>y</w:t>
      </w:r>
      <w:ins w:id="2" w:author="Maximilian" w:date="2021-07-13T04:42:00Z">
        <w:r w:rsidR="009A736A"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usage triggers can be set</w:t>
      </w:r>
      <w:ins w:id="3" w:author="Maximilian" w:date="2021-07-13T04:42:00Z">
        <w:r w:rsidR="009A736A">
          <w:rPr>
            <w:rFonts w:ascii="Poppins" w:eastAsia="Poppins" w:hAnsi="Poppins" w:cs="Poppins"/>
            <w:color w:val="0A1247"/>
            <w:sz w:val="33"/>
            <w:szCs w:val="33"/>
          </w:rPr>
          <w:t xml:space="preserve"> 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>up on Lineblocs to alert you whenever you reach a set threshold in terms of billing.</w:t>
      </w:r>
    </w:p>
    <w:p w14:paraId="32B91D40" w14:textId="3F68A11F" w:rsidR="005958BE" w:rsidRDefault="00C93DC0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 xml:space="preserve">In </w:t>
      </w:r>
      <w:r>
        <w:rPr>
          <w:rFonts w:ascii="Poppins" w:eastAsia="Poppins" w:hAnsi="Poppins" w:cs="Poppins"/>
          <w:color w:val="0A1247"/>
          <w:sz w:val="33"/>
          <w:szCs w:val="33"/>
        </w:rPr>
        <w:t>this guide</w:t>
      </w:r>
      <w:ins w:id="4" w:author="Maximilian" w:date="2021-07-13T04:42:00Z">
        <w:r w:rsidR="009A736A"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we will discuss how to set</w:t>
      </w:r>
      <w:ins w:id="5" w:author="Maximilian" w:date="2021-07-13T04:43:00Z">
        <w:r w:rsidR="009A736A">
          <w:rPr>
            <w:rFonts w:ascii="Poppins" w:eastAsia="Poppins" w:hAnsi="Poppins" w:cs="Poppins"/>
            <w:color w:val="0A1247"/>
            <w:sz w:val="33"/>
            <w:szCs w:val="33"/>
          </w:rPr>
          <w:t xml:space="preserve"> 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>up a usage trigger on Lineblocs.</w:t>
      </w:r>
    </w:p>
    <w:p w14:paraId="02A3EFFA" w14:textId="77777777" w:rsidR="005958BE" w:rsidRDefault="00C93DC0">
      <w:pPr>
        <w:pStyle w:val="Heading2"/>
        <w:spacing w:beforeAutospacing="0" w:afterAutospacing="0"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Create Usage Triggers</w:t>
      </w:r>
    </w:p>
    <w:p w14:paraId="663A077C" w14:textId="2BFA0731" w:rsidR="005958BE" w:rsidRDefault="00C93DC0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To set</w:t>
      </w:r>
      <w:ins w:id="6" w:author="Maximilian" w:date="2021-07-13T04:43:00Z">
        <w:r w:rsidR="009A736A">
          <w:rPr>
            <w:rFonts w:ascii="Poppins" w:eastAsia="Poppins" w:hAnsi="Poppins" w:cs="Poppins"/>
            <w:color w:val="0A1247"/>
            <w:sz w:val="33"/>
            <w:szCs w:val="33"/>
          </w:rPr>
          <w:t xml:space="preserve"> 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>up a usage trigger:</w:t>
      </w:r>
    </w:p>
    <w:p w14:paraId="5B3E0CB2" w14:textId="31F2AFFA" w:rsidR="005958BE" w:rsidRDefault="00C93DC0">
      <w:pPr>
        <w:widowControl/>
        <w:numPr>
          <w:ilvl w:val="0"/>
          <w:numId w:val="1"/>
        </w:numPr>
        <w:spacing w:after="225"/>
        <w:ind w:left="0"/>
      </w:pPr>
      <w:r>
        <w:t>On Lineblocs dashboard</w:t>
      </w:r>
      <w:ins w:id="7" w:author="Maximilian" w:date="2021-07-13T04:43:00Z">
        <w:r w:rsidR="009A736A">
          <w:t>,</w:t>
        </w:r>
      </w:ins>
      <w:r>
        <w:t xml:space="preserve"> go to the </w:t>
      </w:r>
      <w:hyperlink r:id="rId6" w:anchor="/dashboard/billing" w:history="1">
        <w:r>
          <w:rPr>
            <w:rStyle w:val="Hyperlink"/>
            <w:color w:val="007BFF"/>
            <w:u w:val="none"/>
          </w:rPr>
          <w:t>Billing Page</w:t>
        </w:r>
      </w:hyperlink>
    </w:p>
    <w:p w14:paraId="7679E1AD" w14:textId="4655E71B" w:rsidR="005958BE" w:rsidRDefault="009A736A">
      <w:pPr>
        <w:widowControl/>
        <w:numPr>
          <w:ilvl w:val="0"/>
          <w:numId w:val="1"/>
        </w:numPr>
        <w:spacing w:after="225"/>
        <w:ind w:left="0"/>
      </w:pPr>
      <w:ins w:id="8" w:author="Maximilian" w:date="2021-07-13T04:43:00Z">
        <w:r>
          <w:t>C</w:t>
        </w:r>
      </w:ins>
      <w:del w:id="9" w:author="Maximilian" w:date="2021-07-13T04:43:00Z">
        <w:r w:rsidR="00C93DC0" w:rsidDel="009A736A">
          <w:delText>c</w:delText>
        </w:r>
      </w:del>
      <w:r w:rsidR="00C93DC0">
        <w:t>lick tab "Limits"</w:t>
      </w:r>
    </w:p>
    <w:p w14:paraId="3CD3A1F5" w14:textId="71161888" w:rsidR="005958BE" w:rsidRDefault="009A736A">
      <w:pPr>
        <w:widowControl/>
        <w:numPr>
          <w:ilvl w:val="0"/>
          <w:numId w:val="1"/>
        </w:numPr>
        <w:spacing w:after="225"/>
        <w:ind w:left="0"/>
      </w:pPr>
      <w:ins w:id="10" w:author="Maximilian" w:date="2021-07-13T04:43:00Z">
        <w:r>
          <w:t>U</w:t>
        </w:r>
      </w:ins>
      <w:del w:id="11" w:author="Maximilian" w:date="2021-07-13T04:43:00Z">
        <w:r w:rsidR="00C93DC0" w:rsidDel="009A736A">
          <w:delText>u</w:delText>
        </w:r>
      </w:del>
      <w:r w:rsidR="00C93DC0">
        <w:t xml:space="preserve">nder </w:t>
      </w:r>
      <w:r w:rsidR="00C93DC0">
        <w:t>Usage Triggers</w:t>
      </w:r>
      <w:ins w:id="12" w:author="Maximilian" w:date="2021-07-13T04:44:00Z">
        <w:r>
          <w:t>,</w:t>
        </w:r>
      </w:ins>
      <w:r w:rsidR="00C93DC0">
        <w:t xml:space="preserve"> click "Create New"</w:t>
      </w:r>
    </w:p>
    <w:p w14:paraId="1DF91470" w14:textId="77777777" w:rsidR="005958BE" w:rsidRDefault="00C93DC0">
      <w:pPr>
        <w:widowControl/>
        <w:numPr>
          <w:ilvl w:val="0"/>
          <w:numId w:val="1"/>
        </w:numPr>
        <w:spacing w:after="225"/>
        <w:ind w:left="0"/>
      </w:pPr>
      <w:r>
        <w:t>Select a type of usage trigger</w:t>
      </w:r>
    </w:p>
    <w:p w14:paraId="7791DDC2" w14:textId="77777777" w:rsidR="005958BE" w:rsidRDefault="00C93DC0">
      <w:pPr>
        <w:widowControl/>
        <w:numPr>
          <w:ilvl w:val="0"/>
          <w:numId w:val="1"/>
        </w:numPr>
        <w:spacing w:after="225"/>
        <w:ind w:left="0"/>
      </w:pPr>
      <w:r>
        <w:t>Set the usage trigger percentage </w:t>
      </w:r>
    </w:p>
    <w:p w14:paraId="31F549D9" w14:textId="77B81F3A" w:rsidR="005958BE" w:rsidRDefault="009A736A">
      <w:pPr>
        <w:widowControl/>
        <w:numPr>
          <w:ilvl w:val="0"/>
          <w:numId w:val="1"/>
        </w:numPr>
        <w:spacing w:after="225"/>
        <w:ind w:left="0"/>
      </w:pPr>
      <w:ins w:id="13" w:author="Maximilian" w:date="2021-07-13T04:44:00Z">
        <w:r>
          <w:t>C</w:t>
        </w:r>
      </w:ins>
      <w:del w:id="14" w:author="Maximilian" w:date="2021-07-13T04:44:00Z">
        <w:r w:rsidR="00C93DC0" w:rsidDel="009A736A">
          <w:delText>c</w:delText>
        </w:r>
      </w:del>
      <w:r w:rsidR="00C93DC0">
        <w:t>lick "Submit"</w:t>
      </w:r>
    </w:p>
    <w:p w14:paraId="2A1ED2BD" w14:textId="77777777" w:rsidR="005958BE" w:rsidRDefault="00C93DC0">
      <w:pPr>
        <w:pStyle w:val="Heading2"/>
        <w:spacing w:beforeAutospacing="0" w:afterAutospacing="0"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Next Steps</w:t>
      </w:r>
    </w:p>
    <w:p w14:paraId="7B876C61" w14:textId="05036010" w:rsidR="005958BE" w:rsidRDefault="009A736A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ins w:id="15" w:author="Maximilian" w:date="2021-07-13T04:44:00Z">
        <w:r>
          <w:rPr>
            <w:rFonts w:ascii="Poppins" w:eastAsia="Poppins" w:hAnsi="Poppins" w:cs="Poppins"/>
            <w:color w:val="0A1247"/>
            <w:sz w:val="33"/>
            <w:szCs w:val="33"/>
          </w:rPr>
          <w:t>F</w:t>
        </w:r>
      </w:ins>
      <w:del w:id="16" w:author="Maximilian" w:date="2021-07-13T04:44:00Z">
        <w:r w:rsidR="00C93DC0" w:rsidDel="009A736A">
          <w:rPr>
            <w:rFonts w:ascii="Poppins" w:eastAsia="Poppins" w:hAnsi="Poppins" w:cs="Poppins"/>
            <w:color w:val="0A1247"/>
            <w:sz w:val="33"/>
            <w:szCs w:val="33"/>
          </w:rPr>
          <w:delText>f</w:delText>
        </w:r>
      </w:del>
      <w:r w:rsidR="00C93DC0">
        <w:rPr>
          <w:rFonts w:ascii="Poppins" w:eastAsia="Poppins" w:hAnsi="Poppins" w:cs="Poppins"/>
          <w:color w:val="0A1247"/>
          <w:sz w:val="33"/>
          <w:szCs w:val="33"/>
        </w:rPr>
        <w:t>or related articles</w:t>
      </w:r>
      <w:ins w:id="17" w:author="Maximilian" w:date="2021-07-13T04:44:00Z">
        <w:r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 w:rsidR="00C93DC0">
        <w:rPr>
          <w:rFonts w:ascii="Poppins" w:eastAsia="Poppins" w:hAnsi="Poppins" w:cs="Poppins"/>
          <w:color w:val="0A1247"/>
          <w:sz w:val="33"/>
          <w:szCs w:val="33"/>
        </w:rPr>
        <w:t xml:space="preserve"> be sure to check out:</w:t>
      </w:r>
    </w:p>
    <w:p w14:paraId="1555CFA2" w14:textId="77777777" w:rsidR="005958BE" w:rsidRDefault="00C93DC0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hyperlink r:id="rId7" w:history="1">
        <w:r>
          <w:rPr>
            <w:rStyle w:val="Hyperlink"/>
            <w:rFonts w:ascii="Poppins" w:eastAsia="Poppins" w:hAnsi="Poppins" w:cs="Poppins"/>
            <w:color w:val="007BFF"/>
            <w:sz w:val="33"/>
            <w:szCs w:val="33"/>
            <w:u w:val="none"/>
          </w:rPr>
          <w:t xml:space="preserve">Usage </w:t>
        </w:r>
        <w:r>
          <w:rPr>
            <w:rStyle w:val="Hyperlink"/>
            <w:rFonts w:ascii="Poppins" w:eastAsia="Poppins" w:hAnsi="Poppins" w:cs="Poppins"/>
            <w:color w:val="007BFF"/>
            <w:sz w:val="33"/>
            <w:szCs w:val="33"/>
            <w:u w:val="none"/>
          </w:rPr>
          <w:t>Limits</w:t>
        </w:r>
      </w:hyperlink>
    </w:p>
    <w:p w14:paraId="180B4036" w14:textId="77777777" w:rsidR="005958BE" w:rsidRDefault="00C93DC0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hyperlink r:id="rId8" w:history="1">
        <w:r>
          <w:rPr>
            <w:rStyle w:val="Hyperlink"/>
            <w:rFonts w:ascii="Poppins" w:eastAsia="Poppins" w:hAnsi="Poppins" w:cs="Poppins"/>
            <w:color w:val="007BFF"/>
            <w:sz w:val="33"/>
            <w:szCs w:val="33"/>
            <w:u w:val="none"/>
          </w:rPr>
          <w:t>Account Settings</w:t>
        </w:r>
      </w:hyperlink>
    </w:p>
    <w:p w14:paraId="02AB209A" w14:textId="77777777" w:rsidR="005958BE" w:rsidRDefault="005958BE">
      <w:pPr>
        <w:widowControl/>
        <w:spacing w:after="0"/>
        <w:jc w:val="left"/>
      </w:pPr>
    </w:p>
    <w:p w14:paraId="7A0E6445" w14:textId="77777777" w:rsidR="005958BE" w:rsidRDefault="005958BE"/>
    <w:sectPr w:rsidR="005958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E7F911"/>
    <w:multiLevelType w:val="multilevel"/>
    <w:tmpl w:val="60E7F911"/>
    <w:lvl w:ilvl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ximilian">
    <w15:presenceInfo w15:providerId="None" w15:userId="Maximili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trackRevision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58BE"/>
    <w:rsid w:val="005958BE"/>
    <w:rsid w:val="006C3975"/>
    <w:rsid w:val="00791DE4"/>
    <w:rsid w:val="009A736A"/>
    <w:rsid w:val="00BC44C2"/>
    <w:rsid w:val="00C9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853456"/>
  <w15:docId w15:val="{1BA19B49-7E2A-4E5A-BF3F-B80DD2B9A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Heading1">
    <w:name w:val="heading 1"/>
    <w:next w:val="Normal"/>
    <w:qFormat/>
    <w:pPr>
      <w:spacing w:beforeAutospacing="1" w:after="0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Heading2">
    <w:name w:val="heading 2"/>
    <w:next w:val="Normal"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paragraph" w:styleId="Heading3">
    <w:name w:val="heading 3"/>
    <w:next w:val="Normal"/>
    <w:unhideWhenUsed/>
    <w:qFormat/>
    <w:pPr>
      <w:spacing w:beforeAutospacing="1" w:after="0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eastAsia="zh-CN"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eblocs.com/resources/other-topics/account-settings" TargetMode="External"/><Relationship Id="rId3" Type="http://schemas.openxmlformats.org/officeDocument/2006/relationships/styles" Target="styles.xml"/><Relationship Id="rId7" Type="http://schemas.openxmlformats.org/officeDocument/2006/relationships/hyperlink" Target="https://lineblocs.com/resources/other-topics/usage-limi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pp.lineblocs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Max’s Iphone</dc:creator>
  <cp:lastModifiedBy>Maximilian</cp:lastModifiedBy>
  <cp:revision>5</cp:revision>
  <dcterms:created xsi:type="dcterms:W3CDTF">2021-07-09T08:19:00Z</dcterms:created>
  <dcterms:modified xsi:type="dcterms:W3CDTF">2021-07-13T07:44:00Z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3081-10.16.0</vt:lpwstr>
  </property>
</Properties>
</file>