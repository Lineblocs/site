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25375BB" w14:textId="77777777" w:rsidR="009E7672" w:rsidRDefault="00600EA0">
      <w:pPr>
        <w:pStyle w:val="Heading1"/>
        <w:spacing w:beforeAutospacing="0" w:after="600" w:afterAutospacing="0" w:line="540" w:lineRule="atLeast"/>
        <w:rPr>
          <w:rFonts w:ascii="Poppins" w:eastAsia="Poppins" w:hAnsi="Poppins" w:cs="Poppins" w:hint="default"/>
          <w:color w:val="0A1247"/>
          <w:sz w:val="54"/>
          <w:szCs w:val="54"/>
        </w:rPr>
      </w:pPr>
      <w:r>
        <w:rPr>
          <w:rFonts w:ascii="Poppins" w:eastAsia="Poppins" w:hAnsi="Poppins" w:cs="Poppins" w:hint="default"/>
          <w:color w:val="0A1247"/>
          <w:sz w:val="54"/>
          <w:szCs w:val="54"/>
        </w:rPr>
        <w:t>Call Forwarding</w:t>
      </w:r>
    </w:p>
    <w:p w14:paraId="76D83CF4" w14:textId="0527E62B" w:rsidR="009E7672" w:rsidRDefault="00600EA0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editor</w:t>
      </w:r>
      <w:ins w:id="0" w:author="Maximilian" w:date="2021-06-29T02:25:00Z">
        <w:r w:rsidR="00A43364">
          <w:rPr>
            <w:rFonts w:ascii="Poppins" w:eastAsia="Poppins" w:hAnsi="Poppins" w:cs="Poppins"/>
            <w:color w:val="0A1247"/>
            <w:sz w:val="33"/>
            <w:szCs w:val="33"/>
          </w:rPr>
          <w:t>s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allow</w:t>
      </w:r>
      <w:del w:id="1" w:author="Maximilian" w:date="2021-06-29T02:26:00Z">
        <w:r w:rsidDel="00A43364">
          <w:rPr>
            <w:rFonts w:ascii="Poppins" w:eastAsia="Poppins" w:hAnsi="Poppins" w:cs="Poppins"/>
            <w:color w:val="0A1247"/>
            <w:sz w:val="33"/>
            <w:szCs w:val="33"/>
          </w:rPr>
          <w:delText>s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you to create call flows for basic and advanced call forwarding needs.</w:t>
      </w:r>
    </w:p>
    <w:p w14:paraId="60A75B6B" w14:textId="7BA7B424" w:rsidR="009E7672" w:rsidRDefault="00600EA0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2" w:author="Maximilian" w:date="2021-06-20T05:44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This </w:t>
        </w:r>
      </w:ins>
      <w:del w:id="3" w:author="Maximilian" w:date="2021-06-20T05:44:00Z">
        <w:r w:rsidDel="00600EA0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In this 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guide </w:t>
      </w:r>
      <w:del w:id="4" w:author="Maximilian" w:date="2021-06-20T05:48:00Z">
        <w:r w:rsidDel="00600EA0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we 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will show you how to forward a call to a</w:t>
      </w:r>
      <w:ins w:id="5" w:author="Maximilian" w:date="2021-06-20T05:48:00Z">
        <w:r>
          <w:rPr>
            <w:rFonts w:ascii="Poppins" w:eastAsia="Poppins" w:hAnsi="Poppins" w:cs="Poppins"/>
            <w:color w:val="0A1247"/>
            <w:sz w:val="33"/>
            <w:szCs w:val="33"/>
          </w:rPr>
          <w:t>n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external phone number using the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flow editor.</w:t>
      </w:r>
    </w:p>
    <w:p w14:paraId="0F6AFE9A" w14:textId="77777777" w:rsidR="009E7672" w:rsidRDefault="00600EA0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Requirements</w:t>
      </w:r>
    </w:p>
    <w:p w14:paraId="16B60E8C" w14:textId="66B5ABD4" w:rsidR="009E7672" w:rsidRDefault="00600EA0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You will need the following to start forwarding calls using </w:t>
      </w:r>
      <w:proofErr w:type="spellStart"/>
      <w:ins w:id="6" w:author="Maximilian" w:date="2021-06-29T02:26:00Z">
        <w:r w:rsidR="00A43364">
          <w:rPr>
            <w:rFonts w:ascii="Poppins" w:eastAsia="Poppins" w:hAnsi="Poppins" w:cs="Poppins"/>
            <w:color w:val="0A1247"/>
            <w:sz w:val="33"/>
            <w:szCs w:val="33"/>
          </w:rPr>
          <w:t>L</w:t>
        </w:r>
      </w:ins>
      <w:del w:id="7" w:author="Maximilian" w:date="2021-06-29T02:26:00Z">
        <w:r w:rsidDel="00A43364">
          <w:rPr>
            <w:rFonts w:ascii="Poppins" w:eastAsia="Poppins" w:hAnsi="Poppins" w:cs="Poppins"/>
            <w:color w:val="0A1247"/>
            <w:sz w:val="33"/>
            <w:szCs w:val="33"/>
          </w:rPr>
          <w:delText>l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>:</w:t>
      </w:r>
    </w:p>
    <w:p w14:paraId="6158D7F7" w14:textId="6BB6B1D3" w:rsidR="009E7672" w:rsidRDefault="00600EA0">
      <w:pPr>
        <w:widowControl/>
        <w:numPr>
          <w:ilvl w:val="0"/>
          <w:numId w:val="1"/>
        </w:numPr>
        <w:spacing w:after="225"/>
        <w:ind w:left="0"/>
        <w:jc w:val="left"/>
      </w:pPr>
      <w:ins w:id="8" w:author="Maximilian" w:date="2021-06-20T05:49:00Z">
        <w:r>
          <w:rPr>
            <w:rFonts w:ascii="Poppins" w:eastAsia="Poppins" w:hAnsi="Poppins" w:cs="Poppins"/>
            <w:color w:val="0A1247"/>
            <w:sz w:val="24"/>
          </w:rPr>
          <w:t>A</w:t>
        </w:r>
      </w:ins>
      <w:del w:id="9" w:author="Maximilian" w:date="2021-06-20T05:49:00Z">
        <w:r w:rsidDel="00600EA0">
          <w:rPr>
            <w:rFonts w:ascii="Poppins" w:eastAsia="Poppins" w:hAnsi="Poppins" w:cs="Poppins"/>
            <w:color w:val="0A1247"/>
            <w:sz w:val="24"/>
          </w:rPr>
          <w:delText>a</w:delText>
        </w:r>
      </w:del>
      <w:r>
        <w:rPr>
          <w:rFonts w:ascii="Poppins" w:eastAsia="Poppins" w:hAnsi="Poppins" w:cs="Poppins"/>
          <w:color w:val="0A1247"/>
          <w:sz w:val="24"/>
        </w:rPr>
        <w:t xml:space="preserve"> DID Number</w:t>
      </w:r>
    </w:p>
    <w:p w14:paraId="28620708" w14:textId="77777777" w:rsidR="009E7672" w:rsidRDefault="00600EA0">
      <w:pPr>
        <w:widowControl/>
        <w:numPr>
          <w:ilvl w:val="0"/>
          <w:numId w:val="1"/>
        </w:numPr>
        <w:spacing w:after="225"/>
        <w:ind w:left="0"/>
        <w:jc w:val="left"/>
      </w:pPr>
      <w:proofErr w:type="spellStart"/>
      <w:r>
        <w:rPr>
          <w:rFonts w:ascii="Poppins" w:eastAsia="Poppins" w:hAnsi="Poppins" w:cs="Poppins"/>
          <w:color w:val="0A1247"/>
          <w:sz w:val="24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24"/>
        </w:rPr>
        <w:t xml:space="preserve"> account</w:t>
      </w:r>
    </w:p>
    <w:p w14:paraId="53B491C0" w14:textId="77777777" w:rsidR="009E7672" w:rsidRDefault="00600EA0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Creating call forward</w:t>
      </w:r>
    </w:p>
    <w:p w14:paraId="51485667" w14:textId="77777777" w:rsidR="009E7672" w:rsidRDefault="00600EA0">
      <w:pPr>
        <w:widowControl/>
        <w:numPr>
          <w:ilvl w:val="0"/>
          <w:numId w:val="2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In </w:t>
      </w:r>
      <w:proofErr w:type="spellStart"/>
      <w:r w:rsidR="00A43364">
        <w:fldChar w:fldCharType="begin"/>
      </w:r>
      <w:r w:rsidR="00A43364">
        <w:instrText xml:space="preserve"> HYPERLINK "https://app.lineblocs.com/" \l "/dashboard" </w:instrText>
      </w:r>
      <w:r w:rsidR="00A43364">
        <w:fldChar w:fldCharType="separate"/>
      </w:r>
      <w:r>
        <w:rPr>
          <w:rStyle w:val="Hyperlink"/>
          <w:rFonts w:ascii="Poppins" w:eastAsia="Poppins" w:hAnsi="Poppins" w:cs="Poppins"/>
          <w:color w:val="007BFF"/>
          <w:sz w:val="24"/>
          <w:u w:val="none"/>
        </w:rPr>
        <w:t>Lineblocs</w:t>
      </w:r>
      <w:proofErr w:type="spellEnd"/>
      <w:r>
        <w:rPr>
          <w:rStyle w:val="Hyperlink"/>
          <w:rFonts w:ascii="Poppins" w:eastAsia="Poppins" w:hAnsi="Poppins" w:cs="Poppins"/>
          <w:color w:val="007BFF"/>
          <w:sz w:val="24"/>
          <w:u w:val="none"/>
        </w:rPr>
        <w:t xml:space="preserve"> dashboard</w:t>
      </w:r>
      <w:r w:rsidR="00A43364">
        <w:rPr>
          <w:rStyle w:val="Hyperlink"/>
          <w:rFonts w:ascii="Poppins" w:eastAsia="Poppins" w:hAnsi="Poppins" w:cs="Poppins"/>
          <w:color w:val="007BFF"/>
          <w:sz w:val="24"/>
          <w:u w:val="none"/>
        </w:rPr>
        <w:fldChar w:fldCharType="end"/>
      </w:r>
      <w:r>
        <w:rPr>
          <w:rFonts w:ascii="Poppins" w:eastAsia="Poppins" w:hAnsi="Poppins" w:cs="Poppins"/>
          <w:color w:val="0A1247"/>
          <w:sz w:val="24"/>
        </w:rPr>
        <w:t> click "Create" -&gt; "New Flow"</w:t>
      </w:r>
    </w:p>
    <w:p w14:paraId="5F279D96" w14:textId="77777777" w:rsidR="009E7672" w:rsidRDefault="00600EA0">
      <w:pPr>
        <w:widowControl/>
        <w:numPr>
          <w:ilvl w:val="0"/>
          <w:numId w:val="2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Enter a name for your flow</w:t>
      </w:r>
    </w:p>
    <w:p w14:paraId="0DD55A1D" w14:textId="02C25249" w:rsidR="009E7672" w:rsidRDefault="00600EA0">
      <w:pPr>
        <w:widowControl/>
        <w:numPr>
          <w:ilvl w:val="0"/>
          <w:numId w:val="2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Select</w:t>
      </w:r>
      <w:ins w:id="10" w:author="Maximilian" w:date="2021-06-20T05:49:00Z">
        <w:r>
          <w:rPr>
            <w:rFonts w:ascii="Poppins" w:eastAsia="Poppins" w:hAnsi="Poppins" w:cs="Poppins"/>
            <w:color w:val="0A1247"/>
            <w:sz w:val="24"/>
          </w:rPr>
          <w:t xml:space="preserve"> the</w:t>
        </w:r>
      </w:ins>
      <w:r>
        <w:rPr>
          <w:rFonts w:ascii="Poppins" w:eastAsia="Poppins" w:hAnsi="Poppins" w:cs="Poppins"/>
          <w:color w:val="0A1247"/>
          <w:sz w:val="24"/>
        </w:rPr>
        <w:t xml:space="preserve"> "Call Forward" template</w:t>
      </w:r>
    </w:p>
    <w:p w14:paraId="4CEEBD1C" w14:textId="77777777" w:rsidR="009E7672" w:rsidRDefault="00600EA0">
      <w:pPr>
        <w:widowControl/>
        <w:numPr>
          <w:ilvl w:val="0"/>
          <w:numId w:val="2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Click "Create"</w:t>
      </w:r>
    </w:p>
    <w:p w14:paraId="7DD9CC4F" w14:textId="77777777" w:rsidR="009E7672" w:rsidRDefault="00600EA0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Edit call forwarding number</w:t>
      </w:r>
    </w:p>
    <w:p w14:paraId="277FFD8B" w14:textId="7F9DE7F2" w:rsidR="009E7672" w:rsidRDefault="00600EA0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t xml:space="preserve">To change the </w:t>
      </w:r>
      <w:proofErr w:type="gramStart"/>
      <w:r>
        <w:rPr>
          <w:rFonts w:ascii="Poppins" w:eastAsia="Poppins" w:hAnsi="Poppins" w:cs="Poppins"/>
          <w:color w:val="0A1247"/>
          <w:sz w:val="33"/>
          <w:szCs w:val="33"/>
        </w:rPr>
        <w:t>number</w:t>
      </w:r>
      <w:proofErr w:type="gramEnd"/>
      <w:r>
        <w:rPr>
          <w:rFonts w:ascii="Poppins" w:eastAsia="Poppins" w:hAnsi="Poppins" w:cs="Poppins"/>
          <w:color w:val="0A1247"/>
          <w:sz w:val="33"/>
          <w:szCs w:val="33"/>
        </w:rPr>
        <w:t xml:space="preserve"> you want to forward to</w:t>
      </w:r>
      <w:ins w:id="11" w:author="Maximilian" w:date="2021-06-29T02:27:00Z">
        <w:r w:rsidR="00A43364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</w:t>
      </w:r>
      <w:ins w:id="12" w:author="Maximilian" w:date="2021-06-29T02:27:00Z">
        <w:r w:rsidR="00A43364">
          <w:rPr>
            <w:rFonts w:ascii="Poppins" w:eastAsia="Poppins" w:hAnsi="Poppins" w:cs="Poppins"/>
            <w:color w:val="0A1247"/>
            <w:sz w:val="33"/>
            <w:szCs w:val="33"/>
          </w:rPr>
          <w:t>you are to</w:t>
        </w:r>
      </w:ins>
      <w:del w:id="13" w:author="Maximilian" w:date="2021-06-29T02:27:00Z">
        <w:r w:rsidDel="00A43364">
          <w:rPr>
            <w:rFonts w:ascii="Poppins" w:eastAsia="Poppins" w:hAnsi="Poppins" w:cs="Poppins"/>
            <w:color w:val="0A1247"/>
            <w:sz w:val="33"/>
            <w:szCs w:val="33"/>
          </w:rPr>
          <w:delText>please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click the "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ForwardBridge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>" then update the "Number To Call" option.</w:t>
      </w:r>
    </w:p>
    <w:p w14:paraId="742E874C" w14:textId="77777777" w:rsidR="009E7672" w:rsidRDefault="00600EA0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"16462f9ffcd66245306333bc57c5a40f"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52685D75" wp14:editId="08D6451F">
            <wp:extent cx="3438525" cy="7820025"/>
            <wp:effectExtent l="0" t="0" r="1905" b="381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82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38096B97" w14:textId="77777777" w:rsidR="009E7672" w:rsidRDefault="00600EA0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Change Caller ID</w:t>
      </w:r>
    </w:p>
    <w:p w14:paraId="5C7158CB" w14:textId="41AD9D1E" w:rsidR="009E7672" w:rsidRDefault="00600EA0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t>By default</w:t>
      </w:r>
      <w:ins w:id="14" w:author="Maximilian" w:date="2021-06-20T05:50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the caller ID will show</w:t>
      </w:r>
      <w:del w:id="15" w:author="Maximilian" w:date="2021-06-29T02:28:00Z">
        <w:r w:rsidDel="00A43364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the caller's</w:delText>
        </w:r>
      </w:del>
      <w:del w:id="16" w:author="Maximilian" w:date="2021-06-29T02:27:00Z">
        <w:r w:rsidDel="00A43364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caller</w:delText>
        </w:r>
      </w:del>
      <w:del w:id="17" w:author="Maximilian" w:date="2021-06-29T02:28:00Z">
        <w:r w:rsidDel="00A43364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ID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. If you want to use a custom caller ID instead</w:t>
      </w:r>
      <w:ins w:id="18" w:author="Maximilian" w:date="2021-06-20T05:50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you can change the "Caller ID" option.</w:t>
      </w:r>
    </w:p>
    <w:p w14:paraId="036854E4" w14:textId="77777777" w:rsidR="009E7672" w:rsidRDefault="00600EA0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"0d06935bbbb72bf39c3a7547b9fc693d"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1F267428" wp14:editId="2142D75C">
            <wp:extent cx="3352800" cy="952500"/>
            <wp:effectExtent l="0" t="0" r="1905" b="1905"/>
            <wp:docPr id="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548D6CF1" w14:textId="77777777" w:rsidR="009E7672" w:rsidRDefault="00600EA0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Record Forwarded Calls</w:t>
      </w:r>
    </w:p>
    <w:p w14:paraId="509949A5" w14:textId="77777777" w:rsidR="009E7672" w:rsidRDefault="00600EA0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record your forwarded calls please check the "Do Record" option.</w:t>
      </w:r>
    </w:p>
    <w:p w14:paraId="23AB0E98" w14:textId="77777777" w:rsidR="009E7672" w:rsidRDefault="00600EA0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"01fae9dc2b34bfdaae2d6b40fad3da4e"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1C4C9A13" wp14:editId="41BF807A">
            <wp:extent cx="1647825" cy="428625"/>
            <wp:effectExtent l="0" t="0" r="3810" b="0"/>
            <wp:docPr id="4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745B93EA" w14:textId="77777777" w:rsidR="009E7672" w:rsidRDefault="00600EA0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Using the flow on a DID number</w:t>
      </w:r>
    </w:p>
    <w:p w14:paraId="784668C6" w14:textId="77777777" w:rsidR="009E7672" w:rsidRDefault="00600EA0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save all your changes please click </w: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"43781db5c40ecc39fd718685594f0956"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6AB09D49" wp14:editId="148EF8FA">
            <wp:extent cx="628650" cy="304800"/>
            <wp:effectExtent l="0" t="0" r="0" b="3810"/>
            <wp:docPr id="1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IMG_25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  <w:r>
        <w:rPr>
          <w:rFonts w:ascii="Poppins" w:eastAsia="Poppins" w:hAnsi="Poppins" w:cs="Poppins"/>
          <w:color w:val="0A1247"/>
          <w:sz w:val="33"/>
          <w:szCs w:val="33"/>
        </w:rPr>
        <w:t> in the flow editor.</w:t>
      </w:r>
    </w:p>
    <w:p w14:paraId="402E5C01" w14:textId="77777777" w:rsidR="009E7672" w:rsidRDefault="00600EA0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use your call flow on a DID Number:</w:t>
      </w:r>
    </w:p>
    <w:p w14:paraId="4D8C77BE" w14:textId="6A38935E" w:rsidR="009E7672" w:rsidRDefault="00600EA0">
      <w:pPr>
        <w:widowControl/>
        <w:numPr>
          <w:ilvl w:val="0"/>
          <w:numId w:val="3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 xml:space="preserve">In the </w:t>
      </w:r>
      <w:proofErr w:type="spellStart"/>
      <w:ins w:id="19" w:author="Maximilian" w:date="2021-06-29T02:30:00Z">
        <w:r w:rsidR="00A43364">
          <w:rPr>
            <w:rFonts w:ascii="Poppins" w:eastAsia="Poppins" w:hAnsi="Poppins" w:cs="Poppins"/>
            <w:color w:val="0A1247"/>
            <w:sz w:val="24"/>
          </w:rPr>
          <w:t>L</w:t>
        </w:r>
      </w:ins>
      <w:del w:id="20" w:author="Maximilian" w:date="2021-06-29T02:30:00Z">
        <w:r w:rsidDel="00A43364">
          <w:rPr>
            <w:rFonts w:ascii="Poppins" w:eastAsia="Poppins" w:hAnsi="Poppins" w:cs="Poppins"/>
            <w:color w:val="0A1247"/>
            <w:sz w:val="24"/>
          </w:rPr>
          <w:delText>l</w:delText>
        </w:r>
      </w:del>
      <w:r>
        <w:rPr>
          <w:rFonts w:ascii="Poppins" w:eastAsia="Poppins" w:hAnsi="Poppins" w:cs="Poppins"/>
          <w:color w:val="0A1247"/>
          <w:sz w:val="24"/>
        </w:rPr>
        <w:t>ineblocs</w:t>
      </w:r>
      <w:proofErr w:type="spellEnd"/>
      <w:r>
        <w:rPr>
          <w:rFonts w:ascii="Poppins" w:eastAsia="Poppins" w:hAnsi="Poppins" w:cs="Poppins"/>
          <w:color w:val="0A1247"/>
          <w:sz w:val="24"/>
        </w:rPr>
        <w:t xml:space="preserve"> dashboard</w:t>
      </w:r>
      <w:ins w:id="21" w:author="Maximilian" w:date="2021-06-29T02:30:00Z">
        <w:r w:rsidR="00A43364">
          <w:rPr>
            <w:rFonts w:ascii="Poppins" w:eastAsia="Poppins" w:hAnsi="Poppins" w:cs="Poppins"/>
            <w:color w:val="0A1247"/>
            <w:sz w:val="24"/>
          </w:rPr>
          <w:t>,</w:t>
        </w:r>
      </w:ins>
      <w:del w:id="22" w:author="Maximilian" w:date="2021-06-29T02:30:00Z">
        <w:r w:rsidDel="00A43364">
          <w:rPr>
            <w:rFonts w:ascii="Poppins" w:eastAsia="Poppins" w:hAnsi="Poppins" w:cs="Poppins"/>
            <w:color w:val="0A1247"/>
            <w:sz w:val="24"/>
          </w:rPr>
          <w:delText xml:space="preserve"> please</w:delText>
        </w:r>
      </w:del>
      <w:r>
        <w:rPr>
          <w:rFonts w:ascii="Poppins" w:eastAsia="Poppins" w:hAnsi="Poppins" w:cs="Poppins"/>
          <w:color w:val="0A1247"/>
          <w:sz w:val="24"/>
        </w:rPr>
        <w:t xml:space="preserve"> click </w:t>
      </w:r>
      <w:hyperlink r:id="rId14" w:anchor="/dashboard/dids/my-numbers" w:history="1">
        <w:r>
          <w:rPr>
            <w:rStyle w:val="Hyperlink"/>
            <w:rFonts w:ascii="Poppins" w:eastAsia="Poppins" w:hAnsi="Poppins" w:cs="Poppins"/>
            <w:color w:val="007BFF"/>
            <w:sz w:val="24"/>
            <w:u w:val="none"/>
          </w:rPr>
          <w:t>DID Numbers -&gt; My Numbers</w:t>
        </w:r>
      </w:hyperlink>
    </w:p>
    <w:p w14:paraId="20DA84A6" w14:textId="77777777" w:rsidR="009E7672" w:rsidRDefault="00600EA0">
      <w:pPr>
        <w:widowControl/>
        <w:numPr>
          <w:ilvl w:val="0"/>
          <w:numId w:val="3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Click the "Edit" button next to your number</w:t>
      </w:r>
    </w:p>
    <w:p w14:paraId="7A1F98DC" w14:textId="77777777" w:rsidR="009E7672" w:rsidRDefault="00600EA0">
      <w:pPr>
        <w:widowControl/>
        <w:numPr>
          <w:ilvl w:val="0"/>
          <w:numId w:val="3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Update the "Attached Flow" field</w:t>
      </w:r>
    </w:p>
    <w:p w14:paraId="293837D8" w14:textId="3C71559A" w:rsidR="009E7672" w:rsidRDefault="00600EA0">
      <w:pPr>
        <w:widowControl/>
        <w:numPr>
          <w:ilvl w:val="0"/>
          <w:numId w:val="3"/>
        </w:numPr>
        <w:spacing w:after="225"/>
        <w:ind w:left="0"/>
        <w:jc w:val="left"/>
      </w:pPr>
      <w:ins w:id="23" w:author="Maximilian" w:date="2021-06-20T05:51:00Z">
        <w:r>
          <w:rPr>
            <w:rFonts w:ascii="Poppins" w:eastAsia="Poppins" w:hAnsi="Poppins" w:cs="Poppins"/>
            <w:color w:val="0A1247"/>
            <w:sz w:val="24"/>
          </w:rPr>
          <w:t>C</w:t>
        </w:r>
      </w:ins>
      <w:del w:id="24" w:author="Maximilian" w:date="2021-06-20T05:51:00Z">
        <w:r w:rsidDel="00600EA0">
          <w:rPr>
            <w:rFonts w:ascii="Poppins" w:eastAsia="Poppins" w:hAnsi="Poppins" w:cs="Poppins"/>
            <w:color w:val="0A1247"/>
            <w:sz w:val="24"/>
          </w:rPr>
          <w:delText>c</w:delText>
        </w:r>
      </w:del>
      <w:r>
        <w:rPr>
          <w:rFonts w:ascii="Poppins" w:eastAsia="Poppins" w:hAnsi="Poppins" w:cs="Poppins"/>
          <w:color w:val="0A1247"/>
          <w:sz w:val="24"/>
        </w:rPr>
        <w:t>lick "Save"</w:t>
      </w:r>
    </w:p>
    <w:p w14:paraId="6CC32020" w14:textId="77777777" w:rsidR="009E7672" w:rsidRDefault="00600EA0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lastRenderedPageBreak/>
        <w:t>Testing the flow</w:t>
      </w:r>
    </w:p>
    <w:p w14:paraId="14B4507B" w14:textId="32616A8D" w:rsidR="009E7672" w:rsidRDefault="00600EA0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Your calls should </w:t>
      </w:r>
      <w:ins w:id="25" w:author="Maximilian" w:date="2021-06-20T05:51:00Z">
        <w:r>
          <w:rPr>
            <w:rFonts w:ascii="Poppins" w:eastAsia="Poppins" w:hAnsi="Poppins" w:cs="Poppins"/>
            <w:color w:val="0A1247"/>
            <w:sz w:val="33"/>
            <w:szCs w:val="33"/>
          </w:rPr>
          <w:t>now be</w:t>
        </w:r>
      </w:ins>
      <w:del w:id="26" w:author="Maximilian" w:date="2021-06-20T05:51:00Z">
        <w:r w:rsidDel="00600EA0">
          <w:rPr>
            <w:rFonts w:ascii="Poppins" w:eastAsia="Poppins" w:hAnsi="Poppins" w:cs="Poppins"/>
            <w:color w:val="0A1247"/>
            <w:sz w:val="33"/>
            <w:szCs w:val="33"/>
          </w:rPr>
          <w:delText>be now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forwarded to the number you specified along with the Caller ID you set.</w:t>
      </w:r>
    </w:p>
    <w:p w14:paraId="6480450A" w14:textId="77777777" w:rsidR="009E7672" w:rsidRDefault="00600EA0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Next Steps</w:t>
      </w:r>
    </w:p>
    <w:p w14:paraId="27E57FFA" w14:textId="1F131F95" w:rsidR="009E7672" w:rsidRDefault="00600EA0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In this guide</w:t>
      </w:r>
      <w:ins w:id="27" w:author="Maximilian" w:date="2021-06-20T05:51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we discussed setting up a simple call forward. for more advanced configurations</w:t>
      </w:r>
      <w:ins w:id="28" w:author="Maximilian" w:date="2021-06-20T05:52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please see</w:t>
      </w:r>
      <w:ins w:id="29" w:author="Maximilian" w:date="2021-06-20T05:52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 the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guides below:</w:t>
      </w:r>
    </w:p>
    <w:p w14:paraId="2A6B7084" w14:textId="77777777" w:rsidR="009E7672" w:rsidRDefault="00A43364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15" w:history="1">
        <w:r w:rsidR="00600EA0"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Simple IVR</w:t>
        </w:r>
      </w:hyperlink>
    </w:p>
    <w:p w14:paraId="76C8317F" w14:textId="77777777" w:rsidR="009E7672" w:rsidRDefault="00A43364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16" w:history="1">
        <w:r w:rsidR="00600EA0"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Setup Extension</w:t>
        </w:r>
      </w:hyperlink>
    </w:p>
    <w:p w14:paraId="791FC227" w14:textId="77777777" w:rsidR="009E7672" w:rsidRDefault="009E7672"/>
    <w:sectPr w:rsidR="009E7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CC851"/>
    <w:multiLevelType w:val="multilevel"/>
    <w:tmpl w:val="60CCC851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 w15:restartNumberingAfterBreak="0">
    <w:nsid w:val="60CCC85C"/>
    <w:multiLevelType w:val="multilevel"/>
    <w:tmpl w:val="60CCC85C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" w15:restartNumberingAfterBreak="0">
    <w:nsid w:val="60CCC867"/>
    <w:multiLevelType w:val="multilevel"/>
    <w:tmpl w:val="60CCC867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ximilian">
    <w15:presenceInfo w15:providerId="None" w15:userId="Maximil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7672"/>
    <w:rsid w:val="00600EA0"/>
    <w:rsid w:val="009E7672"/>
    <w:rsid w:val="00A4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BB1139"/>
  <w15:docId w15:val="{7F6908A8-4EE6-43E8-A099-A21F6B83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43781db5c40ecc39fd718685594f0956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16462f9ffcd66245306333bc57c5a40f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ineblocs.com/resources/quickstarts/setup-extensio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01fae9dc2b34bfdaae2d6b40fad3da4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neblocs.com/resources/quickstarts/basic-ivr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0d06935bbbb72bf39c3a7547b9fc693d" TargetMode="External"/><Relationship Id="rId14" Type="http://schemas.openxmlformats.org/officeDocument/2006/relationships/hyperlink" Target="https://app.lineblocs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Max’s Iphone</dc:creator>
  <cp:lastModifiedBy>Maximilian</cp:lastModifiedBy>
  <cp:revision>2</cp:revision>
  <dcterms:created xsi:type="dcterms:W3CDTF">2021-06-18T17:22:00Z</dcterms:created>
  <dcterms:modified xsi:type="dcterms:W3CDTF">2021-06-29T05:31:00Z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3081-10.16.0</vt:lpwstr>
  </property>
</Properties>
</file>