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8F8049" w14:textId="77777777" w:rsidR="00016949" w:rsidRDefault="00E5472F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Create A Cold Transfer</w:t>
      </w:r>
    </w:p>
    <w:p w14:paraId="63396ACD" w14:textId="77777777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"fad58de7366495db4650cfefac2fcd61"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7C1680D3" wp14:editId="06590D7A">
            <wp:extent cx="10001250" cy="6667500"/>
            <wp:effectExtent l="0" t="0" r="0" b="190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2CC32519" w14:textId="6908011C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flow editor lets you program</w:t>
      </w:r>
      <w:ins w:id="0" w:author="Maximilian" w:date="2021-06-20T05:54:00Z">
        <w:r w:rsidR="00E82DAC">
          <w:rPr>
            <w:rFonts w:ascii="Poppins" w:eastAsia="Poppins" w:hAnsi="Poppins" w:cs="Poppins"/>
            <w:color w:val="0A1247"/>
            <w:sz w:val="33"/>
            <w:szCs w:val="33"/>
          </w:rPr>
          <w:t>ma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tically create workflows for call transfers. A common type of call transfer is </w:t>
      </w: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a cold transfer which transfers a call from one endpoint to another.</w:t>
      </w:r>
    </w:p>
    <w:p w14:paraId="5572F5C4" w14:textId="53B9BDBB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Cold transfers can usually be integrated into a PBX. Most widely used PBX systems </w:t>
      </w:r>
      <w:ins w:id="1" w:author="Maximilian" w:date="2021-06-20T05:55:00Z">
        <w:r w:rsidR="00E82DAC">
          <w:rPr>
            <w:rFonts w:ascii="Poppins" w:eastAsia="Poppins" w:hAnsi="Poppins" w:cs="Poppins"/>
            <w:color w:val="0A1247"/>
            <w:sz w:val="33"/>
            <w:szCs w:val="33"/>
          </w:rPr>
          <w:t>can</w:t>
        </w:r>
      </w:ins>
      <w:ins w:id="2" w:author="Maximilian" w:date="2021-06-29T02:35:00Z">
        <w:r w:rsidR="00DA1A0A">
          <w:rPr>
            <w:rFonts w:ascii="Poppins" w:eastAsia="Poppins" w:hAnsi="Poppins" w:cs="Poppins"/>
            <w:color w:val="0A1247"/>
            <w:sz w:val="33"/>
            <w:szCs w:val="33"/>
          </w:rPr>
          <w:t xml:space="preserve"> be used to</w:t>
        </w:r>
      </w:ins>
      <w:del w:id="3" w:author="Maximilian" w:date="2021-06-20T05:55:00Z">
        <w:r w:rsidDel="00E82DAC">
          <w:rPr>
            <w:rFonts w:ascii="Poppins" w:eastAsia="Poppins" w:hAnsi="Poppins" w:cs="Poppins"/>
            <w:color w:val="0A1247"/>
            <w:sz w:val="33"/>
            <w:szCs w:val="33"/>
          </w:rPr>
          <w:delText>have a way to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transfer calls between extensions by using dialing codes or feature codes.</w:t>
      </w:r>
    </w:p>
    <w:p w14:paraId="364B3732" w14:textId="38CBEFBF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this tutorial</w:t>
      </w:r>
      <w:ins w:id="4" w:author="Maximilian" w:date="2021-06-20T05:55:00Z">
        <w:r w:rsidR="00E82DAC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will walk </w:t>
      </w:r>
      <w:ins w:id="5" w:author="Maximilian" w:date="2021-06-29T02:36:00Z">
        <w:r w:rsidR="00DA1A0A">
          <w:rPr>
            <w:rFonts w:ascii="Poppins" w:eastAsia="Poppins" w:hAnsi="Poppins" w:cs="Poppins"/>
            <w:color w:val="0A1247"/>
            <w:sz w:val="33"/>
            <w:szCs w:val="33"/>
          </w:rPr>
          <w:t xml:space="preserve">you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through the setup of a cold transfer using two extensions, one extension code, and a custom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flow.</w:t>
      </w:r>
    </w:p>
    <w:p w14:paraId="7E914E94" w14:textId="77777777" w:rsidR="00016949" w:rsidRDefault="00E5472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Getting Started</w:t>
      </w:r>
    </w:p>
    <w:p w14:paraId="278086AB" w14:textId="74252599" w:rsidR="00016949" w:rsidRDefault="00E82DA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6" w:author="Maximilian" w:date="2021-06-20T05:56:00Z">
        <w:r>
          <w:rPr>
            <w:rFonts w:ascii="Poppins" w:eastAsia="Poppins" w:hAnsi="Poppins" w:cs="Poppins"/>
            <w:color w:val="0A1247"/>
            <w:sz w:val="33"/>
            <w:szCs w:val="33"/>
          </w:rPr>
          <w:t>T</w:t>
        </w:r>
      </w:ins>
      <w:del w:id="7" w:author="Maximilian" w:date="2021-06-20T05:56:00Z">
        <w:r w:rsidR="00E5472F" w:rsidDel="00E82DAC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r w:rsidR="00E5472F">
        <w:rPr>
          <w:rFonts w:ascii="Poppins" w:eastAsia="Poppins" w:hAnsi="Poppins" w:cs="Poppins"/>
          <w:color w:val="0A1247"/>
          <w:sz w:val="33"/>
          <w:szCs w:val="33"/>
        </w:rPr>
        <w:t xml:space="preserve">o </w:t>
      </w:r>
      <w:proofErr w:type="gramStart"/>
      <w:r w:rsidR="00E5472F">
        <w:rPr>
          <w:rFonts w:ascii="Poppins" w:eastAsia="Poppins" w:hAnsi="Poppins" w:cs="Poppins"/>
          <w:color w:val="0A1247"/>
          <w:sz w:val="33"/>
          <w:szCs w:val="33"/>
        </w:rPr>
        <w:t>create</w:t>
      </w:r>
      <w:proofErr w:type="gramEnd"/>
      <w:r w:rsidR="00E5472F">
        <w:rPr>
          <w:rFonts w:ascii="Poppins" w:eastAsia="Poppins" w:hAnsi="Poppins" w:cs="Poppins"/>
          <w:color w:val="0A1247"/>
          <w:sz w:val="33"/>
          <w:szCs w:val="33"/>
        </w:rPr>
        <w:t xml:space="preserve"> a new </w:t>
      </w:r>
      <w:proofErr w:type="spellStart"/>
      <w:ins w:id="8" w:author="Maximilian" w:date="2021-06-29T02:37:00Z">
        <w:r w:rsidR="00DA1A0A">
          <w:rPr>
            <w:rFonts w:ascii="Poppins" w:eastAsia="Poppins" w:hAnsi="Poppins" w:cs="Poppins"/>
            <w:color w:val="0A1247"/>
            <w:sz w:val="33"/>
            <w:szCs w:val="33"/>
          </w:rPr>
          <w:t>L</w:t>
        </w:r>
      </w:ins>
      <w:del w:id="9" w:author="Maximilian" w:date="2021-06-29T02:37:00Z">
        <w:r w:rsidR="00E5472F" w:rsidDel="00DA1A0A">
          <w:rPr>
            <w:rFonts w:ascii="Poppins" w:eastAsia="Poppins" w:hAnsi="Poppins" w:cs="Poppins"/>
            <w:color w:val="0A1247"/>
            <w:sz w:val="33"/>
            <w:szCs w:val="33"/>
          </w:rPr>
          <w:delText>l</w:delText>
        </w:r>
      </w:del>
      <w:r w:rsidR="00E5472F">
        <w:rPr>
          <w:rFonts w:ascii="Poppins" w:eastAsia="Poppins" w:hAnsi="Poppins" w:cs="Poppins"/>
          <w:color w:val="0A1247"/>
          <w:sz w:val="33"/>
          <w:szCs w:val="33"/>
        </w:rPr>
        <w:t>ineblocs</w:t>
      </w:r>
      <w:proofErr w:type="spellEnd"/>
      <w:r w:rsidR="00E5472F">
        <w:rPr>
          <w:rFonts w:ascii="Poppins" w:eastAsia="Poppins" w:hAnsi="Poppins" w:cs="Poppins"/>
          <w:color w:val="0A1247"/>
          <w:sz w:val="33"/>
          <w:szCs w:val="33"/>
        </w:rPr>
        <w:t xml:space="preserve"> flow for your cold transfer</w:t>
      </w:r>
      <w:ins w:id="10" w:author="Maximilian" w:date="2021-06-29T02:36:00Z">
        <w:r w:rsidR="00DA1A0A">
          <w:rPr>
            <w:rFonts w:ascii="Poppins" w:eastAsia="Poppins" w:hAnsi="Poppins" w:cs="Poppins"/>
            <w:color w:val="0A1247"/>
            <w:sz w:val="33"/>
            <w:szCs w:val="33"/>
          </w:rPr>
          <w:t xml:space="preserve">, you need to follow these </w:t>
        </w:r>
      </w:ins>
      <w:ins w:id="11" w:author="Maximilian" w:date="2021-06-29T02:37:00Z">
        <w:r w:rsidR="00DA1A0A">
          <w:rPr>
            <w:rFonts w:ascii="Poppins" w:eastAsia="Poppins" w:hAnsi="Poppins" w:cs="Poppins"/>
            <w:color w:val="0A1247"/>
            <w:sz w:val="33"/>
            <w:szCs w:val="33"/>
          </w:rPr>
          <w:t>steps</w:t>
        </w:r>
      </w:ins>
      <w:r w:rsidR="00E5472F">
        <w:rPr>
          <w:rFonts w:ascii="Poppins" w:eastAsia="Poppins" w:hAnsi="Poppins" w:cs="Poppins"/>
          <w:color w:val="0A1247"/>
          <w:sz w:val="33"/>
          <w:szCs w:val="33"/>
        </w:rPr>
        <w:t>:</w:t>
      </w:r>
    </w:p>
    <w:p w14:paraId="08BB0E30" w14:textId="77777777" w:rsidR="00016949" w:rsidRDefault="00E5472F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In </w:t>
      </w:r>
      <w:proofErr w:type="spellStart"/>
      <w:r>
        <w:rPr>
          <w:rFonts w:ascii="Poppins" w:eastAsia="Poppins" w:hAnsi="Poppins" w:cs="Poppins"/>
          <w:color w:val="007BFF"/>
          <w:sz w:val="24"/>
        </w:rPr>
        <w:fldChar w:fldCharType="begin"/>
      </w:r>
      <w:r>
        <w:rPr>
          <w:rFonts w:ascii="Poppins" w:eastAsia="Poppins" w:hAnsi="Poppins" w:cs="Poppins"/>
          <w:color w:val="007BFF"/>
          <w:sz w:val="24"/>
        </w:rPr>
        <w:instrText xml:space="preserve"> HYPERLINK "https://app.lineblocs.com/" \l "/dashboard" </w:instrText>
      </w:r>
      <w:r>
        <w:rPr>
          <w:rFonts w:ascii="Poppins" w:eastAsia="Poppins" w:hAnsi="Poppins" w:cs="Poppins"/>
          <w:color w:val="007BFF"/>
          <w:sz w:val="24"/>
        </w:rPr>
        <w:fldChar w:fldCharType="separate"/>
      </w:r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>Lineblocs</w:t>
      </w:r>
      <w:proofErr w:type="spellEnd"/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 xml:space="preserve"> dashboard</w:t>
      </w:r>
      <w:r>
        <w:rPr>
          <w:rFonts w:ascii="Poppins" w:eastAsia="Poppins" w:hAnsi="Poppins" w:cs="Poppins"/>
          <w:color w:val="007BFF"/>
          <w:sz w:val="24"/>
        </w:rPr>
        <w:fldChar w:fldCharType="end"/>
      </w:r>
      <w:r>
        <w:rPr>
          <w:rFonts w:ascii="Poppins" w:eastAsia="Poppins" w:hAnsi="Poppins" w:cs="Poppins"/>
          <w:color w:val="0A1247"/>
          <w:sz w:val="24"/>
        </w:rPr>
        <w:t> click "Create" -&gt; "New Flow"</w:t>
      </w:r>
    </w:p>
    <w:p w14:paraId="0B1C0688" w14:textId="77777777" w:rsidR="00016949" w:rsidRDefault="00E5472F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Enter a name for your flow</w:t>
      </w:r>
    </w:p>
    <w:p w14:paraId="4D3340A2" w14:textId="77777777" w:rsidR="00016949" w:rsidRDefault="00E5472F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Select template "Cold Transfer" under Extension Codes</w:t>
      </w:r>
    </w:p>
    <w:p w14:paraId="42436DA7" w14:textId="77777777" w:rsidR="00016949" w:rsidRDefault="00E5472F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"Create"</w:t>
      </w:r>
    </w:p>
    <w:p w14:paraId="2FD2819A" w14:textId="77777777" w:rsidR="00016949" w:rsidRDefault="00E5472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Creating an Extension Code</w:t>
      </w:r>
    </w:p>
    <w:p w14:paraId="39C2B3EF" w14:textId="70830760" w:rsidR="00016949" w:rsidRDefault="00E82DA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12" w:author="Maximilian" w:date="2021-06-20T05:57:00Z">
        <w:r>
          <w:rPr>
            <w:rFonts w:ascii="Poppins" w:eastAsia="Poppins" w:hAnsi="Poppins" w:cs="Poppins"/>
            <w:color w:val="0A1247"/>
            <w:sz w:val="33"/>
            <w:szCs w:val="33"/>
          </w:rPr>
          <w:t>T</w:t>
        </w:r>
      </w:ins>
      <w:del w:id="13" w:author="Maximilian" w:date="2021-06-20T05:57:00Z">
        <w:r w:rsidR="00E5472F" w:rsidDel="00E82DAC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r w:rsidR="00E5472F">
        <w:rPr>
          <w:rFonts w:ascii="Poppins" w:eastAsia="Poppins" w:hAnsi="Poppins" w:cs="Poppins"/>
          <w:color w:val="0A1247"/>
          <w:sz w:val="33"/>
          <w:szCs w:val="33"/>
        </w:rPr>
        <w:t xml:space="preserve">o </w:t>
      </w:r>
      <w:proofErr w:type="gramStart"/>
      <w:r w:rsidR="00E5472F">
        <w:rPr>
          <w:rFonts w:ascii="Poppins" w:eastAsia="Poppins" w:hAnsi="Poppins" w:cs="Poppins"/>
          <w:color w:val="0A1247"/>
          <w:sz w:val="33"/>
          <w:szCs w:val="33"/>
        </w:rPr>
        <w:t>create</w:t>
      </w:r>
      <w:proofErr w:type="gramEnd"/>
      <w:r w:rsidR="00E5472F">
        <w:rPr>
          <w:rFonts w:ascii="Poppins" w:eastAsia="Poppins" w:hAnsi="Poppins" w:cs="Poppins"/>
          <w:color w:val="0A1247"/>
          <w:sz w:val="33"/>
          <w:szCs w:val="33"/>
        </w:rPr>
        <w:t xml:space="preserve"> an extension code for your cold transfers</w:t>
      </w:r>
      <w:ins w:id="14" w:author="Maximilian" w:date="2021-06-29T02:38:00Z">
        <w:r w:rsidR="00DA1A0A">
          <w:rPr>
            <w:rFonts w:ascii="Poppins" w:eastAsia="Poppins" w:hAnsi="Poppins" w:cs="Poppins"/>
            <w:color w:val="0A1247"/>
            <w:sz w:val="33"/>
            <w:szCs w:val="33"/>
          </w:rPr>
          <w:t>, you need to fo</w:t>
        </w:r>
      </w:ins>
      <w:ins w:id="15" w:author="Maximilian" w:date="2021-06-29T02:39:00Z">
        <w:r w:rsidR="00DA1A0A">
          <w:rPr>
            <w:rFonts w:ascii="Poppins" w:eastAsia="Poppins" w:hAnsi="Poppins" w:cs="Poppins"/>
            <w:color w:val="0A1247"/>
            <w:sz w:val="33"/>
            <w:szCs w:val="33"/>
          </w:rPr>
          <w:t>llow these steps</w:t>
        </w:r>
      </w:ins>
      <w:r w:rsidR="00E5472F">
        <w:rPr>
          <w:rFonts w:ascii="Poppins" w:eastAsia="Poppins" w:hAnsi="Poppins" w:cs="Poppins"/>
          <w:color w:val="0A1247"/>
          <w:sz w:val="33"/>
          <w:szCs w:val="33"/>
        </w:rPr>
        <w:t>:</w:t>
      </w:r>
    </w:p>
    <w:p w14:paraId="7D7D9A22" w14:textId="77777777" w:rsidR="00016949" w:rsidRDefault="00E5472F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In </w:t>
      </w:r>
      <w:proofErr w:type="spellStart"/>
      <w:r>
        <w:rPr>
          <w:rFonts w:ascii="Poppins" w:eastAsia="Poppins" w:hAnsi="Poppins" w:cs="Poppins"/>
          <w:color w:val="007BFF"/>
          <w:sz w:val="24"/>
        </w:rPr>
        <w:fldChar w:fldCharType="begin"/>
      </w:r>
      <w:r>
        <w:rPr>
          <w:rFonts w:ascii="Poppins" w:eastAsia="Poppins" w:hAnsi="Poppins" w:cs="Poppins"/>
          <w:color w:val="007BFF"/>
          <w:sz w:val="24"/>
        </w:rPr>
        <w:instrText xml:space="preserve"> HYPERLINK "https://app.lineblocs.com/" \l "/dashboard" </w:instrText>
      </w:r>
      <w:r>
        <w:rPr>
          <w:rFonts w:ascii="Poppins" w:eastAsia="Poppins" w:hAnsi="Poppins" w:cs="Poppins"/>
          <w:color w:val="007BFF"/>
          <w:sz w:val="24"/>
        </w:rPr>
        <w:fldChar w:fldCharType="separate"/>
      </w:r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>Lineblocs</w:t>
      </w:r>
      <w:proofErr w:type="spellEnd"/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 xml:space="preserve"> dashboard</w:t>
      </w:r>
      <w:r>
        <w:rPr>
          <w:rFonts w:ascii="Poppins" w:eastAsia="Poppins" w:hAnsi="Poppins" w:cs="Poppins"/>
          <w:color w:val="007BFF"/>
          <w:sz w:val="24"/>
        </w:rPr>
        <w:fldChar w:fldCharType="end"/>
      </w:r>
      <w:r>
        <w:rPr>
          <w:rFonts w:ascii="Poppins" w:eastAsia="Poppins" w:hAnsi="Poppins" w:cs="Poppins"/>
          <w:color w:val="0A1247"/>
          <w:sz w:val="24"/>
        </w:rPr>
        <w:t> click "Settings" -&gt; "Extension Codes"</w:t>
      </w:r>
    </w:p>
    <w:p w14:paraId="568F0109" w14:textId="76D86D20" w:rsidR="00016949" w:rsidRDefault="00E82DAC">
      <w:pPr>
        <w:widowControl/>
        <w:numPr>
          <w:ilvl w:val="0"/>
          <w:numId w:val="2"/>
        </w:numPr>
        <w:spacing w:after="225"/>
        <w:ind w:left="0"/>
        <w:jc w:val="left"/>
      </w:pPr>
      <w:ins w:id="16" w:author="Maximilian" w:date="2021-06-20T05:57:00Z">
        <w:r>
          <w:rPr>
            <w:rFonts w:ascii="Poppins" w:eastAsia="Poppins" w:hAnsi="Poppins" w:cs="Poppins"/>
            <w:color w:val="0A1247"/>
            <w:sz w:val="24"/>
          </w:rPr>
          <w:lastRenderedPageBreak/>
          <w:t>C</w:t>
        </w:r>
      </w:ins>
      <w:del w:id="17" w:author="Maximilian" w:date="2021-06-20T05:57:00Z">
        <w:r w:rsidR="00E5472F" w:rsidDel="00E82DAC">
          <w:rPr>
            <w:rFonts w:ascii="Poppins" w:eastAsia="Poppins" w:hAnsi="Poppins" w:cs="Poppins"/>
            <w:color w:val="0A1247"/>
            <w:sz w:val="24"/>
          </w:rPr>
          <w:delText>c</w:delText>
        </w:r>
      </w:del>
      <w:r w:rsidR="00E5472F">
        <w:rPr>
          <w:rFonts w:ascii="Poppins" w:eastAsia="Poppins" w:hAnsi="Poppins" w:cs="Poppins"/>
          <w:color w:val="0A1247"/>
          <w:sz w:val="24"/>
        </w:rPr>
        <w:t>lick "Add Code"</w:t>
      </w:r>
    </w:p>
    <w:p w14:paraId="4727ABAF" w14:textId="7DA527EF" w:rsidR="00016949" w:rsidRDefault="00E82DAC">
      <w:pPr>
        <w:widowControl/>
        <w:numPr>
          <w:ilvl w:val="0"/>
          <w:numId w:val="2"/>
        </w:numPr>
        <w:spacing w:after="225"/>
        <w:ind w:left="0"/>
        <w:jc w:val="left"/>
      </w:pPr>
      <w:ins w:id="18" w:author="Maximilian" w:date="2021-06-20T05:57:00Z">
        <w:r>
          <w:rPr>
            <w:rFonts w:ascii="Poppins" w:eastAsia="Poppins" w:hAnsi="Poppins" w:cs="Poppins"/>
            <w:color w:val="0A1247"/>
            <w:sz w:val="24"/>
          </w:rPr>
          <w:t>I</w:t>
        </w:r>
      </w:ins>
      <w:del w:id="19" w:author="Maximilian" w:date="2021-06-20T05:57:00Z">
        <w:r w:rsidR="00E5472F" w:rsidDel="00E82DAC">
          <w:rPr>
            <w:rFonts w:ascii="Poppins" w:eastAsia="Poppins" w:hAnsi="Poppins" w:cs="Poppins"/>
            <w:color w:val="0A1247"/>
            <w:sz w:val="24"/>
          </w:rPr>
          <w:delText>i</w:delText>
        </w:r>
      </w:del>
      <w:r w:rsidR="00E5472F">
        <w:rPr>
          <w:rFonts w:ascii="Poppins" w:eastAsia="Poppins" w:hAnsi="Poppins" w:cs="Poppins"/>
          <w:color w:val="0A1247"/>
          <w:sz w:val="24"/>
        </w:rPr>
        <w:t>n field "Name" use "Cold Transfer"</w:t>
      </w:r>
    </w:p>
    <w:p w14:paraId="57F22440" w14:textId="67DF53F7" w:rsidR="00016949" w:rsidRDefault="00E82DAC">
      <w:pPr>
        <w:widowControl/>
        <w:numPr>
          <w:ilvl w:val="0"/>
          <w:numId w:val="2"/>
        </w:numPr>
        <w:spacing w:after="225"/>
        <w:ind w:left="0"/>
        <w:jc w:val="left"/>
      </w:pPr>
      <w:ins w:id="20" w:author="Maximilian" w:date="2021-06-20T05:57:00Z">
        <w:r>
          <w:rPr>
            <w:rFonts w:ascii="Poppins" w:eastAsia="Poppins" w:hAnsi="Poppins" w:cs="Poppins"/>
            <w:color w:val="0A1247"/>
            <w:sz w:val="24"/>
          </w:rPr>
          <w:t>I</w:t>
        </w:r>
      </w:ins>
      <w:del w:id="21" w:author="Maximilian" w:date="2021-06-20T05:57:00Z">
        <w:r w:rsidR="00E5472F" w:rsidDel="00E82DAC">
          <w:rPr>
            <w:rFonts w:ascii="Poppins" w:eastAsia="Poppins" w:hAnsi="Poppins" w:cs="Poppins"/>
            <w:color w:val="0A1247"/>
            <w:sz w:val="24"/>
          </w:rPr>
          <w:delText>i</w:delText>
        </w:r>
      </w:del>
      <w:r w:rsidR="00E5472F">
        <w:rPr>
          <w:rFonts w:ascii="Poppins" w:eastAsia="Poppins" w:hAnsi="Poppins" w:cs="Poppins"/>
          <w:color w:val="0A1247"/>
          <w:sz w:val="24"/>
        </w:rPr>
        <w:t>n field "Code" use "*72"</w:t>
      </w:r>
    </w:p>
    <w:p w14:paraId="7F65969E" w14:textId="43F9E9AB" w:rsidR="00016949" w:rsidRDefault="00E82DAC">
      <w:pPr>
        <w:widowControl/>
        <w:numPr>
          <w:ilvl w:val="0"/>
          <w:numId w:val="2"/>
        </w:numPr>
        <w:spacing w:after="225"/>
        <w:ind w:left="0"/>
        <w:jc w:val="left"/>
      </w:pPr>
      <w:ins w:id="22" w:author="Maximilian" w:date="2021-06-20T05:58:00Z">
        <w:r>
          <w:rPr>
            <w:rFonts w:ascii="Poppins" w:eastAsia="Poppins" w:hAnsi="Poppins" w:cs="Poppins"/>
            <w:color w:val="0A1247"/>
            <w:sz w:val="24"/>
          </w:rPr>
          <w:t>I</w:t>
        </w:r>
      </w:ins>
      <w:del w:id="23" w:author="Maximilian" w:date="2021-06-20T05:57:00Z">
        <w:r w:rsidR="00E5472F" w:rsidDel="00E82DAC">
          <w:rPr>
            <w:rFonts w:ascii="Poppins" w:eastAsia="Poppins" w:hAnsi="Poppins" w:cs="Poppins"/>
            <w:color w:val="0A1247"/>
            <w:sz w:val="24"/>
          </w:rPr>
          <w:delText>i</w:delText>
        </w:r>
      </w:del>
      <w:r w:rsidR="00E5472F">
        <w:rPr>
          <w:rFonts w:ascii="Poppins" w:eastAsia="Poppins" w:hAnsi="Poppins" w:cs="Poppins"/>
          <w:color w:val="0A1247"/>
          <w:sz w:val="24"/>
        </w:rPr>
        <w:t>n field "Flow" use the "Cold Transfer" flow you created earlier</w:t>
      </w:r>
    </w:p>
    <w:p w14:paraId="775036C3" w14:textId="77777777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"45e1560a003f5ddf64fdf6e1f271f894"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2166A750" wp14:editId="7A2D5F0F">
            <wp:extent cx="17068800" cy="7705725"/>
            <wp:effectExtent l="0" t="0" r="1905" b="381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0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5B51D159" w14:textId="77777777" w:rsidR="00016949" w:rsidRDefault="00E5472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Creating Extensions</w:t>
      </w:r>
    </w:p>
    <w:p w14:paraId="6CD91C92" w14:textId="77777777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To do a cold transfer between two extensions, we will need to create new extension</w:t>
      </w:r>
      <w:del w:id="24" w:author="Maximilian" w:date="2021-06-29T02:40:00Z">
        <w:r w:rsidDel="00DA1A0A">
          <w:rPr>
            <w:rFonts w:ascii="Poppins" w:eastAsia="Poppins" w:hAnsi="Poppins" w:cs="Poppins"/>
            <w:color w:val="0A1247"/>
            <w:sz w:val="33"/>
            <w:szCs w:val="33"/>
          </w:rPr>
          <w:delText>s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on our account. </w:t>
      </w:r>
    </w:p>
    <w:p w14:paraId="6029F3B0" w14:textId="0EDC646B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Please follow </w:t>
      </w:r>
      <w:ins w:id="25" w:author="Maximilian" w:date="2021-06-20T05:58:00Z">
        <w:r w:rsidR="00E82DAC">
          <w:rPr>
            <w:rFonts w:ascii="Poppins" w:eastAsia="Poppins" w:hAnsi="Poppins" w:cs="Poppins"/>
            <w:color w:val="0A1247"/>
            <w:sz w:val="33"/>
            <w:szCs w:val="33"/>
          </w:rPr>
          <w:t xml:space="preserve">the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steps in this post </w:t>
      </w:r>
      <w:hyperlink r:id="rId10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Creating Extensions</w:t>
        </w:r>
      </w:hyperlink>
      <w:r>
        <w:rPr>
          <w:rFonts w:ascii="Poppins" w:eastAsia="Poppins" w:hAnsi="Poppins" w:cs="Poppins"/>
          <w:color w:val="0A1247"/>
          <w:sz w:val="33"/>
          <w:szCs w:val="33"/>
        </w:rPr>
        <w:t> to create two new extensions.</w:t>
      </w:r>
    </w:p>
    <w:p w14:paraId="4476A172" w14:textId="3595F4E7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Below is an example of how you may want to set</w:t>
      </w:r>
      <w:ins w:id="26" w:author="Maximilian" w:date="2021-06-20T05:58:00Z">
        <w:r w:rsidR="00E82DAC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extension 1000 and 1001</w:t>
      </w:r>
      <w:ins w:id="27" w:author="Maximilian" w:date="2021-06-20T05:58:00Z">
        <w:r w:rsidR="00E82DAC"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</w:p>
    <w:p w14:paraId="161C6B95" w14:textId="77777777" w:rsidR="00016949" w:rsidRDefault="00E5472F">
      <w:pPr>
        <w:pStyle w:val="Heading3"/>
        <w:spacing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r>
        <w:rPr>
          <w:rFonts w:ascii="Poppins" w:eastAsia="Poppins" w:hAnsi="Poppins" w:cs="Poppins" w:hint="default"/>
          <w:color w:val="0A1247"/>
          <w:sz w:val="39"/>
          <w:szCs w:val="39"/>
        </w:rPr>
        <w:t>Extension 1000</w:t>
      </w:r>
    </w:p>
    <w:p w14:paraId="5B57EC73" w14:textId="77777777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Username: 1000</w:t>
      </w:r>
    </w:p>
    <w:p w14:paraId="5716CFE4" w14:textId="77777777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Secret: your-strong-password</w:t>
      </w:r>
    </w:p>
    <w:p w14:paraId="21324F0C" w14:textId="77777777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Caller ID: 1000</w:t>
      </w:r>
    </w:p>
    <w:p w14:paraId="220F4472" w14:textId="77777777" w:rsidR="00016949" w:rsidRDefault="00E5472F">
      <w:pPr>
        <w:pStyle w:val="Heading3"/>
        <w:spacing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r>
        <w:rPr>
          <w:rFonts w:ascii="Poppins" w:eastAsia="Poppins" w:hAnsi="Poppins" w:cs="Poppins" w:hint="default"/>
          <w:color w:val="0A1247"/>
          <w:sz w:val="39"/>
          <w:szCs w:val="39"/>
        </w:rPr>
        <w:t>Extension 1001</w:t>
      </w:r>
    </w:p>
    <w:p w14:paraId="3EC18F06" w14:textId="77777777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Username: 1001</w:t>
      </w:r>
    </w:p>
    <w:p w14:paraId="2298A935" w14:textId="77777777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Secret: your-strong-password</w:t>
      </w:r>
    </w:p>
    <w:p w14:paraId="55A0096E" w14:textId="77777777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Caller ID: 1001</w:t>
      </w:r>
    </w:p>
    <w:p w14:paraId="77969D1F" w14:textId="77777777" w:rsidR="00016949" w:rsidRDefault="00E5472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Registering a DID</w:t>
      </w:r>
    </w:p>
    <w:p w14:paraId="68169822" w14:textId="2DAE8F6B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The final piece to get our flow, extension code</w:t>
      </w:r>
      <w:ins w:id="28" w:author="Maximilian" w:date="2021-06-20T05:59:00Z">
        <w:r w:rsidR="00E82DAC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and inbound call routing work is</w:t>
      </w:r>
      <w:del w:id="29" w:author="Maximilian" w:date="2021-06-20T06:00:00Z">
        <w:r w:rsidDel="00E82DAC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to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register</w:t>
      </w:r>
      <w:ins w:id="30" w:author="Maximilian" w:date="2021-06-20T06:00:00Z">
        <w:r w:rsidR="00E82DAC">
          <w:rPr>
            <w:rFonts w:ascii="Poppins" w:eastAsia="Poppins" w:hAnsi="Poppins" w:cs="Poppins"/>
            <w:color w:val="0A1247"/>
            <w:sz w:val="33"/>
            <w:szCs w:val="33"/>
          </w:rPr>
          <w:t>ing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a DID or us</w:t>
      </w:r>
      <w:ins w:id="31" w:author="Maximilian" w:date="2021-06-20T06:00:00Z">
        <w:r w:rsidR="00E82DAC">
          <w:rPr>
            <w:rFonts w:ascii="Poppins" w:eastAsia="Poppins" w:hAnsi="Poppins" w:cs="Poppins"/>
            <w:color w:val="0A1247"/>
            <w:sz w:val="33"/>
            <w:szCs w:val="33"/>
          </w:rPr>
          <w:t>ing</w:t>
        </w:r>
      </w:ins>
      <w:del w:id="32" w:author="Maximilian" w:date="2021-06-20T06:00:00Z">
        <w:r w:rsidDel="00E82DAC">
          <w:rPr>
            <w:rFonts w:ascii="Poppins" w:eastAsia="Poppins" w:hAnsi="Poppins" w:cs="Poppins"/>
            <w:color w:val="0A1247"/>
            <w:sz w:val="33"/>
            <w:szCs w:val="33"/>
          </w:rPr>
          <w:delText>e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an existing one if you have already registered a DID.</w:t>
      </w:r>
    </w:p>
    <w:p w14:paraId="45D74384" w14:textId="77777777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Our DID will be used by outside callers that will need to place calls and speak to extension 1000 or 1001. </w:t>
      </w:r>
    </w:p>
    <w:p w14:paraId="6E45FFC2" w14:textId="1CC0BD70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We will register a DID and set</w:t>
      </w:r>
      <w:ins w:id="33" w:author="Maximilian" w:date="2021-06-20T06:00:00Z">
        <w:r w:rsidR="00E82DAC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a call forward workflow so that extension 1000 can receive calls directly from our DID</w:t>
      </w:r>
      <w:del w:id="34" w:author="Maximilian" w:date="2021-06-20T06:01:00Z">
        <w:r w:rsidDel="00E82DAC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and then forward them to 1001 using our newly created extension code.</w:t>
      </w:r>
    </w:p>
    <w:p w14:paraId="0E71A965" w14:textId="293022B1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learn more about registering DIDs</w:t>
      </w:r>
      <w:ins w:id="35" w:author="Maximilian" w:date="2021-06-20T06:01:00Z">
        <w:r w:rsidR="00E82DAC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refer to</w:t>
      </w:r>
      <w:del w:id="36" w:author="Maximilian" w:date="2021-06-20T06:01:00Z">
        <w:r w:rsidDel="00E82DAC">
          <w:rPr>
            <w:rFonts w:ascii="Poppins" w:eastAsia="Poppins" w:hAnsi="Poppins" w:cs="Poppins"/>
            <w:color w:val="0A1247"/>
            <w:sz w:val="33"/>
            <w:szCs w:val="33"/>
          </w:rPr>
          <w:delText>: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 </w:t>
      </w:r>
      <w:hyperlink r:id="rId11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Creating Extensions</w:t>
        </w:r>
      </w:hyperlink>
    </w:p>
    <w:p w14:paraId="397C3B2B" w14:textId="36AFB233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learn how to create a call transfer flow</w:t>
      </w:r>
      <w:ins w:id="37" w:author="Maximilian" w:date="2021-06-20T06:01:00Z">
        <w:r w:rsidR="00E82DAC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read this post: </w:t>
      </w:r>
      <w:hyperlink r:id="rId12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Call Transfer</w:t>
        </w:r>
      </w:hyperlink>
    </w:p>
    <w:p w14:paraId="6DF6B24A" w14:textId="77777777" w:rsidR="00016949" w:rsidRDefault="00E5472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Testing Cold Transfer</w:t>
      </w:r>
    </w:p>
    <w:p w14:paraId="2C22C0A3" w14:textId="77777777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can test the cold transfer by logging into extension "1000"</w:t>
      </w:r>
      <w:del w:id="38" w:author="Maximilian" w:date="2021-06-20T06:02:00Z">
        <w:r w:rsidDel="00E82DAC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and having a peer login to "1001". </w:t>
      </w:r>
    </w:p>
    <w:p w14:paraId="4C44FB84" w14:textId="6F1AC8CF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When you receive calls on your DID</w:t>
      </w:r>
      <w:ins w:id="39" w:author="Maximilian" w:date="2021-06-20T06:02:00Z">
        <w:r w:rsidR="00E82DAC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they should be forwarded to "1000" you can press *72, and you will be redirected to a</w:t>
      </w:r>
      <w:ins w:id="40" w:author="Maximilian" w:date="2021-06-20T06:02:00Z">
        <w:r w:rsidR="00E82DAC">
          <w:rPr>
            <w:rFonts w:ascii="Poppins" w:eastAsia="Poppins" w:hAnsi="Poppins" w:cs="Poppins"/>
            <w:color w:val="0A1247"/>
            <w:sz w:val="33"/>
            <w:szCs w:val="33"/>
          </w:rPr>
          <w:t>n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auto</w:t>
      </w:r>
      <w:ins w:id="41" w:author="Maximilian" w:date="2021-06-20T06:02:00Z">
        <w:r w:rsidR="00E82DAC"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42" w:author="Maximilian" w:date="2021-06-20T06:02:00Z">
        <w:r w:rsidDel="00E82DAC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attendant</w:t>
      </w:r>
      <w:del w:id="43" w:author="Maximilian" w:date="2021-06-20T06:03:00Z">
        <w:r w:rsidDel="00E82DAC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that will ask you the </w:t>
      </w: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extension number you want to transfer the call to. You can then dial 1001 to complete the call transfer.</w:t>
      </w:r>
    </w:p>
    <w:p w14:paraId="0D71C9AD" w14:textId="77777777" w:rsidR="00016949" w:rsidRDefault="00E5472F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6152B9B4" w14:textId="03B203B0" w:rsidR="00016949" w:rsidRDefault="00E5472F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this guide</w:t>
      </w:r>
      <w:ins w:id="44" w:author="Maximilian" w:date="2021-06-29T02:50:00Z">
        <w:r w:rsidR="00AD6A9C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discussed setting up cold transfers on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. </w:t>
      </w:r>
      <w:ins w:id="45" w:author="Maximilian" w:date="2021-06-29T02:50:00Z">
        <w:r w:rsidR="00AD6A9C">
          <w:rPr>
            <w:rFonts w:ascii="Poppins" w:eastAsia="Poppins" w:hAnsi="Poppins" w:cs="Poppins"/>
            <w:color w:val="0A1247"/>
            <w:sz w:val="33"/>
            <w:szCs w:val="33"/>
          </w:rPr>
          <w:t>F</w:t>
        </w:r>
      </w:ins>
      <w:del w:id="46" w:author="Maximilian" w:date="2021-06-29T02:50:00Z">
        <w:r w:rsidDel="00AD6A9C">
          <w:rPr>
            <w:rFonts w:ascii="Poppins" w:eastAsia="Poppins" w:hAnsi="Poppins" w:cs="Poppins"/>
            <w:color w:val="0A1247"/>
            <w:sz w:val="33"/>
            <w:szCs w:val="33"/>
          </w:rPr>
          <w:delText>f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or other related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quickstart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posts please see guides below:</w:t>
      </w:r>
    </w:p>
    <w:p w14:paraId="3DAB0FA6" w14:textId="77777777" w:rsidR="00016949" w:rsidRDefault="00AD6A9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3" w:history="1">
        <w:r w:rsidR="00E5472F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Simple IVR</w:t>
        </w:r>
      </w:hyperlink>
    </w:p>
    <w:p w14:paraId="6684244D" w14:textId="77777777" w:rsidR="00016949" w:rsidRDefault="00AD6A9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4" w:history="1">
        <w:r w:rsidR="00E5472F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Voicemail and Recordings</w:t>
        </w:r>
      </w:hyperlink>
    </w:p>
    <w:p w14:paraId="7671855F" w14:textId="77777777" w:rsidR="00016949" w:rsidRDefault="00016949"/>
    <w:sectPr w:rsidR="00016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Calibri"/>
    <w:charset w:val="00"/>
    <w:family w:val="auto"/>
    <w:pitch w:val="default"/>
  </w:font>
  <w:font w:name="SFMon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CCC08"/>
    <w:multiLevelType w:val="multilevel"/>
    <w:tmpl w:val="60CCCC08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CCCC13"/>
    <w:multiLevelType w:val="multilevel"/>
    <w:tmpl w:val="60CCCC13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949"/>
    <w:rsid w:val="00016949"/>
    <w:rsid w:val="00AD6A9C"/>
    <w:rsid w:val="00DA1A0A"/>
    <w:rsid w:val="00E5472F"/>
    <w:rsid w:val="00E8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9BF28"/>
  <w15:docId w15:val="{11C97EDE-987F-46AF-8D98-D034530E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neblocs.com/resources/quickstarts/basic-ivr" TargetMode="External"/><Relationship Id="rId3" Type="http://schemas.openxmlformats.org/officeDocument/2006/relationships/styles" Target="styles.xml"/><Relationship Id="rId7" Type="http://schemas.openxmlformats.org/officeDocument/2006/relationships/image" Target="fad58de7366495db4650cfefac2fcd61" TargetMode="External"/><Relationship Id="rId12" Type="http://schemas.openxmlformats.org/officeDocument/2006/relationships/hyperlink" Target="https://lineblocs.com/resources/quickstarts/create-cold-transf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lineblocs.com/resources/quickstarts/setup-extens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neblocs.com/resources/quickstarts/setup-extension" TargetMode="External"/><Relationship Id="rId4" Type="http://schemas.openxmlformats.org/officeDocument/2006/relationships/settings" Target="settings.xml"/><Relationship Id="rId9" Type="http://schemas.openxmlformats.org/officeDocument/2006/relationships/image" Target="45e1560a003f5ddf64fdf6e1f271f894" TargetMode="External"/><Relationship Id="rId14" Type="http://schemas.openxmlformats.org/officeDocument/2006/relationships/hyperlink" Target="https://lineblocs.com/resources/quickstarts/recordings-and-voicemai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2</cp:revision>
  <dcterms:created xsi:type="dcterms:W3CDTF">2021-06-18T17:34:00Z</dcterms:created>
  <dcterms:modified xsi:type="dcterms:W3CDTF">2021-06-29T05:50:00Z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