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06A3A" w14:textId="77777777" w:rsidR="0098014A" w:rsidRDefault="00691DA8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Managing Blocked Numbers</w:t>
      </w:r>
    </w:p>
    <w:p w14:paraId="0A67F011" w14:textId="3097E3D9" w:rsidR="0098014A" w:rsidRDefault="00691DA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Blocking numbers is a simple and </w:t>
      </w:r>
      <w:ins w:id="0" w:author="Maximilian" w:date="2021-07-13T02:58:00Z">
        <w:r w:rsidR="0059675B">
          <w:rPr>
            <w:rFonts w:ascii="Poppins" w:eastAsia="Poppins" w:hAnsi="Poppins" w:cs="Poppins"/>
            <w:color w:val="0A1247"/>
            <w:sz w:val="33"/>
            <w:szCs w:val="33"/>
          </w:rPr>
          <w:t>beneficial</w:t>
        </w:r>
      </w:ins>
      <w:del w:id="1" w:author="Maximilian" w:date="2021-07-13T02:58:00Z">
        <w:r w:rsidDel="0059675B">
          <w:rPr>
            <w:rFonts w:ascii="Poppins" w:eastAsia="Poppins" w:hAnsi="Poppins" w:cs="Poppins"/>
            <w:color w:val="0A1247"/>
            <w:sz w:val="33"/>
            <w:szCs w:val="33"/>
          </w:rPr>
          <w:delText>very useful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way to prevent call spam.</w:t>
      </w:r>
    </w:p>
    <w:p w14:paraId="50716A1B" w14:textId="6B0802DF" w:rsidR="0098014A" w:rsidRDefault="00691DA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At any time</w:t>
      </w:r>
      <w:ins w:id="2" w:author="Maximilian" w:date="2021-07-13T02:57:00Z">
        <w:r w:rsidR="0059675B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can block a numbe</w:t>
      </w:r>
      <w:r>
        <w:rPr>
          <w:rFonts w:ascii="Poppins" w:eastAsia="Poppins" w:hAnsi="Poppins" w:cs="Poppins"/>
          <w:color w:val="0A1247"/>
          <w:sz w:val="33"/>
          <w:szCs w:val="33"/>
        </w:rPr>
        <w:t xml:space="preserve">r in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2A0074E9" w14:textId="77777777" w:rsidR="0098014A" w:rsidRDefault="00691DA8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Block A Number</w:t>
      </w:r>
    </w:p>
    <w:p w14:paraId="6E91E615" w14:textId="77777777" w:rsidR="0098014A" w:rsidRDefault="00691DA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block a number on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:</w:t>
      </w:r>
    </w:p>
    <w:p w14:paraId="6E34B2DB" w14:textId="77777777" w:rsidR="0098014A" w:rsidRDefault="00691DA8">
      <w:pPr>
        <w:widowControl/>
        <w:numPr>
          <w:ilvl w:val="0"/>
          <w:numId w:val="1"/>
        </w:numPr>
        <w:spacing w:after="225"/>
        <w:ind w:left="0"/>
      </w:pPr>
      <w:r>
        <w:t xml:space="preserve">In </w:t>
      </w:r>
      <w:proofErr w:type="spellStart"/>
      <w:r>
        <w:t>Lineblocs</w:t>
      </w:r>
      <w:proofErr w:type="spellEnd"/>
      <w:r>
        <w:t xml:space="preserve"> dashboard go to  </w:t>
      </w:r>
      <w:hyperlink r:id="rId6" w:anchor="/dashboard/settings/workspace-users" w:history="1">
        <w:r>
          <w:rPr>
            <w:rStyle w:val="Hyperlink"/>
            <w:color w:val="007BFF"/>
            <w:u w:val="none"/>
          </w:rPr>
          <w:t>Settings -&gt; Blocked Numbers</w:t>
        </w:r>
      </w:hyperlink>
    </w:p>
    <w:p w14:paraId="76BE65E1" w14:textId="4E0CCA48" w:rsidR="0098014A" w:rsidRDefault="0059675B">
      <w:pPr>
        <w:widowControl/>
        <w:numPr>
          <w:ilvl w:val="0"/>
          <w:numId w:val="1"/>
        </w:numPr>
        <w:spacing w:after="225"/>
        <w:ind w:left="0"/>
      </w:pPr>
      <w:ins w:id="3" w:author="Maximilian" w:date="2021-07-13T02:59:00Z">
        <w:r>
          <w:t>C</w:t>
        </w:r>
      </w:ins>
      <w:del w:id="4" w:author="Maximilian" w:date="2021-07-13T02:59:00Z">
        <w:r w:rsidR="00691DA8" w:rsidDel="0059675B">
          <w:delText>c</w:delText>
        </w:r>
      </w:del>
      <w:r w:rsidR="00691DA8">
        <w:t>lick "Block Number"</w:t>
      </w:r>
    </w:p>
    <w:p w14:paraId="01575F5B" w14:textId="5BB90CD0" w:rsidR="0098014A" w:rsidRDefault="0059675B">
      <w:pPr>
        <w:widowControl/>
        <w:numPr>
          <w:ilvl w:val="0"/>
          <w:numId w:val="1"/>
        </w:numPr>
        <w:spacing w:after="225"/>
        <w:ind w:left="0"/>
      </w:pPr>
      <w:ins w:id="5" w:author="Maximilian" w:date="2021-07-13T02:59:00Z">
        <w:r>
          <w:t>E</w:t>
        </w:r>
      </w:ins>
      <w:del w:id="6" w:author="Maximilian" w:date="2021-07-13T02:59:00Z">
        <w:r w:rsidR="00691DA8" w:rsidDel="0059675B">
          <w:delText>e</w:delText>
        </w:r>
      </w:del>
      <w:r w:rsidR="00691DA8">
        <w:t>nter the number you would like to block</w:t>
      </w:r>
    </w:p>
    <w:p w14:paraId="0FF1C7DB" w14:textId="652D6D8A" w:rsidR="0098014A" w:rsidRDefault="0059675B">
      <w:pPr>
        <w:widowControl/>
        <w:numPr>
          <w:ilvl w:val="0"/>
          <w:numId w:val="1"/>
        </w:numPr>
        <w:spacing w:after="225"/>
        <w:ind w:left="0"/>
      </w:pPr>
      <w:ins w:id="7" w:author="Maximilian" w:date="2021-07-13T02:59:00Z">
        <w:r>
          <w:t>C</w:t>
        </w:r>
      </w:ins>
      <w:del w:id="8" w:author="Maximilian" w:date="2021-07-13T02:59:00Z">
        <w:r w:rsidR="00691DA8" w:rsidDel="0059675B">
          <w:delText>c</w:delText>
        </w:r>
      </w:del>
      <w:r w:rsidR="00691DA8">
        <w:t>lick "Submit"</w:t>
      </w:r>
    </w:p>
    <w:p w14:paraId="498CCCF7" w14:textId="77777777" w:rsidR="0098014A" w:rsidRDefault="00691DA8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Removing Blocked Number</w:t>
      </w:r>
    </w:p>
    <w:p w14:paraId="399FEBBF" w14:textId="77777777" w:rsidR="0098014A" w:rsidRDefault="00691DA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remove a blocked number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>INC</w:instrText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LUDEPICTURE \d "30639096bfe4ec4b9f17696ef1d02b9f"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1D1F427" wp14:editId="6E902201">
            <wp:extent cx="209550" cy="247650"/>
            <wp:effectExtent l="0" t="0" r="190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icon next to the number,</w:t>
      </w:r>
    </w:p>
    <w:p w14:paraId="4723CF9C" w14:textId="77777777" w:rsidR="0098014A" w:rsidRDefault="00691DA8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43E0699D" w14:textId="77777777" w:rsidR="0098014A" w:rsidRDefault="00691DA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related articles please see the following:</w:t>
      </w:r>
    </w:p>
    <w:p w14:paraId="134092FD" w14:textId="77777777" w:rsidR="0098014A" w:rsidRDefault="00691DA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9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Managing IP Whitelist</w:t>
        </w:r>
      </w:hyperlink>
    </w:p>
    <w:p w14:paraId="2F53BD6B" w14:textId="77777777" w:rsidR="0098014A" w:rsidRDefault="00691DA8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10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Account Settings</w:t>
        </w:r>
      </w:hyperlink>
    </w:p>
    <w:p w14:paraId="3A966C9E" w14:textId="77777777" w:rsidR="0098014A" w:rsidRDefault="0098014A">
      <w:pPr>
        <w:widowControl/>
        <w:spacing w:after="0"/>
        <w:jc w:val="left"/>
      </w:pPr>
    </w:p>
    <w:p w14:paraId="37D1AC76" w14:textId="77777777" w:rsidR="0098014A" w:rsidRDefault="0098014A"/>
    <w:sectPr w:rsidR="0098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A2B"/>
    <w:multiLevelType w:val="multilevel"/>
    <w:tmpl w:val="60E7FA2B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14A"/>
    <w:rsid w:val="005736B9"/>
    <w:rsid w:val="0059675B"/>
    <w:rsid w:val="00691DA8"/>
    <w:rsid w:val="0098014A"/>
    <w:rsid w:val="009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29566"/>
  <w15:docId w15:val="{1689BA15-4167-4E45-9971-02943557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30639096bfe4ec4b9f17696ef1d02b9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eblocs.com/resources/other-topics/account-sett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eblocs.com/resources/other-topics/managing-ip-white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4</cp:revision>
  <dcterms:created xsi:type="dcterms:W3CDTF">2021-07-09T08:23:00Z</dcterms:created>
  <dcterms:modified xsi:type="dcterms:W3CDTF">2021-07-13T06:00:00Z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