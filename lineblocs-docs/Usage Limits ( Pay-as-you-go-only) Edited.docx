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B58B30" w14:textId="77777777" w:rsidR="00512793" w:rsidRDefault="00D32AE2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Usage Limits (Pay-as-you-go)</w:t>
      </w:r>
    </w:p>
    <w:p w14:paraId="28A9888E" w14:textId="7BA9407E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Usage limits define how many calls you can make, how many numbers you can purchase, and the amount of recording space you can use per month. In this guide</w:t>
      </w:r>
      <w:ins w:id="0" w:author="Maximilian" w:date="2021-07-13T04:45:00Z">
        <w:r w:rsidR="006A73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go over the usage limits</w:t>
      </w:r>
      <w:ins w:id="1" w:author="Maximilian" w:date="2021-07-13T04:45:00Z">
        <w:r w:rsidR="006A73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which apply only to the Pay as you go </w:t>
      </w:r>
      <w:r>
        <w:rPr>
          <w:rFonts w:ascii="Poppins" w:eastAsia="Poppins" w:hAnsi="Poppins" w:cs="Poppins"/>
          <w:color w:val="0A1247"/>
          <w:sz w:val="33"/>
          <w:szCs w:val="33"/>
        </w:rPr>
        <w:t>membership plan.</w:t>
      </w:r>
    </w:p>
    <w:p w14:paraId="0AE87A71" w14:textId="77777777" w:rsidR="00512793" w:rsidRDefault="00D32AE2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Limits overview</w:t>
      </w:r>
    </w:p>
    <w:p w14:paraId="13AE0623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Calls Per Month: 1024</w:t>
      </w:r>
    </w:p>
    <w:p w14:paraId="162E3253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Extensions: 5</w:t>
      </w:r>
    </w:p>
    <w:p w14:paraId="054D6A2E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Recording Space: 24GB</w:t>
      </w:r>
    </w:p>
    <w:p w14:paraId="05EF19E4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Numbers: 10</w:t>
      </w:r>
    </w:p>
    <w:p w14:paraId="40C0F5A0" w14:textId="77777777" w:rsidR="00512793" w:rsidRDefault="00D32AE2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Viewing Usage History</w:t>
      </w:r>
    </w:p>
    <w:p w14:paraId="459BE500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view your current usage history:</w:t>
      </w:r>
    </w:p>
    <w:p w14:paraId="08ACFDBB" w14:textId="77777777" w:rsidR="00512793" w:rsidRDefault="00D32AE2">
      <w:pPr>
        <w:widowControl/>
        <w:numPr>
          <w:ilvl w:val="0"/>
          <w:numId w:val="1"/>
        </w:numPr>
        <w:spacing w:after="225"/>
        <w:ind w:left="0"/>
      </w:pPr>
      <w:r>
        <w:t>On Lineblocs Dashboard </w:t>
      </w:r>
      <w:hyperlink r:id="rId6" w:anchor="/dashboard/home" w:history="1">
        <w:r>
          <w:rPr>
            <w:rStyle w:val="Hyperlink"/>
            <w:color w:val="007BFF"/>
            <w:u w:val="none"/>
          </w:rPr>
          <w:t>Lineblocs D</w:t>
        </w:r>
        <w:r>
          <w:rPr>
            <w:rStyle w:val="Hyperlink"/>
            <w:color w:val="007BFF"/>
            <w:u w:val="none"/>
          </w:rPr>
          <w:t>ashboard</w:t>
        </w:r>
      </w:hyperlink>
    </w:p>
    <w:p w14:paraId="6F8EA268" w14:textId="7BB41A1D" w:rsidR="00512793" w:rsidRDefault="00D32AE2">
      <w:pPr>
        <w:widowControl/>
        <w:numPr>
          <w:ilvl w:val="0"/>
          <w:numId w:val="1"/>
        </w:numPr>
        <w:spacing w:after="225"/>
        <w:ind w:left="0"/>
      </w:pPr>
      <w:r>
        <w:t>In the left menu</w:t>
      </w:r>
      <w:ins w:id="2" w:author="Maximilian" w:date="2021-07-13T04:46:00Z">
        <w:r w:rsidR="006A73A7">
          <w:t>,</w:t>
        </w:r>
      </w:ins>
      <w:r>
        <w:t xml:space="preserve"> click "Billing"</w:t>
      </w:r>
    </w:p>
    <w:p w14:paraId="4DF967D1" w14:textId="475ACD23" w:rsidR="00512793" w:rsidRDefault="006A73A7">
      <w:pPr>
        <w:widowControl/>
        <w:numPr>
          <w:ilvl w:val="0"/>
          <w:numId w:val="1"/>
        </w:numPr>
        <w:spacing w:after="225"/>
        <w:ind w:left="0"/>
      </w:pPr>
      <w:ins w:id="3" w:author="Maximilian" w:date="2021-07-13T04:46:00Z">
        <w:r>
          <w:t>C</w:t>
        </w:r>
      </w:ins>
      <w:del w:id="4" w:author="Maximilian" w:date="2021-07-13T04:46:00Z">
        <w:r w:rsidR="00D32AE2" w:rsidDel="006A73A7">
          <w:delText>c</w:delText>
        </w:r>
      </w:del>
      <w:r w:rsidR="00D32AE2">
        <w:t>lick tab "Usage Limits"</w:t>
      </w:r>
    </w:p>
    <w:p w14:paraId="74109676" w14:textId="77777777" w:rsidR="00512793" w:rsidRDefault="00D32AE2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3B692F65" w14:textId="23B75D94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For related articles</w:t>
      </w:r>
      <w:ins w:id="5" w:author="Maximilian" w:date="2021-07-13T04:46:00Z">
        <w:r w:rsidR="006A73A7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out:</w:t>
      </w:r>
    </w:p>
    <w:p w14:paraId="4D4BF95A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Usage Triggers</w:t>
        </w:r>
      </w:hyperlink>
    </w:p>
    <w:p w14:paraId="76A9CC5B" w14:textId="77777777" w:rsidR="00512793" w:rsidRDefault="00D32AE2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6B11B704" w14:textId="77777777" w:rsidR="00512793" w:rsidRDefault="00512793">
      <w:pPr>
        <w:widowControl/>
        <w:spacing w:after="0"/>
        <w:jc w:val="left"/>
      </w:pPr>
    </w:p>
    <w:p w14:paraId="21A70D51" w14:textId="77777777" w:rsidR="00512793" w:rsidRDefault="00512793"/>
    <w:sectPr w:rsidR="0051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8D7"/>
    <w:multiLevelType w:val="multilevel"/>
    <w:tmpl w:val="60E7F8D7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793"/>
    <w:rsid w:val="00512793"/>
    <w:rsid w:val="006A73A7"/>
    <w:rsid w:val="008C77E3"/>
    <w:rsid w:val="00D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A235E"/>
  <w15:docId w15:val="{5520BD59-53AA-4426-9718-C6C0017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other-topics/account-sett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eblocs.com/resources/other-topics/usage-limi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3</cp:revision>
  <dcterms:created xsi:type="dcterms:W3CDTF">2021-07-09T08:19:00Z</dcterms:created>
  <dcterms:modified xsi:type="dcterms:W3CDTF">2021-07-13T07:46:00Z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