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E7D59E" w14:textId="77777777" w:rsidR="00237E6F" w:rsidRDefault="009C10BD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 xml:space="preserve">Reference Integration: </w:t>
      </w:r>
      <w:proofErr w:type="spellStart"/>
      <w:r>
        <w:rPr>
          <w:rFonts w:ascii="Poppins" w:eastAsia="Poppins" w:hAnsi="Poppins" w:cs="Poppins" w:hint="default"/>
          <w:color w:val="0A1247"/>
          <w:sz w:val="54"/>
          <w:szCs w:val="54"/>
        </w:rPr>
        <w:t>ExecLine</w:t>
      </w:r>
      <w:proofErr w:type="spellEnd"/>
      <w:r>
        <w:rPr>
          <w:rFonts w:ascii="Poppins" w:eastAsia="Poppins" w:hAnsi="Poppins" w:cs="Poppins" w:hint="default"/>
          <w:color w:val="0A1247"/>
          <w:sz w:val="54"/>
          <w:szCs w:val="54"/>
        </w:rPr>
        <w:t xml:space="preserve"> Conferencing</w:t>
      </w:r>
    </w:p>
    <w:p w14:paraId="54FADB20" w14:textId="191F4DCD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Complex conferencing workflows allow you to communicate with multiple end</w:t>
      </w:r>
      <w:ins w:id="0" w:author="Maximilian" w:date="2021-06-20T07:37:00Z">
        <w:r w:rsidR="00126B6A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" w:author="Maximilian" w:date="2021-06-20T07:37:00Z">
        <w:r w:rsidDel="00126B6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users on demand. Advanced conference workflows can be integrated to work with third</w:t>
      </w:r>
      <w:ins w:id="2" w:author="Maximilian" w:date="2021-06-20T07:38:00Z">
        <w:r w:rsidR="00126B6A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3" w:author="Maximilian" w:date="2021-06-20T07:38:00Z">
        <w:r w:rsidDel="00126B6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party apps, web services</w:t>
      </w:r>
      <w:ins w:id="4" w:author="Maximilian" w:date="2021-06-20T07:38:00Z">
        <w:r w:rsidR="00126B6A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and APIs. Using modern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CPaaS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, you can design and develop unique conferencing apps that provide your callers</w:t>
      </w:r>
      <w:ins w:id="5" w:author="Maximilian" w:date="2021-07-09T06:01:00Z">
        <w:r w:rsidR="002908E6">
          <w:rPr>
            <w:rFonts w:ascii="Poppins" w:eastAsia="Poppins" w:hAnsi="Poppins" w:cs="Poppins"/>
            <w:color w:val="0A1247"/>
            <w:sz w:val="33"/>
            <w:szCs w:val="33"/>
          </w:rPr>
          <w:t xml:space="preserve"> w</w:t>
        </w:r>
      </w:ins>
      <w:ins w:id="6" w:author="Maximilian" w:date="2021-07-09T06:02:00Z">
        <w:r w:rsidR="002908E6">
          <w:rPr>
            <w:rFonts w:ascii="Poppins" w:eastAsia="Poppins" w:hAnsi="Poppins" w:cs="Poppins"/>
            <w:color w:val="0A1247"/>
            <w:sz w:val="33"/>
            <w:szCs w:val="33"/>
          </w:rPr>
          <w:t>ith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 stellar conferencing experience.</w:t>
      </w:r>
    </w:p>
    <w:p w14:paraId="36B53477" w14:textId="2C97A3DA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tutorial</w:t>
      </w:r>
      <w:ins w:id="7" w:author="Maximilian" w:date="2021-06-20T07:41:00Z">
        <w:r w:rsidR="00126B6A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be looking at an advanced reference integration of a conferencing line for a small business owner.</w:t>
      </w:r>
    </w:p>
    <w:p w14:paraId="60AA8AE7" w14:textId="3C19036D" w:rsidR="00237E6F" w:rsidRDefault="002908E6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8" w:author="Maximilian" w:date="2021-07-09T06:05:00Z">
        <w:r>
          <w:rPr>
            <w:rFonts w:ascii="Poppins" w:eastAsia="Poppins" w:hAnsi="Poppins" w:cs="Poppins"/>
            <w:color w:val="0A1247"/>
            <w:sz w:val="33"/>
            <w:szCs w:val="33"/>
          </w:rPr>
          <w:t>The</w:t>
        </w:r>
      </w:ins>
      <w:del w:id="9" w:author="Maximilian" w:date="2021-07-09T06:04:00Z">
        <w:r w:rsidR="009C10BD" w:rsidDel="002908E6">
          <w:rPr>
            <w:rFonts w:ascii="Poppins" w:eastAsia="Poppins" w:hAnsi="Poppins" w:cs="Poppins"/>
            <w:color w:val="0A1247"/>
            <w:sz w:val="33"/>
            <w:szCs w:val="33"/>
          </w:rPr>
          <w:delText>Our</w:delText>
        </w:r>
      </w:del>
      <w:r w:rsidR="009C10BD">
        <w:rPr>
          <w:rFonts w:ascii="Poppins" w:eastAsia="Poppins" w:hAnsi="Poppins" w:cs="Poppins"/>
          <w:color w:val="0A1247"/>
          <w:sz w:val="33"/>
          <w:szCs w:val="33"/>
        </w:rPr>
        <w:t xml:space="preserve"> conference will include two user types:</w:t>
      </w:r>
    </w:p>
    <w:p w14:paraId="099F9950" w14:textId="5075ADDF" w:rsidR="00237E6F" w:rsidRDefault="00126B6A">
      <w:pPr>
        <w:widowControl/>
        <w:numPr>
          <w:ilvl w:val="0"/>
          <w:numId w:val="1"/>
        </w:numPr>
        <w:spacing w:after="225"/>
        <w:ind w:left="0"/>
      </w:pPr>
      <w:ins w:id="10" w:author="Maximilian" w:date="2021-06-20T07:42:00Z">
        <w:r>
          <w:t>H</w:t>
        </w:r>
      </w:ins>
      <w:del w:id="11" w:author="Maximilian" w:date="2021-06-20T07:42:00Z">
        <w:r w:rsidR="009C10BD" w:rsidDel="00126B6A">
          <w:delText>h</w:delText>
        </w:r>
      </w:del>
      <w:r w:rsidR="009C10BD">
        <w:t>ost</w:t>
      </w:r>
      <w:r w:rsidR="009C10BD">
        <w:br/>
      </w:r>
      <w:r w:rsidR="009C10BD">
        <w:rPr>
          <w:rStyle w:val="HTMLCode"/>
          <w:rFonts w:ascii="SFMono-Regular" w:eastAsia="SFMono-Regular" w:hAnsi="SFMono-Regular" w:cs="SFMono-Regular"/>
          <w:color w:val="E83E8C"/>
          <w:sz w:val="21"/>
          <w:szCs w:val="21"/>
        </w:rPr>
        <w:t>A.K.A our small business owner who will be managing the conference line.</w:t>
      </w:r>
    </w:p>
    <w:p w14:paraId="4AC939ED" w14:textId="5B74B974" w:rsidR="00237E6F" w:rsidRDefault="00126B6A">
      <w:pPr>
        <w:widowControl/>
        <w:numPr>
          <w:ilvl w:val="0"/>
          <w:numId w:val="1"/>
        </w:numPr>
        <w:spacing w:after="225"/>
        <w:ind w:left="0"/>
      </w:pPr>
      <w:ins w:id="12" w:author="Maximilian" w:date="2021-06-20T07:42:00Z">
        <w:r>
          <w:t>M</w:t>
        </w:r>
      </w:ins>
      <w:del w:id="13" w:author="Maximilian" w:date="2021-06-20T07:42:00Z">
        <w:r w:rsidR="009C10BD" w:rsidDel="00126B6A">
          <w:delText>m</w:delText>
        </w:r>
      </w:del>
      <w:r w:rsidR="009C10BD">
        <w:t>ember</w:t>
      </w:r>
      <w:r w:rsidR="009C10BD">
        <w:br/>
      </w:r>
      <w:ins w:id="14" w:author="Maximilian" w:date="2021-06-20T07:42:00Z">
        <w:r>
          <w:rPr>
            <w:rStyle w:val="HTMLCode"/>
            <w:rFonts w:ascii="SFMono-Regular" w:eastAsia="SFMono-Regular" w:hAnsi="SFMono-Regular" w:cs="SFMono-Regular"/>
            <w:color w:val="E83E8C"/>
            <w:sz w:val="21"/>
            <w:szCs w:val="21"/>
          </w:rPr>
          <w:t>U</w:t>
        </w:r>
      </w:ins>
      <w:del w:id="15" w:author="Maximilian" w:date="2021-06-20T07:42:00Z">
        <w:r w:rsidR="009C10BD" w:rsidDel="00126B6A">
          <w:rPr>
            <w:rStyle w:val="HTMLCode"/>
            <w:rFonts w:ascii="SFMono-Regular" w:eastAsia="SFMono-Regular" w:hAnsi="SFMono-Regular" w:cs="SFMono-Regular"/>
            <w:color w:val="E83E8C"/>
            <w:sz w:val="21"/>
            <w:szCs w:val="21"/>
          </w:rPr>
          <w:delText>u</w:delText>
        </w:r>
      </w:del>
      <w:r w:rsidR="009C10BD">
        <w:rPr>
          <w:rStyle w:val="HTMLCode"/>
          <w:rFonts w:ascii="SFMono-Regular" w:eastAsia="SFMono-Regular" w:hAnsi="SFMono-Regular" w:cs="SFMono-Regular"/>
          <w:color w:val="E83E8C"/>
          <w:sz w:val="21"/>
          <w:szCs w:val="21"/>
        </w:rPr>
        <w:t>sers that can call our host on</w:t>
      </w:r>
      <w:ins w:id="16" w:author="Maximilian" w:date="2021-06-20T07:42:00Z">
        <w:r>
          <w:rPr>
            <w:rStyle w:val="HTMLCode"/>
            <w:rFonts w:ascii="SFMono-Regular" w:eastAsia="SFMono-Regular" w:hAnsi="SFMono-Regular" w:cs="SFMono-Regular"/>
            <w:color w:val="E83E8C"/>
            <w:sz w:val="21"/>
            <w:szCs w:val="21"/>
          </w:rPr>
          <w:t>-</w:t>
        </w:r>
      </w:ins>
      <w:del w:id="17" w:author="Maximilian" w:date="2021-06-20T07:42:00Z">
        <w:r w:rsidR="009C10BD" w:rsidDel="00126B6A">
          <w:rPr>
            <w:rStyle w:val="HTMLCode"/>
            <w:rFonts w:ascii="SFMono-Regular" w:eastAsia="SFMono-Regular" w:hAnsi="SFMono-Regular" w:cs="SFMono-Regular"/>
            <w:color w:val="E83E8C"/>
            <w:sz w:val="21"/>
            <w:szCs w:val="21"/>
          </w:rPr>
          <w:delText xml:space="preserve"> </w:delText>
        </w:r>
      </w:del>
      <w:r w:rsidR="009C10BD">
        <w:rPr>
          <w:rStyle w:val="HTMLCode"/>
          <w:rFonts w:ascii="SFMono-Regular" w:eastAsia="SFMono-Regular" w:hAnsi="SFMono-Regular" w:cs="SFMono-Regular"/>
          <w:color w:val="E83E8C"/>
          <w:sz w:val="21"/>
          <w:szCs w:val="21"/>
        </w:rPr>
        <w:t>demand.</w:t>
      </w:r>
    </w:p>
    <w:p w14:paraId="24C004DA" w14:textId="26A53009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our example conference,</w:t>
      </w:r>
      <w:del w:id="18" w:author="Maximilian" w:date="2021-06-20T07:43:00Z">
        <w:r w:rsidDel="00126B6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conference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members will call into our conference line to speak with our host</w:t>
      </w:r>
      <w:del w:id="19" w:author="Maximilian" w:date="2021-06-20T07:43:00Z">
        <w:r w:rsidDel="00126B6A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regarding some service</w:t>
      </w:r>
      <w:ins w:id="20" w:author="Maximilian" w:date="2021-07-09T06:05:00Z">
        <w:r w:rsidR="002908E6">
          <w:rPr>
            <w:rFonts w:ascii="Poppins" w:eastAsia="Poppins" w:hAnsi="Poppins" w:cs="Poppins"/>
            <w:color w:val="0A1247"/>
            <w:sz w:val="33"/>
            <w:szCs w:val="33"/>
          </w:rPr>
          <w:t>s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. </w:t>
      </w:r>
    </w:p>
    <w:p w14:paraId="7586EB2B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How it works</w:t>
      </w:r>
    </w:p>
    <w:p w14:paraId="53F8D7DE" w14:textId="77777777" w:rsidR="00237E6F" w:rsidRDefault="009C10BD">
      <w:pPr>
        <w:widowControl/>
        <w:numPr>
          <w:ilvl w:val="0"/>
          <w:numId w:val="2"/>
        </w:numPr>
        <w:spacing w:after="225"/>
        <w:ind w:left="0"/>
      </w:pPr>
      <w:r>
        <w:lastRenderedPageBreak/>
        <w:t>The conference member calls into our conferencing line and waits for the host to join the line</w:t>
      </w:r>
    </w:p>
    <w:p w14:paraId="0C7E343F" w14:textId="77777777" w:rsidR="00237E6F" w:rsidRDefault="009C10BD">
      <w:pPr>
        <w:widowControl/>
        <w:numPr>
          <w:ilvl w:val="0"/>
          <w:numId w:val="2"/>
        </w:numPr>
        <w:spacing w:after="225"/>
        <w:ind w:left="0"/>
      </w:pPr>
      <w:r>
        <w:t>Our conference host is sent an SMS telling them a new caller is on his conference line</w:t>
      </w:r>
    </w:p>
    <w:p w14:paraId="60A70B22" w14:textId="77777777" w:rsidR="00237E6F" w:rsidRDefault="009C10BD">
      <w:pPr>
        <w:widowControl/>
        <w:numPr>
          <w:ilvl w:val="0"/>
          <w:numId w:val="2"/>
        </w:numPr>
        <w:spacing w:after="225"/>
        <w:ind w:left="0"/>
      </w:pPr>
      <w:r>
        <w:t>The host then joins his conferencing line to speak with the caller</w:t>
      </w:r>
    </w:p>
    <w:p w14:paraId="036304AD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Requirements</w:t>
      </w:r>
    </w:p>
    <w:p w14:paraId="08B714DA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will need the following to complete this tutorial:</w:t>
      </w:r>
    </w:p>
    <w:p w14:paraId="72A7A4EB" w14:textId="2A308F08" w:rsidR="00237E6F" w:rsidRDefault="002908E6">
      <w:pPr>
        <w:widowControl/>
        <w:numPr>
          <w:ilvl w:val="0"/>
          <w:numId w:val="3"/>
        </w:numPr>
        <w:spacing w:after="225"/>
        <w:ind w:left="0"/>
      </w:pPr>
      <w:ins w:id="21" w:author="Maximilian" w:date="2021-07-09T06:05:00Z">
        <w:r>
          <w:t>A</w:t>
        </w:r>
      </w:ins>
      <w:del w:id="22" w:author="Maximilian" w:date="2021-07-09T06:05:00Z">
        <w:r w:rsidR="009C10BD" w:rsidDel="002908E6">
          <w:delText>a</w:delText>
        </w:r>
      </w:del>
      <w:r w:rsidR="009C10BD">
        <w:t xml:space="preserve"> DID Number</w:t>
      </w:r>
    </w:p>
    <w:p w14:paraId="246EAE47" w14:textId="742152E0" w:rsidR="00237E6F" w:rsidRDefault="009C10BD">
      <w:pPr>
        <w:widowControl/>
        <w:numPr>
          <w:ilvl w:val="0"/>
          <w:numId w:val="3"/>
        </w:numPr>
        <w:spacing w:after="225"/>
        <w:ind w:left="0"/>
      </w:pPr>
      <w:proofErr w:type="spellStart"/>
      <w:r>
        <w:t>MessageBird</w:t>
      </w:r>
      <w:proofErr w:type="spellEnd"/>
      <w:r>
        <w:t xml:space="preserve"> account</w:t>
      </w:r>
    </w:p>
    <w:p w14:paraId="4520AAA4" w14:textId="77777777" w:rsidR="00237E6F" w:rsidRDefault="009C10BD">
      <w:pPr>
        <w:widowControl/>
        <w:numPr>
          <w:ilvl w:val="0"/>
          <w:numId w:val="3"/>
        </w:numPr>
        <w:spacing w:after="225"/>
        <w:ind w:left="0"/>
      </w:pPr>
      <w:proofErr w:type="spellStart"/>
      <w:r>
        <w:t>Lineblocs</w:t>
      </w:r>
      <w:proofErr w:type="spellEnd"/>
      <w:r>
        <w:t xml:space="preserve"> account</w:t>
      </w:r>
    </w:p>
    <w:p w14:paraId="113F2F0C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Getting Started</w:t>
      </w:r>
    </w:p>
    <w:p w14:paraId="3FFC8E31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create a new blank flow:</w:t>
      </w:r>
    </w:p>
    <w:p w14:paraId="56E7B56E" w14:textId="2A9D6F2A" w:rsidR="00237E6F" w:rsidRDefault="009C10BD">
      <w:pPr>
        <w:widowControl/>
        <w:numPr>
          <w:ilvl w:val="0"/>
          <w:numId w:val="4"/>
        </w:numPr>
        <w:spacing w:after="225"/>
        <w:ind w:left="0"/>
      </w:pPr>
      <w:r>
        <w:t>In </w:t>
      </w:r>
      <w:proofErr w:type="spellStart"/>
      <w:r>
        <w:rPr>
          <w:color w:val="007BFF"/>
        </w:rPr>
        <w:fldChar w:fldCharType="begin"/>
      </w:r>
      <w:r>
        <w:rPr>
          <w:color w:val="007BFF"/>
        </w:rPr>
        <w:instrText xml:space="preserve"> HYPERLINK "https://app.lineblocs.com/" \l "/dashboard" </w:instrText>
      </w:r>
      <w:r>
        <w:rPr>
          <w:color w:val="007BFF"/>
        </w:rPr>
        <w:fldChar w:fldCharType="separate"/>
      </w:r>
      <w:r>
        <w:rPr>
          <w:rStyle w:val="Hyperlink"/>
          <w:color w:val="007BFF"/>
          <w:u w:val="none"/>
        </w:rPr>
        <w:t>Lineblocs</w:t>
      </w:r>
      <w:proofErr w:type="spellEnd"/>
      <w:r>
        <w:rPr>
          <w:rStyle w:val="Hyperlink"/>
          <w:color w:val="007BFF"/>
          <w:u w:val="none"/>
        </w:rPr>
        <w:t xml:space="preserve"> dashboard</w:t>
      </w:r>
      <w:r>
        <w:rPr>
          <w:color w:val="007BFF"/>
        </w:rPr>
        <w:fldChar w:fldCharType="end"/>
      </w:r>
      <w:ins w:id="23" w:author="Maximilian" w:date="2021-07-09T06:06:00Z">
        <w:r w:rsidR="002908E6">
          <w:rPr>
            <w:color w:val="007BFF"/>
          </w:rPr>
          <w:t>,</w:t>
        </w:r>
      </w:ins>
      <w:r>
        <w:t> click "Create" -&gt; "New Flow"</w:t>
      </w:r>
    </w:p>
    <w:p w14:paraId="12282FAE" w14:textId="77777777" w:rsidR="00237E6F" w:rsidRDefault="009C10BD">
      <w:pPr>
        <w:widowControl/>
        <w:numPr>
          <w:ilvl w:val="0"/>
          <w:numId w:val="4"/>
        </w:numPr>
        <w:spacing w:after="225"/>
        <w:ind w:left="0"/>
      </w:pPr>
      <w:r>
        <w:t>Enter a name for your flow</w:t>
      </w:r>
    </w:p>
    <w:p w14:paraId="2AB9DD36" w14:textId="77777777" w:rsidR="00237E6F" w:rsidRDefault="009C10BD">
      <w:pPr>
        <w:widowControl/>
        <w:numPr>
          <w:ilvl w:val="0"/>
          <w:numId w:val="4"/>
        </w:numPr>
        <w:spacing w:after="225"/>
        <w:ind w:left="0"/>
      </w:pPr>
      <w:r>
        <w:t>Select "Blank" template</w:t>
      </w:r>
    </w:p>
    <w:p w14:paraId="37682088" w14:textId="77777777" w:rsidR="00237E6F" w:rsidRDefault="009C10BD">
      <w:pPr>
        <w:widowControl/>
        <w:numPr>
          <w:ilvl w:val="0"/>
          <w:numId w:val="4"/>
        </w:numPr>
        <w:spacing w:after="225"/>
        <w:ind w:left="0"/>
      </w:pPr>
      <w:r>
        <w:t>Click "Create"</w:t>
      </w:r>
    </w:p>
    <w:p w14:paraId="30B4D8EC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Setup Variables</w:t>
      </w:r>
    </w:p>
    <w:p w14:paraId="24F2B592" w14:textId="1CBB41D3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First, we will set</w:t>
      </w:r>
      <w:ins w:id="24" w:author="Maximilian" w:date="2021-06-20T07:44:00Z">
        <w:r w:rsidR="00126B6A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up variables </w:t>
      </w:r>
      <w:ins w:id="25" w:author="Maximilian" w:date="2021-06-20T07:44:00Z">
        <w:r w:rsidR="00126B6A">
          <w:rPr>
            <w:rFonts w:ascii="Poppins" w:eastAsia="Poppins" w:hAnsi="Poppins" w:cs="Poppins"/>
            <w:color w:val="0A1247"/>
            <w:sz w:val="33"/>
            <w:szCs w:val="33"/>
          </w:rPr>
          <w:t>to</w:t>
        </w:r>
      </w:ins>
      <w:del w:id="26" w:author="Maximilian" w:date="2021-06-20T07:44:00Z">
        <w:r w:rsidDel="00126B6A">
          <w:rPr>
            <w:rFonts w:ascii="Poppins" w:eastAsia="Poppins" w:hAnsi="Poppins" w:cs="Poppins"/>
            <w:color w:val="0A1247"/>
            <w:sz w:val="33"/>
            <w:szCs w:val="33"/>
          </w:rPr>
          <w:delText>so that we can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keep track of what our host's number is when they call in. </w:t>
      </w:r>
    </w:p>
    <w:p w14:paraId="0E2C61BB" w14:textId="67E298AD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Our variables will allow us to switch context in our flow</w:t>
      </w:r>
      <w:ins w:id="27" w:author="Maximilian" w:date="2021-06-20T07:44:00Z">
        <w:r w:rsidR="00126B6A">
          <w:rPr>
            <w:rFonts w:ascii="Poppins" w:eastAsia="Poppins" w:hAnsi="Poppins" w:cs="Poppins"/>
            <w:color w:val="0A1247"/>
            <w:sz w:val="33"/>
            <w:szCs w:val="33"/>
          </w:rPr>
          <w:t xml:space="preserve"> and</w:t>
        </w:r>
      </w:ins>
      <w:del w:id="28" w:author="Maximilian" w:date="2021-06-20T07:44:00Z">
        <w:r w:rsidDel="00126B6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as well as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to ensure we </w:t>
      </w:r>
      <w:ins w:id="29" w:author="Maximilian" w:date="2021-06-20T07:46:00Z">
        <w:r w:rsidR="00126B6A">
          <w:rPr>
            <w:rFonts w:ascii="Poppins" w:eastAsia="Poppins" w:hAnsi="Poppins" w:cs="Poppins"/>
            <w:color w:val="0A1247"/>
            <w:sz w:val="33"/>
            <w:szCs w:val="33"/>
          </w:rPr>
          <w:t>provide</w:t>
        </w:r>
      </w:ins>
      <w:del w:id="30" w:author="Maximilian" w:date="2021-06-20T07:46:00Z">
        <w:r w:rsidDel="00126B6A">
          <w:rPr>
            <w:rFonts w:ascii="Poppins" w:eastAsia="Poppins" w:hAnsi="Poppins" w:cs="Poppins"/>
            <w:color w:val="0A1247"/>
            <w:sz w:val="33"/>
            <w:szCs w:val="33"/>
          </w:rPr>
          <w:delText>are providing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moderator access to our host.</w:t>
      </w:r>
    </w:p>
    <w:p w14:paraId="57AE058B" w14:textId="3D7555F5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set</w:t>
      </w:r>
      <w:ins w:id="31" w:author="Maximilian" w:date="2021-06-20T07:44:00Z">
        <w:r w:rsidR="00126B6A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variables, please drag a "Set Variables" widget from the right pane into the flow graph, then connect the Launch widget "Incoming Call" port into the Set Variables "In" port.</w:t>
      </w:r>
    </w:p>
    <w:p w14:paraId="4A1791B1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"ce63667519ff8232ecc2aa7c386907e9"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780E0370" wp14:editId="4CA6CEE1">
            <wp:extent cx="7191375" cy="5505450"/>
            <wp:effectExtent l="0" t="0" r="3810" b="381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053D183C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Next, please click the "Set Variables" widget to bring up its widget options, then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"34ec78fcc91ffb1e54cd85e4a0924332"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65B7CDC" wp14:editId="6ED1C5B5">
            <wp:extent cx="552450" cy="219075"/>
            <wp:effectExtent l="0" t="0" r="1905" b="3810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13D75C9D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Please add the following variables:</w:t>
      </w:r>
    </w:p>
    <w:p w14:paraId="4808A9F5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Name: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host_number</w:t>
      </w:r>
      <w:proofErr w:type="spellEnd"/>
    </w:p>
    <w:p w14:paraId="0F6CFB51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lastRenderedPageBreak/>
        <w:t>Value: your-phone-number</w:t>
      </w:r>
    </w:p>
    <w:p w14:paraId="62F207B3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Name: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messagebird_access_token</w:t>
      </w:r>
      <w:proofErr w:type="spellEnd"/>
    </w:p>
    <w:p w14:paraId="7A1E3D7C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Value: your-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messagebird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-access-token</w:t>
      </w:r>
    </w:p>
    <w:p w14:paraId="7529A79E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Name: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messagebird_number</w:t>
      </w:r>
      <w:proofErr w:type="spellEnd"/>
    </w:p>
    <w:p w14:paraId="5A10560D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Value: your-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messagebird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-number</w:t>
      </w:r>
    </w:p>
    <w:p w14:paraId="3FC22217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Adding a Macro</w:t>
      </w:r>
    </w:p>
    <w:p w14:paraId="15A29F61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We will add a macro to allow us to integrate a custom conferencing workflow.</w:t>
      </w:r>
    </w:p>
    <w:p w14:paraId="1AC9099B" w14:textId="51550DA6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Our macro will be set</w:t>
      </w:r>
      <w:ins w:id="32" w:author="Maximilian" w:date="2021-06-20T07:46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to subscribe to conference events as they are triggered.</w:t>
      </w:r>
    </w:p>
    <w:p w14:paraId="2D825015" w14:textId="6B97DA8A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add a new macro</w:t>
      </w:r>
      <w:ins w:id="33" w:author="Maximilian" w:date="2021-06-20T07:46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drag the "Macro" widget from the right pane into the flow graph, then rename this widget to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ConferenceEvents</w:t>
      </w:r>
      <w:proofErr w:type="spellEnd"/>
      <w:ins w:id="34" w:author="Maximilian" w:date="2021-06-20T07:46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35" w:author="Maximilian" w:date="2021-06-20T07:46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</w:p>
    <w:p w14:paraId="7B47081F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"16908b0605f2645dfcb4c3a8d248cef3"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09A9D08" wp14:editId="4686DB27">
            <wp:extent cx="8905875" cy="6810375"/>
            <wp:effectExtent l="0" t="0" r="3810" b="1905"/>
            <wp:docPr id="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6F0F8CF0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Setup Conference Events</w:t>
      </w:r>
    </w:p>
    <w:p w14:paraId="429EC0CF" w14:textId="48F05415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Our conference events widget will be set</w:t>
      </w:r>
      <w:ins w:id="36" w:author="Maximilian" w:date="2021-06-20T07:46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to track when new members join the conference a</w:t>
      </w:r>
      <w:ins w:id="37" w:author="Maximilian" w:date="2021-06-20T07:47:00Z">
        <w:r>
          <w:rPr>
            <w:rFonts w:ascii="Poppins" w:eastAsia="Poppins" w:hAnsi="Poppins" w:cs="Poppins"/>
            <w:color w:val="0A1247"/>
            <w:sz w:val="33"/>
            <w:szCs w:val="33"/>
          </w:rPr>
          <w:t>nd</w:t>
        </w:r>
      </w:ins>
      <w:del w:id="38" w:author="Maximilian" w:date="2021-06-20T07:47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s well as to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make sure our </w:t>
      </w: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conference always has at most two participants – the host and one member, at any given time.</w:t>
      </w:r>
    </w:p>
    <w:p w14:paraId="5F579525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setup the conferencing events, please click the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ConferenceEvents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" widget, then in the right pane under function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"76ea0bebb3c22822b4f0dd9c9fd021c5"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E923731" wp14:editId="0A5C37CF">
            <wp:extent cx="571500" cy="200025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3E01A560" w14:textId="2D42327E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On the Macro Template screen, select template "Blank</w:t>
      </w:r>
      <w:ins w:id="39" w:author="Maximilian" w:date="2021-06-20T07:47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40" w:author="Maximilian" w:date="2021-06-20T07:47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then click "Save</w:t>
      </w:r>
      <w:ins w:id="41" w:author="Maximilian" w:date="2021-06-20T07:47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42" w:author="Maximilian" w:date="2021-06-20T07:47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</w:p>
    <w:p w14:paraId="60323428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In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function editor, please add the following code:</w:t>
      </w:r>
    </w:p>
    <w:p w14:paraId="0107CC09" w14:textId="77777777" w:rsidR="00237E6F" w:rsidRDefault="009C10BD">
      <w:pPr>
        <w:pStyle w:val="HTMLPreformatted"/>
        <w:spacing w:after="0"/>
        <w:rPr>
          <w:rFonts w:ascii="SFMono-Regular" w:eastAsia="SFMono-Regular" w:hAnsi="SFMono-Regular" w:cs="SFMono-Regular" w:hint="default"/>
          <w:color w:val="212529"/>
          <w:sz w:val="21"/>
          <w:szCs w:val="21"/>
        </w:rPr>
      </w:pP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   ```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function 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sendSMS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</w:t>
      </w:r>
      <w:proofErr w:type="spellStart"/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apiKey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,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apiNumber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, number, body) 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var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messagebird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= require('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messagebird</w:t>
      </w:r>
      <w:proofErr w:type="spellEnd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')(</w:t>
      </w:r>
      <w:proofErr w:type="spellStart"/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apiKey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messagebird.messages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.create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originator: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apiNumber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,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</w:t>
      </w:r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recipients :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[ number ],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</w:t>
      </w:r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body :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body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});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>}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module.exports</w:t>
      </w:r>
      <w:proofErr w:type="spellEnd"/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= function(event: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LineEvent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, context: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LineContext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) 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return new </w:t>
      </w:r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Promise(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async function(resolve, reject) 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var call = 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context.flow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.call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var cell = 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context.cell</w:t>
      </w:r>
      <w:proofErr w:type="spellEnd"/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var host = event['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host_number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'];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var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sdk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= 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context.getSDK</w:t>
      </w:r>
      <w:proofErr w:type="spellEnd"/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var conf = 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sdk.createConference</w:t>
      </w:r>
      <w:proofErr w:type="spellEnd"/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context.flow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, "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Execline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");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var number = "";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var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isWaiting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= true;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conf.on</w:t>
      </w:r>
      <w:proofErr w:type="spellEnd"/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("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MemberJoined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", function(member: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LineConferenceMember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) 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if (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member.call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.callParams.from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===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call.callParams.from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) 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lastRenderedPageBreak/>
        <w:t xml:space="preserve">               var body = `${number} is now on your conference </w:t>
      </w:r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line.`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  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sendSMS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(event['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messagebird_api_key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'], event['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messagebird_number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'], host, body);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}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});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conf.on</w:t>
      </w:r>
      <w:proofErr w:type="spellEnd"/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("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MemberLeft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", function(member: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LineConferenceMember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) 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if (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isWaiting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&amp;&amp; 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conf.totalParticipants</w:t>
      </w:r>
      <w:proofErr w:type="spellEnd"/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() === 0 &amp;&amp;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member.call.callParams.from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!==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call.callParams.from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) 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    // let our next conference member in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   var body = `${number} is now on your conference </w:t>
      </w:r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line.`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  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sendSMS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(event['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messagebird_api_key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'], event['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messagebird_number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'], host, body);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   </w:t>
      </w:r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resolve(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); 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}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if (</w:t>
      </w:r>
      <w:proofErr w:type="spellStart"/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member.call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.callParams.from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===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call.callParams.from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) 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    var body = `${number} has left your conference line`;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  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sendSMS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(event['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messagebird_api_key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'], event['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messagebird_number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'], host, body);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}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});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if </w:t>
      </w:r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(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conf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.totalParticipants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() === 0 ) {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// let our first conference member in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</w:t>
      </w:r>
      <w:proofErr w:type="spell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isWaiting</w:t>
      </w:r>
      <w:proofErr w:type="spell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= false;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    </w:t>
      </w:r>
      <w:proofErr w:type="gramStart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resolve(</w:t>
      </w:r>
      <w:proofErr w:type="gramEnd"/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    }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});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>}</w:t>
      </w: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cr/>
        <w:t xml:space="preserve">    ```</w:t>
      </w:r>
    </w:p>
    <w:p w14:paraId="232B1F28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Setup Switch</w:t>
      </w:r>
    </w:p>
    <w:p w14:paraId="4857099D" w14:textId="603116A3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Next, we will create a "Switch" widget</w:t>
      </w:r>
      <w:del w:id="43" w:author="Maximilian" w:date="2021-06-20T07:48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</w:t>
      </w:r>
      <w:ins w:id="44" w:author="Maximilian" w:date="2021-06-20T07:48:00Z">
        <w:r>
          <w:rPr>
            <w:rFonts w:ascii="Poppins" w:eastAsia="Poppins" w:hAnsi="Poppins" w:cs="Poppins"/>
            <w:color w:val="0A1247"/>
            <w:sz w:val="33"/>
            <w:szCs w:val="33"/>
          </w:rPr>
          <w:t>to</w:t>
        </w:r>
      </w:ins>
      <w:del w:id="45" w:author="Maximilian" w:date="2021-06-20T07:48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so that we can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change context depending on whether our host is calling</w:t>
      </w:r>
      <w:del w:id="46" w:author="Maximilian" w:date="2021-06-20T07:48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or if a member is calling.</w:t>
      </w:r>
    </w:p>
    <w:p w14:paraId="4E18A756" w14:textId="563E6113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set</w:t>
      </w:r>
      <w:ins w:id="47" w:author="Maximilian" w:date="2021-06-20T07:48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a switch, please drag a "Switch" widget from the right pane into the flow graph, then add the following two links:</w:t>
      </w:r>
    </w:p>
    <w:p w14:paraId="22D86191" w14:textId="77777777" w:rsidR="00237E6F" w:rsidRDefault="009C10BD">
      <w:pPr>
        <w:pStyle w:val="Heading3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Link 1</w:t>
      </w:r>
    </w:p>
    <w:p w14:paraId="6223AA8D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Condition: Equals</w:t>
      </w:r>
    </w:p>
    <w:p w14:paraId="0D52C9E1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Value: {{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SetupVariables.host_number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}}</w:t>
      </w:r>
    </w:p>
    <w:p w14:paraId="3C176A5F" w14:textId="77777777" w:rsidR="00237E6F" w:rsidRDefault="009C10BD">
      <w:pPr>
        <w:pStyle w:val="Heading3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Link 2</w:t>
      </w:r>
    </w:p>
    <w:p w14:paraId="695889BD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Condition: Not Equals</w:t>
      </w:r>
    </w:p>
    <w:p w14:paraId="04A8FF97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Value: {{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SetupVariables.host_number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}}</w:t>
      </w:r>
    </w:p>
    <w:p w14:paraId="6261F4DB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Create Conference Routes</w:t>
      </w:r>
    </w:p>
    <w:p w14:paraId="62FB6DD1" w14:textId="79343E0E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Our conference will</w:t>
      </w:r>
      <w:del w:id="48" w:author="Maximilian" w:date="2021-06-20T07:49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atleast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require</w:t>
      </w:r>
      <w:ins w:id="49" w:author="Maximilian" w:date="2021-06-20T07:49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at </w:t>
        </w:r>
      </w:ins>
      <w:ins w:id="50" w:author="Maximilian" w:date="2021-06-20T07:50:00Z">
        <w:r>
          <w:rPr>
            <w:rFonts w:ascii="Poppins" w:eastAsia="Poppins" w:hAnsi="Poppins" w:cs="Poppins"/>
            <w:color w:val="0A1247"/>
            <w:sz w:val="33"/>
            <w:szCs w:val="33"/>
          </w:rPr>
          <w:t>least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two conferencing roles, the "user</w:t>
      </w:r>
      <w:ins w:id="51" w:author="Maximilian" w:date="2021-06-20T07:50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52" w:author="Maximilian" w:date="2021-06-20T07:50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and the "moderator</w:t>
      </w:r>
      <w:ins w:id="53" w:author="Maximilian" w:date="2021-06-20T07:50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54" w:author="Maximilian" w:date="2021-06-20T07:50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</w:p>
    <w:p w14:paraId="62B0D938" w14:textId="2B0EEBE4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set</w:t>
      </w:r>
      <w:ins w:id="55" w:author="Maximilian" w:date="2021-06-20T07:50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the call flow routes, please create two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SetVariable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" widgets: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ModeratorRoute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" and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UserRoute</w:t>
      </w:r>
      <w:proofErr w:type="spellEnd"/>
      <w:ins w:id="56" w:author="Maximilian" w:date="2021-06-20T07:50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57" w:author="Maximilian" w:date="2021-06-20T07:50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</w:p>
    <w:p w14:paraId="358A2192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Please add the following variables under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ModeratorRoute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":</w:t>
      </w:r>
    </w:p>
    <w:p w14:paraId="0F36AAEB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name: role</w:t>
      </w:r>
    </w:p>
    <w:p w14:paraId="3F47BAC9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value: moderator</w:t>
      </w:r>
    </w:p>
    <w:p w14:paraId="3DD57A73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Please add the following variables under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UserRoute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":</w:t>
      </w:r>
    </w:p>
    <w:p w14:paraId="41C767EB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lastRenderedPageBreak/>
        <w:t>name: role</w:t>
      </w:r>
    </w:p>
    <w:p w14:paraId="19EA698E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value: user</w:t>
      </w:r>
    </w:p>
    <w:p w14:paraId="50E0357E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"777d9af474faab7e5ecab9160b6eabfb"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ED5ADFC" wp14:editId="36804F59">
            <wp:extent cx="8524875" cy="7439025"/>
            <wp:effectExtent l="0" t="0" r="1905" b="1905"/>
            <wp:docPr id="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4470F27F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Create Conference</w:t>
      </w:r>
    </w:p>
    <w:p w14:paraId="3C13D62B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Our final piece of the flow will be to add a "Conference" widget.</w:t>
      </w:r>
    </w:p>
    <w:p w14:paraId="600BF5E7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add a "Conference" widget into the flow, please drag a "Conference" widget from the right pane into the flow.</w:t>
      </w:r>
    </w:p>
    <w:p w14:paraId="45E5874B" w14:textId="3604C1A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the "Conference" settings</w:t>
      </w:r>
      <w:ins w:id="58" w:author="Maximilian" w:date="2021-06-20T07:5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check "Wait for Moderator"</w:t>
      </w:r>
      <w:del w:id="59" w:author="Maximilian" w:date="2021-06-20T07:52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and "End on Moderator leave" settings.</w:t>
      </w:r>
    </w:p>
    <w:p w14:paraId="11842310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Connecting the Flow</w:t>
      </w:r>
    </w:p>
    <w:p w14:paraId="1541D5FC" w14:textId="6F85F5F0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make our flow all work together</w:t>
      </w:r>
      <w:ins w:id="60" w:author="Maximilian" w:date="2021-06-20T07:5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need to add links between the widgets created.</w:t>
      </w:r>
    </w:p>
    <w:p w14:paraId="19BAEEBB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Please add the following links:</w:t>
      </w:r>
    </w:p>
    <w:p w14:paraId="336528AB" w14:textId="77777777" w:rsidR="00237E6F" w:rsidRDefault="009C10BD">
      <w:pPr>
        <w:widowControl/>
        <w:numPr>
          <w:ilvl w:val="0"/>
          <w:numId w:val="5"/>
        </w:numPr>
        <w:spacing w:after="225"/>
        <w:ind w:left="0"/>
      </w:pPr>
      <w:proofErr w:type="spellStart"/>
      <w:r>
        <w:t>SetupVariables</w:t>
      </w:r>
      <w:proofErr w:type="spellEnd"/>
      <w:r>
        <w:t xml:space="preserve"> to </w:t>
      </w:r>
      <w:proofErr w:type="spellStart"/>
      <w:r>
        <w:t>ConferenceEvents</w:t>
      </w:r>
      <w:proofErr w:type="spellEnd"/>
    </w:p>
    <w:p w14:paraId="4AD5EC75" w14:textId="77777777" w:rsidR="00237E6F" w:rsidRDefault="009C10BD">
      <w:pPr>
        <w:widowControl/>
        <w:numPr>
          <w:ilvl w:val="0"/>
          <w:numId w:val="5"/>
        </w:numPr>
        <w:spacing w:after="225"/>
        <w:ind w:left="0"/>
      </w:pPr>
      <w:proofErr w:type="spellStart"/>
      <w:r>
        <w:t>ConferenceEvents</w:t>
      </w:r>
      <w:proofErr w:type="spellEnd"/>
      <w:r>
        <w:t xml:space="preserve"> to Switch</w:t>
      </w:r>
    </w:p>
    <w:p w14:paraId="0BDD1129" w14:textId="77777777" w:rsidR="00237E6F" w:rsidRDefault="009C10BD">
      <w:pPr>
        <w:widowControl/>
        <w:numPr>
          <w:ilvl w:val="0"/>
          <w:numId w:val="5"/>
        </w:numPr>
        <w:spacing w:after="225"/>
        <w:ind w:left="0"/>
      </w:pPr>
      <w:r>
        <w:t xml:space="preserve">Switch Link 1 to </w:t>
      </w:r>
      <w:proofErr w:type="spellStart"/>
      <w:r>
        <w:t>ModeratorRoute</w:t>
      </w:r>
      <w:proofErr w:type="spellEnd"/>
    </w:p>
    <w:p w14:paraId="3AE7FE67" w14:textId="77777777" w:rsidR="00237E6F" w:rsidRDefault="009C10BD">
      <w:pPr>
        <w:widowControl/>
        <w:numPr>
          <w:ilvl w:val="0"/>
          <w:numId w:val="5"/>
        </w:numPr>
        <w:spacing w:after="225"/>
        <w:ind w:left="0"/>
      </w:pPr>
      <w:r>
        <w:t xml:space="preserve">Switch Link 2 to </w:t>
      </w:r>
      <w:proofErr w:type="spellStart"/>
      <w:r>
        <w:t>UserRoute</w:t>
      </w:r>
      <w:proofErr w:type="spellEnd"/>
    </w:p>
    <w:p w14:paraId="71178B35" w14:textId="77777777" w:rsidR="00237E6F" w:rsidRDefault="009C10BD">
      <w:pPr>
        <w:widowControl/>
        <w:numPr>
          <w:ilvl w:val="0"/>
          <w:numId w:val="5"/>
        </w:numPr>
        <w:spacing w:after="225"/>
        <w:ind w:left="0"/>
      </w:pPr>
      <w:proofErr w:type="spellStart"/>
      <w:r>
        <w:t>ModeratorRoute</w:t>
      </w:r>
      <w:proofErr w:type="spellEnd"/>
      <w:r>
        <w:t xml:space="preserve"> to Conference</w:t>
      </w:r>
    </w:p>
    <w:p w14:paraId="2F446FA2" w14:textId="77777777" w:rsidR="00237E6F" w:rsidRDefault="009C10BD">
      <w:pPr>
        <w:widowControl/>
        <w:numPr>
          <w:ilvl w:val="0"/>
          <w:numId w:val="5"/>
        </w:numPr>
        <w:spacing w:after="225"/>
        <w:ind w:left="0"/>
      </w:pPr>
      <w:proofErr w:type="spellStart"/>
      <w:r>
        <w:t>UserRoute</w:t>
      </w:r>
      <w:proofErr w:type="spellEnd"/>
      <w:r>
        <w:t xml:space="preserve"> to Conference</w:t>
      </w:r>
    </w:p>
    <w:p w14:paraId="6F7B6B99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"ae8ff2365d897f4b5f77bbbb9d13bd22"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7370E903" wp14:editId="4DA81691">
            <wp:extent cx="7839075" cy="7477125"/>
            <wp:effectExtent l="0" t="0" r="1905" b="3810"/>
            <wp:docPr id="2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6CDBACF0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Using the flow on a DID number</w:t>
      </w:r>
    </w:p>
    <w:p w14:paraId="428663CE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save all your changes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476A9E4" wp14:editId="17607B47">
            <wp:extent cx="628650" cy="304800"/>
            <wp:effectExtent l="0" t="0" r="0" b="3810"/>
            <wp:docPr id="3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flow editor.</w:t>
      </w:r>
    </w:p>
    <w:p w14:paraId="38AFAFFA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use your call flow on a DID Number:</w:t>
      </w:r>
    </w:p>
    <w:p w14:paraId="46FED101" w14:textId="77777777" w:rsidR="00237E6F" w:rsidRDefault="009C10BD">
      <w:pPr>
        <w:widowControl/>
        <w:numPr>
          <w:ilvl w:val="0"/>
          <w:numId w:val="6"/>
        </w:numPr>
        <w:spacing w:after="225"/>
        <w:ind w:left="0"/>
      </w:pPr>
      <w:r>
        <w:t xml:space="preserve">In the </w:t>
      </w:r>
      <w:proofErr w:type="spellStart"/>
      <w:r>
        <w:t>lineblocs</w:t>
      </w:r>
      <w:proofErr w:type="spellEnd"/>
      <w:r>
        <w:t xml:space="preserve"> dashboard please click </w:t>
      </w:r>
      <w:hyperlink r:id="rId20" w:anchor="/dashboard/dids/my-numbers" w:history="1">
        <w:r>
          <w:rPr>
            <w:rStyle w:val="Hyperlink"/>
            <w:color w:val="007BFF"/>
            <w:u w:val="none"/>
          </w:rPr>
          <w:t>DID Numbers -&gt; My Numbers</w:t>
        </w:r>
      </w:hyperlink>
    </w:p>
    <w:p w14:paraId="38A4DC45" w14:textId="305D85DA" w:rsidR="00237E6F" w:rsidRDefault="009C10BD">
      <w:pPr>
        <w:widowControl/>
        <w:numPr>
          <w:ilvl w:val="0"/>
          <w:numId w:val="6"/>
        </w:numPr>
        <w:spacing w:after="225"/>
        <w:ind w:left="0"/>
      </w:pPr>
      <w:r>
        <w:t>Click the "Edit" button next to your number</w:t>
      </w:r>
    </w:p>
    <w:p w14:paraId="27A312CB" w14:textId="77777777" w:rsidR="00237E6F" w:rsidRDefault="009C10BD">
      <w:pPr>
        <w:widowControl/>
        <w:numPr>
          <w:ilvl w:val="0"/>
          <w:numId w:val="6"/>
        </w:numPr>
        <w:spacing w:after="225"/>
        <w:ind w:left="0"/>
      </w:pPr>
      <w:r>
        <w:t>Update the "Attached Flow" field</w:t>
      </w:r>
    </w:p>
    <w:p w14:paraId="3614B36A" w14:textId="0138E2F7" w:rsidR="00237E6F" w:rsidRDefault="009C10BD">
      <w:pPr>
        <w:widowControl/>
        <w:numPr>
          <w:ilvl w:val="0"/>
          <w:numId w:val="6"/>
        </w:numPr>
        <w:spacing w:after="225"/>
        <w:ind w:left="0"/>
      </w:pPr>
      <w:ins w:id="61" w:author="Maximilian" w:date="2021-06-20T07:53:00Z">
        <w:r>
          <w:t>C</w:t>
        </w:r>
      </w:ins>
      <w:del w:id="62" w:author="Maximilian" w:date="2021-06-20T07:53:00Z">
        <w:r w:rsidDel="009C10BD">
          <w:delText>c</w:delText>
        </w:r>
      </w:del>
      <w:r>
        <w:t>lick "Save"</w:t>
      </w:r>
    </w:p>
    <w:p w14:paraId="5333AFCA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 the flow</w:t>
      </w:r>
    </w:p>
    <w:p w14:paraId="00EBC0C3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test as a caller: Call the conferencing line number</w:t>
      </w:r>
    </w:p>
    <w:p w14:paraId="6F4EAD49" w14:textId="7777777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test as a host: Use the host number to call into the conferenc</w:t>
      </w:r>
      <w:del w:id="63" w:author="Maximilian" w:date="2021-06-20T07:54:00Z">
        <w:r w:rsidDel="009C10BD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ing line</w:t>
      </w:r>
    </w:p>
    <w:p w14:paraId="385ACF6B" w14:textId="77777777" w:rsidR="00237E6F" w:rsidRDefault="009C10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0ED411AB" w14:textId="6EE5FA87" w:rsidR="00237E6F" w:rsidRDefault="009C10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64" w:author="Maximilian" w:date="2021-06-20T07:5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went over a reference conferencing app integration. For more related articles</w:t>
      </w:r>
      <w:ins w:id="65" w:author="Maximilian" w:date="2021-06-20T07:5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see:</w:t>
      </w:r>
    </w:p>
    <w:p w14:paraId="78B67FC5" w14:textId="77777777" w:rsidR="00237E6F" w:rsidRDefault="00083871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1" w:history="1">
        <w:r w:rsidR="009C10BD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Create a cold transfer</w:t>
        </w:r>
      </w:hyperlink>
    </w:p>
    <w:p w14:paraId="0C50A0AE" w14:textId="77777777" w:rsidR="00237E6F" w:rsidRDefault="00083871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2" w:history="1">
        <w:r w:rsidR="009C10BD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Setup Macro for Business Hours</w:t>
        </w:r>
      </w:hyperlink>
    </w:p>
    <w:p w14:paraId="0C30ED49" w14:textId="77777777" w:rsidR="00237E6F" w:rsidRDefault="00237E6F">
      <w:pPr>
        <w:widowControl/>
        <w:spacing w:after="0"/>
        <w:jc w:val="left"/>
      </w:pPr>
    </w:p>
    <w:p w14:paraId="4C0BB43A" w14:textId="77777777" w:rsidR="00237E6F" w:rsidRDefault="00237E6F"/>
    <w:sectPr w:rsidR="00237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Calibri"/>
    <w:charset w:val="00"/>
    <w:family w:val="auto"/>
    <w:pitch w:val="default"/>
  </w:font>
  <w:font w:name="SFMon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D48"/>
    <w:multiLevelType w:val="multilevel"/>
    <w:tmpl w:val="60CCCD48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D53"/>
    <w:multiLevelType w:val="multilevel"/>
    <w:tmpl w:val="60CCCD53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 w15:restartNumberingAfterBreak="0">
    <w:nsid w:val="60CCCD5E"/>
    <w:multiLevelType w:val="multilevel"/>
    <w:tmpl w:val="60CCCD5E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 w15:restartNumberingAfterBreak="0">
    <w:nsid w:val="60CCCD69"/>
    <w:multiLevelType w:val="multilevel"/>
    <w:tmpl w:val="60CCCD69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 w15:restartNumberingAfterBreak="0">
    <w:nsid w:val="60CCCD74"/>
    <w:multiLevelType w:val="multilevel"/>
    <w:tmpl w:val="60CCCD74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 w15:restartNumberingAfterBreak="0">
    <w:nsid w:val="60CCCD7F"/>
    <w:multiLevelType w:val="multilevel"/>
    <w:tmpl w:val="60CCCD7F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E6F"/>
    <w:rsid w:val="00083871"/>
    <w:rsid w:val="00126B6A"/>
    <w:rsid w:val="00237E6F"/>
    <w:rsid w:val="002908E6"/>
    <w:rsid w:val="009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2F771"/>
  <w15:docId w15:val="{667C8385-1B4A-4496-8942-1A6B5F21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76ea0bebb3c22822b4f0dd9c9fd021c5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lineblocs.com/resources/quickstarts/setup-cold-transfers" TargetMode="External"/><Relationship Id="rId7" Type="http://schemas.openxmlformats.org/officeDocument/2006/relationships/image" Target="ce63667519ff8232ecc2aa7c386907e9" TargetMode="External"/><Relationship Id="rId12" Type="http://schemas.openxmlformats.org/officeDocument/2006/relationships/image" Target="media/image4.png"/><Relationship Id="rId17" Type="http://schemas.openxmlformats.org/officeDocument/2006/relationships/image" Target="ae8ff2365d897f4b5f77bbbb9d13bd2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app.lineblocs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16908b0605f2645dfcb4c3a8d248cef3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777d9af474faab7e5ecab9160b6eabf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43781db5c40ecc39fd718685594f0956" TargetMode="External"/><Relationship Id="rId4" Type="http://schemas.openxmlformats.org/officeDocument/2006/relationships/settings" Target="settings.xml"/><Relationship Id="rId9" Type="http://schemas.openxmlformats.org/officeDocument/2006/relationships/image" Target="34ec78fcc91ffb1e54cd85e4a0924332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lineblocs.com/resources/quickstarts/business-hours-with-custom-macr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3</cp:revision>
  <dcterms:created xsi:type="dcterms:W3CDTF">2021-06-18T17:38:00Z</dcterms:created>
  <dcterms:modified xsi:type="dcterms:W3CDTF">2021-07-09T09:19:00Z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