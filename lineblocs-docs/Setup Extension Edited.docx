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B62C92" w14:textId="77777777" w:rsidR="007C2693" w:rsidRDefault="00D47D84" w:rsidP="00D17899">
      <w:pPr>
        <w:pStyle w:val="Heading2"/>
        <w:rPr>
          <w:rFonts w:hint="default"/>
        </w:rPr>
        <w:pPrChange w:id="0" w:author="Maximilian" w:date="2021-07-09T06:54:00Z">
          <w:pPr>
            <w:pStyle w:val="Heading1"/>
            <w:spacing w:beforeAutospacing="0" w:after="600" w:afterAutospacing="0" w:line="540" w:lineRule="atLeast"/>
          </w:pPr>
        </w:pPrChange>
      </w:pPr>
      <w:r>
        <w:rPr>
          <w:rFonts w:hint="default"/>
        </w:rPr>
        <w:t>Setup Extension</w:t>
      </w:r>
    </w:p>
    <w:p w14:paraId="5BD891A3" w14:textId="55550FCB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A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extension allows you to route calls to a softphone or hard</w:t>
      </w:r>
      <w:ins w:id="1" w:author="Maximilian" w:date="2021-06-20T08:2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phone.</w:t>
      </w:r>
    </w:p>
    <w:p w14:paraId="1E5807B0" w14:textId="065780EF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Extensions can be created and managed using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dashboard. You can provi</w:t>
      </w:r>
      <w:ins w:id="2" w:author="Maximilian" w:date="2021-07-09T06:55:00Z">
        <w:r w:rsidR="00D17899">
          <w:rPr>
            <w:rFonts w:ascii="Poppins" w:eastAsia="Poppins" w:hAnsi="Poppins" w:cs="Poppins"/>
            <w:color w:val="0A1247"/>
            <w:sz w:val="33"/>
            <w:szCs w:val="33"/>
          </w:rPr>
          <w:t>de</w:t>
        </w:r>
      </w:ins>
      <w:del w:id="3" w:author="Maximilian" w:date="2021-07-09T06:55:00Z">
        <w:r w:rsidDel="00D17899">
          <w:rPr>
            <w:rFonts w:ascii="Poppins" w:eastAsia="Poppins" w:hAnsi="Poppins" w:cs="Poppins"/>
            <w:color w:val="0A1247"/>
            <w:sz w:val="33"/>
            <w:szCs w:val="33"/>
          </w:rPr>
          <w:delText>sion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new extensions on</w:t>
      </w:r>
      <w:ins w:id="4" w:author="Maximilian" w:date="2021-06-20T08:29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5" w:author="Maximilian" w:date="2021-06-20T08:29:00Z">
        <w:r w:rsidDel="00D47D8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demand, as well as update an Extension's default Caller ID and other settings.</w:t>
      </w:r>
    </w:p>
    <w:p w14:paraId="322BACE0" w14:textId="77777777" w:rsidR="007C2693" w:rsidRDefault="00D47D8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Create Extension</w:t>
      </w:r>
    </w:p>
    <w:p w14:paraId="5093E138" w14:textId="77777777" w:rsidR="007C2693" w:rsidRDefault="00D47D84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 click "Create" -&gt; "New Extension"</w:t>
      </w:r>
    </w:p>
    <w:p w14:paraId="543404FF" w14:textId="77777777" w:rsidR="007C2693" w:rsidRDefault="00D47D84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username for your extension</w:t>
      </w:r>
    </w:p>
    <w:p w14:paraId="6AB09ACD" w14:textId="77777777" w:rsidR="007C2693" w:rsidRDefault="00D47D84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Caller ID</w:t>
      </w:r>
    </w:p>
    <w:p w14:paraId="142FA775" w14:textId="77777777" w:rsidR="007C2693" w:rsidRDefault="00D47D84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Secret</w:t>
      </w:r>
    </w:p>
    <w:p w14:paraId="0337E616" w14:textId="77777777" w:rsidR="007C2693" w:rsidRDefault="00D47D84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"Save"</w:t>
      </w:r>
    </w:p>
    <w:p w14:paraId="12827E69" w14:textId="77777777" w:rsidR="007C2693" w:rsidRDefault="00D47D8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Connecting</w:t>
      </w:r>
    </w:p>
    <w:p w14:paraId="33384043" w14:textId="30DEB235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get the info</w:t>
      </w:r>
      <w:ins w:id="6" w:author="Maximilian" w:date="2021-07-09T09:09:00Z">
        <w:r w:rsidR="00506D05">
          <w:rPr>
            <w:rFonts w:ascii="Poppins" w:eastAsia="Poppins" w:hAnsi="Poppins" w:cs="Poppins"/>
            <w:color w:val="0A1247"/>
            <w:sz w:val="33"/>
            <w:szCs w:val="33"/>
          </w:rPr>
          <w:t>rmation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to connect to your extension using a softphone or supported hard phone</w:t>
      </w:r>
      <w:ins w:id="7" w:author="Maximilian" w:date="2021-07-09T09:10:00Z">
        <w:r w:rsidR="00506D05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del w:id="8" w:author="Maximilian" w:date="2021-07-09T09:10:00Z">
        <w:r w:rsidDel="00506D05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please go to </w:t>
      </w:r>
      <w:hyperlink r:id="rId6" w:anchor="/extension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Extensions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 page, then click the info bubble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"5e8d6344001fb21cd503e15147e7f74f"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CE5A8A8" wp14:editId="51840B20">
            <wp:extent cx="323850" cy="266700"/>
            <wp:effectExtent l="0" t="0" r="1905" b="19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next to the extension you want to connect to.</w:t>
      </w:r>
    </w:p>
    <w:p w14:paraId="10062B13" w14:textId="77777777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"31dce363b6b1771ed3ff7c8e52123543"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51AB9926" wp14:editId="3F1F2E6E">
            <wp:extent cx="7486650" cy="3419475"/>
            <wp:effectExtent l="0" t="0" r="0" b="381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7AF3E7C" w14:textId="77777777" w:rsidR="007C2693" w:rsidRDefault="00D47D8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Managing Extensions</w:t>
      </w:r>
    </w:p>
    <w:p w14:paraId="78FCF8EE" w14:textId="77777777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edit or delete your extension at any time. </w:t>
      </w:r>
    </w:p>
    <w:p w14:paraId="1BE6B328" w14:textId="77777777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edit an extension:</w:t>
      </w:r>
    </w:p>
    <w:p w14:paraId="7C73C032" w14:textId="77777777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Click the "Edit" button next to the extension you want to edit.</w:t>
      </w:r>
    </w:p>
    <w:p w14:paraId="7FA146FB" w14:textId="77777777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delete an extension:</w:t>
      </w:r>
    </w:p>
    <w:p w14:paraId="692CFF18" w14:textId="77777777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click the "Delete" button next to the Extension you want to remove.</w:t>
      </w:r>
    </w:p>
    <w:p w14:paraId="7E433BEB" w14:textId="77777777" w:rsidR="007C2693" w:rsidRDefault="00D47D8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745E9E67" w14:textId="4E4446A4" w:rsidR="007C2693" w:rsidRDefault="00D47D8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In this guide</w:t>
      </w:r>
      <w:ins w:id="9" w:author="Maximilian" w:date="2021-06-20T08:3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went over how to create and connect to extensions. For related posts</w:t>
      </w:r>
      <w:ins w:id="10" w:author="Maximilian" w:date="2021-06-20T08:3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view:</w:t>
      </w:r>
    </w:p>
    <w:p w14:paraId="6CEFD551" w14:textId="77777777" w:rsidR="007C2693" w:rsidRDefault="00506D05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1" w:history="1">
        <w:r w:rsidR="00D47D84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Extension security best practice</w:t>
        </w:r>
      </w:hyperlink>
    </w:p>
    <w:p w14:paraId="47D78707" w14:textId="77777777" w:rsidR="007C2693" w:rsidRDefault="00506D05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2" w:history="1">
        <w:r w:rsidR="00D47D84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Avoiding call spam</w:t>
        </w:r>
      </w:hyperlink>
    </w:p>
    <w:p w14:paraId="3263E219" w14:textId="77777777" w:rsidR="007C2693" w:rsidRDefault="007C2693"/>
    <w:sectPr w:rsidR="007C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ADD"/>
    <w:multiLevelType w:val="multilevel"/>
    <w:tmpl w:val="60CCCADD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693"/>
    <w:rsid w:val="00506D05"/>
    <w:rsid w:val="007C2693"/>
    <w:rsid w:val="00D17899"/>
    <w:rsid w:val="00D4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1B4F"/>
  <w15:docId w15:val="{C1A49AAA-82C1-4B3A-90CF-59873ABA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5e8d6344001fb21cd503e15147e7f74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eblocs.com/resources/other-topics/report-sp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hyperlink" Target="https://lineblocs.com/resources/other-topics/extension-secur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31dce363b6b1771ed3ff7c8e521235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2021-06-18T17:30:00Z</dcterms:created>
  <dcterms:modified xsi:type="dcterms:W3CDTF">2021-07-09T12:10:00Z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