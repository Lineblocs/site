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9541DFD" w14:textId="77777777" w:rsidR="0071742D" w:rsidRDefault="000A2B0C">
      <w:pPr>
        <w:pStyle w:val="Heading1"/>
        <w:spacing w:beforeAutospacing="0" w:after="600" w:afterAutospacing="0" w:line="540" w:lineRule="atLeast"/>
        <w:rPr>
          <w:rFonts w:ascii="Poppins" w:eastAsia="Poppins" w:hAnsi="Poppins" w:cs="Poppins" w:hint="default"/>
          <w:color w:val="0A1247"/>
          <w:sz w:val="54"/>
          <w:szCs w:val="54"/>
        </w:rPr>
      </w:pPr>
      <w:r>
        <w:rPr>
          <w:rFonts w:ascii="Poppins" w:eastAsia="Poppins" w:hAnsi="Poppins" w:cs="Poppins" w:hint="default"/>
          <w:color w:val="0A1247"/>
          <w:sz w:val="54"/>
          <w:szCs w:val="54"/>
        </w:rPr>
        <w:t>Widget Templates</w:t>
      </w:r>
    </w:p>
    <w:p w14:paraId="3B0F5478" w14:textId="77777777" w:rsidR="0071742D" w:rsidRDefault="000A2B0C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widget templates allow you to save and reuse widget settings across multiple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flows. </w:t>
      </w:r>
    </w:p>
    <w:p w14:paraId="5628461A" w14:textId="621A9004" w:rsidR="0071742D" w:rsidRDefault="000A2B0C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Widget templates can be used to avoid having to create a widget more than once</w:t>
      </w:r>
      <w:ins w:id="0" w:author="Maximilian" w:date="2021-06-20T07:56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as well as to tag and customize widgets based on your needs.</w:t>
      </w:r>
    </w:p>
    <w:p w14:paraId="62162A5C" w14:textId="47EA7D30" w:rsidR="0071742D" w:rsidRDefault="000A2B0C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In this tutorial</w:t>
      </w:r>
      <w:ins w:id="1" w:author="Maximilian" w:date="2021-06-20T07:56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we will go over how you can save widget templates, </w:t>
      </w:r>
      <w:ins w:id="2" w:author="Maximilian" w:date="2021-06-20T07:57:00Z">
        <w:r>
          <w:rPr>
            <w:rFonts w:ascii="Poppins" w:eastAsia="Poppins" w:hAnsi="Poppins" w:cs="Poppins"/>
            <w:color w:val="0A1247"/>
            <w:sz w:val="33"/>
            <w:szCs w:val="33"/>
          </w:rPr>
          <w:t>to</w:t>
        </w:r>
      </w:ins>
      <w:del w:id="3" w:author="Maximilian" w:date="2021-06-20T07:57:00Z">
        <w:r w:rsidDel="000A2B0C">
          <w:rPr>
            <w:rFonts w:ascii="Poppins" w:eastAsia="Poppins" w:hAnsi="Poppins" w:cs="Poppins"/>
            <w:color w:val="0A1247"/>
            <w:sz w:val="33"/>
            <w:szCs w:val="33"/>
          </w:rPr>
          <w:delText>so you can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reuse them across new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flows.</w:t>
      </w:r>
    </w:p>
    <w:p w14:paraId="0764003D" w14:textId="77777777" w:rsidR="0071742D" w:rsidRDefault="000A2B0C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Save Widget</w:t>
      </w:r>
    </w:p>
    <w:p w14:paraId="2269DE75" w14:textId="77777777" w:rsidR="0071742D" w:rsidRDefault="000A2B0C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save a widget as a template:</w:t>
      </w:r>
    </w:p>
    <w:p w14:paraId="5287EE1E" w14:textId="77777777" w:rsidR="0071742D" w:rsidRDefault="000A2B0C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In </w:t>
      </w:r>
      <w:proofErr w:type="spellStart"/>
      <w:r w:rsidR="00144412">
        <w:fldChar w:fldCharType="begin"/>
      </w:r>
      <w:r w:rsidR="00144412">
        <w:instrText xml:space="preserve"> HYPERLINK "https://app.lineblocs.com/" \l "/flows/new" </w:instrText>
      </w:r>
      <w:r w:rsidR="00144412">
        <w:fldChar w:fldCharType="separate"/>
      </w:r>
      <w:r>
        <w:rPr>
          <w:rStyle w:val="Hyperlink"/>
          <w:rFonts w:ascii="Poppins" w:eastAsia="Poppins" w:hAnsi="Poppins" w:cs="Poppins"/>
          <w:color w:val="007BFF"/>
          <w:sz w:val="24"/>
          <w:u w:val="none"/>
        </w:rPr>
        <w:t>Lineblocs</w:t>
      </w:r>
      <w:proofErr w:type="spellEnd"/>
      <w:r>
        <w:rPr>
          <w:rStyle w:val="Hyperlink"/>
          <w:rFonts w:ascii="Poppins" w:eastAsia="Poppins" w:hAnsi="Poppins" w:cs="Poppins"/>
          <w:color w:val="007BFF"/>
          <w:sz w:val="24"/>
          <w:u w:val="none"/>
        </w:rPr>
        <w:t xml:space="preserve"> Flow Editor</w:t>
      </w:r>
      <w:r w:rsidR="00144412">
        <w:rPr>
          <w:rStyle w:val="Hyperlink"/>
          <w:rFonts w:ascii="Poppins" w:eastAsia="Poppins" w:hAnsi="Poppins" w:cs="Poppins"/>
          <w:color w:val="007BFF"/>
          <w:sz w:val="24"/>
          <w:u w:val="none"/>
        </w:rPr>
        <w:fldChar w:fldCharType="end"/>
      </w:r>
      <w:r>
        <w:rPr>
          <w:rFonts w:ascii="Poppins" w:eastAsia="Poppins" w:hAnsi="Poppins" w:cs="Poppins"/>
          <w:color w:val="0A1247"/>
          <w:sz w:val="24"/>
        </w:rPr>
        <w:t> click a widget</w:t>
      </w:r>
    </w:p>
    <w:p w14:paraId="43C6D6E8" w14:textId="77777777" w:rsidR="0071742D" w:rsidRDefault="000A2B0C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Click the     </w:t>
      </w:r>
      <w:r>
        <w:rPr>
          <w:rFonts w:ascii="Poppins" w:eastAsia="Poppins" w:hAnsi="Poppins" w:cs="Poppins"/>
          <w:color w:val="0A1247"/>
          <w:sz w:val="24"/>
        </w:rPr>
        <w:fldChar w:fldCharType="begin" w:fldLock="1"/>
      </w:r>
      <w:r>
        <w:rPr>
          <w:rFonts w:ascii="Poppins" w:eastAsia="Poppins" w:hAnsi="Poppins" w:cs="Poppins"/>
          <w:color w:val="0A1247"/>
          <w:sz w:val="24"/>
        </w:rPr>
        <w:instrText xml:space="preserve">INCLUDEPICTURE \d "43781db5c40ecc39fd718685594f0956" \* MERGEFORMATINET </w:instrText>
      </w:r>
      <w:r>
        <w:rPr>
          <w:rFonts w:ascii="Poppins" w:eastAsia="Poppins" w:hAnsi="Poppins" w:cs="Poppins"/>
          <w:color w:val="0A1247"/>
          <w:sz w:val="24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24"/>
        </w:rPr>
        <w:drawing>
          <wp:inline distT="0" distB="0" distL="114300" distR="114300" wp14:anchorId="44A859EF" wp14:editId="098EF939">
            <wp:extent cx="304800" cy="257175"/>
            <wp:effectExtent l="0" t="0" r="381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24"/>
        </w:rPr>
        <w:fldChar w:fldCharType="end"/>
      </w:r>
      <w:r>
        <w:rPr>
          <w:rFonts w:ascii="Poppins" w:eastAsia="Poppins" w:hAnsi="Poppins" w:cs="Poppins"/>
          <w:color w:val="0A1247"/>
          <w:sz w:val="24"/>
        </w:rPr>
        <w:t> button.</w:t>
      </w:r>
    </w:p>
    <w:p w14:paraId="3E2F4C3C" w14:textId="77777777" w:rsidR="0071742D" w:rsidRDefault="000A2B0C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Enter a widget title</w:t>
      </w:r>
    </w:p>
    <w:p w14:paraId="378C7E5A" w14:textId="09D17CF9" w:rsidR="0071742D" w:rsidRDefault="000A2B0C">
      <w:pPr>
        <w:widowControl/>
        <w:numPr>
          <w:ilvl w:val="0"/>
          <w:numId w:val="1"/>
        </w:numPr>
        <w:spacing w:after="225"/>
        <w:ind w:left="0"/>
        <w:jc w:val="left"/>
      </w:pPr>
      <w:ins w:id="4" w:author="Maximilian" w:date="2021-06-20T07:57:00Z">
        <w:r>
          <w:rPr>
            <w:rFonts w:ascii="Poppins" w:eastAsia="Poppins" w:hAnsi="Poppins" w:cs="Poppins"/>
            <w:color w:val="0A1247"/>
            <w:sz w:val="24"/>
          </w:rPr>
          <w:t>C</w:t>
        </w:r>
      </w:ins>
      <w:del w:id="5" w:author="Maximilian" w:date="2021-06-20T07:57:00Z">
        <w:r w:rsidDel="000A2B0C">
          <w:rPr>
            <w:rFonts w:ascii="Poppins" w:eastAsia="Poppins" w:hAnsi="Poppins" w:cs="Poppins"/>
            <w:color w:val="0A1247"/>
            <w:sz w:val="24"/>
          </w:rPr>
          <w:delText>c</w:delText>
        </w:r>
      </w:del>
      <w:r>
        <w:rPr>
          <w:rFonts w:ascii="Poppins" w:eastAsia="Poppins" w:hAnsi="Poppins" w:cs="Poppins"/>
          <w:color w:val="0A1247"/>
          <w:sz w:val="24"/>
        </w:rPr>
        <w:t>lick "Save"</w:t>
      </w:r>
    </w:p>
    <w:p w14:paraId="23D81365" w14:textId="77777777" w:rsidR="0071742D" w:rsidRDefault="000A2B0C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Using Widget Template</w:t>
      </w:r>
    </w:p>
    <w:p w14:paraId="336CD538" w14:textId="6E950635" w:rsidR="0071742D" w:rsidRDefault="000A2B0C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To use the widget template</w:t>
      </w:r>
      <w:ins w:id="6" w:author="Maximilian" w:date="2021-07-09T06:22:00Z">
        <w:r w:rsidR="00144412">
          <w:rPr>
            <w:rFonts w:ascii="Poppins" w:eastAsia="Poppins" w:hAnsi="Poppins" w:cs="Poppins"/>
            <w:color w:val="0A1247"/>
            <w:sz w:val="24"/>
          </w:rPr>
          <w:t>,</w:t>
        </w:r>
      </w:ins>
      <w:r>
        <w:rPr>
          <w:rFonts w:ascii="Poppins" w:eastAsia="Poppins" w:hAnsi="Poppins" w:cs="Poppins"/>
          <w:color w:val="0A1247"/>
          <w:sz w:val="24"/>
        </w:rPr>
        <w:t xml:space="preserve"> click     </w:t>
      </w:r>
      <w:r>
        <w:rPr>
          <w:rFonts w:ascii="Poppins" w:eastAsia="Poppins" w:hAnsi="Poppins" w:cs="Poppins"/>
          <w:color w:val="0A1247"/>
          <w:sz w:val="24"/>
        </w:rPr>
        <w:fldChar w:fldCharType="begin" w:fldLock="1"/>
      </w:r>
      <w:r>
        <w:rPr>
          <w:rFonts w:ascii="Poppins" w:eastAsia="Poppins" w:hAnsi="Poppins" w:cs="Poppins"/>
          <w:color w:val="0A1247"/>
          <w:sz w:val="24"/>
        </w:rPr>
        <w:instrText xml:space="preserve">INCLUDEPICTURE \d "d521f765a49c72507257a2620612ee96" \* MERGEFORMATINET </w:instrText>
      </w:r>
      <w:r>
        <w:rPr>
          <w:rFonts w:ascii="Poppins" w:eastAsia="Poppins" w:hAnsi="Poppins" w:cs="Poppins"/>
          <w:color w:val="0A1247"/>
          <w:sz w:val="24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24"/>
        </w:rPr>
        <w:drawing>
          <wp:inline distT="0" distB="0" distL="114300" distR="114300" wp14:anchorId="4CFBB98D" wp14:editId="700A38C0">
            <wp:extent cx="619125" cy="219075"/>
            <wp:effectExtent l="0" t="0" r="3810" b="3810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24"/>
        </w:rPr>
        <w:fldChar w:fldCharType="end"/>
      </w:r>
      <w:r>
        <w:rPr>
          <w:rFonts w:ascii="Poppins" w:eastAsia="Poppins" w:hAnsi="Poppins" w:cs="Poppins"/>
          <w:color w:val="0A1247"/>
          <w:sz w:val="24"/>
        </w:rPr>
        <w:t> tab in the widget main menu.</w:t>
      </w:r>
    </w:p>
    <w:p w14:paraId="713CA2C7" w14:textId="3F5E6477" w:rsidR="0071742D" w:rsidRDefault="000A2B0C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Drag library widget into</w:t>
      </w:r>
      <w:ins w:id="7" w:author="Maximilian" w:date="2021-06-20T07:57:00Z">
        <w:r>
          <w:rPr>
            <w:rFonts w:ascii="Poppins" w:eastAsia="Poppins" w:hAnsi="Poppins" w:cs="Poppins"/>
            <w:color w:val="0A1247"/>
            <w:sz w:val="24"/>
          </w:rPr>
          <w:t xml:space="preserve"> the</w:t>
        </w:r>
      </w:ins>
      <w:r>
        <w:rPr>
          <w:rFonts w:ascii="Poppins" w:eastAsia="Poppins" w:hAnsi="Poppins" w:cs="Poppins"/>
          <w:color w:val="0A1247"/>
          <w:sz w:val="24"/>
        </w:rPr>
        <w:t xml:space="preserve"> flow graph </w:t>
      </w:r>
    </w:p>
    <w:p w14:paraId="3E3D998A" w14:textId="77777777" w:rsidR="0071742D" w:rsidRDefault="000A2B0C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lastRenderedPageBreak/>
        <w:t>Next Steps</w:t>
      </w:r>
    </w:p>
    <w:p w14:paraId="5C3816AD" w14:textId="16E14F6B" w:rsidR="0071742D" w:rsidRDefault="000A2B0C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In this guide</w:t>
      </w:r>
      <w:ins w:id="8" w:author="Maximilian" w:date="2021-06-20T07:57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we discussed how you </w:t>
      </w:r>
      <w:ins w:id="9" w:author="Maximilian" w:date="2021-06-20T07:57:00Z">
        <w:r>
          <w:rPr>
            <w:rFonts w:ascii="Poppins" w:eastAsia="Poppins" w:hAnsi="Poppins" w:cs="Poppins"/>
            <w:color w:val="0A1247"/>
            <w:sz w:val="33"/>
            <w:szCs w:val="33"/>
          </w:rPr>
          <w:t>could</w:t>
        </w:r>
      </w:ins>
      <w:del w:id="10" w:author="Maximilian" w:date="2021-06-20T07:57:00Z">
        <w:r w:rsidDel="000A2B0C">
          <w:rPr>
            <w:rFonts w:ascii="Poppins" w:eastAsia="Poppins" w:hAnsi="Poppins" w:cs="Poppins"/>
            <w:color w:val="0A1247"/>
            <w:sz w:val="33"/>
            <w:szCs w:val="33"/>
          </w:rPr>
          <w:delText>can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save a widget as a template. For more related articles</w:t>
      </w:r>
      <w:ins w:id="11" w:author="Maximilian" w:date="2021-06-20T07:58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see:</w:t>
      </w:r>
    </w:p>
    <w:p w14:paraId="6ECAD8FD" w14:textId="77777777" w:rsidR="0071742D" w:rsidRDefault="00144412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10" w:history="1">
        <w:r w:rsidR="000A2B0C"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Create a cold transfer</w:t>
        </w:r>
      </w:hyperlink>
    </w:p>
    <w:p w14:paraId="76F3628F" w14:textId="77777777" w:rsidR="0071742D" w:rsidRDefault="00144412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11" w:history="1">
        <w:r w:rsidR="000A2B0C"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Setup Macro for Business Hours</w:t>
        </w:r>
      </w:hyperlink>
    </w:p>
    <w:p w14:paraId="72190381" w14:textId="77777777" w:rsidR="0071742D" w:rsidRDefault="0071742D"/>
    <w:sectPr w:rsidR="00717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CCC54"/>
    <w:multiLevelType w:val="multilevel"/>
    <w:tmpl w:val="60CCCC54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 w15:restartNumberingAfterBreak="0">
    <w:nsid w:val="60CCCC5F"/>
    <w:multiLevelType w:val="multilevel"/>
    <w:tmpl w:val="60CCCC5F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milian">
    <w15:presenceInfo w15:providerId="None" w15:userId="Maximi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42D"/>
    <w:rsid w:val="000A2B0C"/>
    <w:rsid w:val="00144412"/>
    <w:rsid w:val="0071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2814E6"/>
  <w15:docId w15:val="{CAA4B077-B3CD-4EB8-826D-C619E397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43781db5c40ecc39fd718685594f0956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neblocs.com/resources/quickstarts/business-hours-with-custom-macro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neblocs.com/resources/quickstarts/setup-cold-transfers" TargetMode="External"/><Relationship Id="rId4" Type="http://schemas.openxmlformats.org/officeDocument/2006/relationships/settings" Target="settings.xml"/><Relationship Id="rId9" Type="http://schemas.openxmlformats.org/officeDocument/2006/relationships/image" Target="d521f765a49c72507257a2620612ee9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Max’s Iphone</dc:creator>
  <cp:lastModifiedBy>Maximilian</cp:lastModifiedBy>
  <cp:revision>2</cp:revision>
  <dcterms:created xsi:type="dcterms:W3CDTF">2021-06-18T17:35:00Z</dcterms:created>
  <dcterms:modified xsi:type="dcterms:W3CDTF">2021-07-09T09:22:00Z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