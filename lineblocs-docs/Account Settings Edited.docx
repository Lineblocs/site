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CE64E3" w14:textId="77777777" w:rsidR="00867060" w:rsidRDefault="006B3D1D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Managing Account Settings</w:t>
      </w:r>
    </w:p>
    <w:p w14:paraId="170144F7" w14:textId="77777777" w:rsidR="00867060" w:rsidRDefault="006B3D1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You can update your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account settings at any time. This includes updating your organization's email, password, and</w:t>
      </w:r>
      <w:del w:id="0" w:author="Maximilian" w:date="2021-07-13T02:52:00Z">
        <w:r w:rsidDel="0029782A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your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personal contact details.</w:t>
      </w:r>
    </w:p>
    <w:p w14:paraId="26BF6BCF" w14:textId="77777777" w:rsidR="00867060" w:rsidRDefault="006B3D1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View Account settings</w:t>
      </w:r>
    </w:p>
    <w:p w14:paraId="1897A0E5" w14:textId="77777777" w:rsidR="00867060" w:rsidRDefault="006B3D1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view your account settings on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dashboard, please click the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"ee11cbb19052e40b07aac0ca060c23ee"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53E095D" wp14:editId="77FA015C">
            <wp:extent cx="228600" cy="209550"/>
            <wp:effectExtent l="0" t="0" r="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icon then click </w:t>
      </w:r>
      <w:hyperlink r:id="rId7" w:anchor="/dashboard/settings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Settings</w:t>
        </w:r>
      </w:hyperlink>
    </w:p>
    <w:p w14:paraId="0C04299E" w14:textId="77777777" w:rsidR="00867060" w:rsidRDefault="006B3D1D">
      <w:pPr>
        <w:pStyle w:val="Heading4"/>
        <w:spacing w:beforeAutospacing="0" w:afterAutospacing="0"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Update Password</w:t>
      </w:r>
    </w:p>
    <w:p w14:paraId="16BD3D43" w14:textId="48A24C44" w:rsidR="00867060" w:rsidRDefault="006B3D1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update your password</w:t>
      </w:r>
      <w:ins w:id="1" w:author="Maximilian" w:date="2021-07-13T02:52:00Z">
        <w:r w:rsidR="0029782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</w:t>
      </w:r>
      <w:r>
        <w:rPr>
          <w:rFonts w:ascii="Poppins" w:eastAsia="Poppins" w:hAnsi="Poppins" w:cs="Poppins"/>
          <w:color w:val="0A1247"/>
          <w:sz w:val="33"/>
          <w:szCs w:val="33"/>
        </w:rPr>
        <w:t>click the "Passwor</w:t>
      </w:r>
      <w:r>
        <w:rPr>
          <w:rFonts w:ascii="Poppins" w:eastAsia="Poppins" w:hAnsi="Poppins" w:cs="Poppins"/>
          <w:color w:val="0A1247"/>
          <w:sz w:val="33"/>
          <w:szCs w:val="33"/>
        </w:rPr>
        <w:t>d" tab.</w:t>
      </w:r>
    </w:p>
    <w:p w14:paraId="74E3E2EB" w14:textId="77777777" w:rsidR="00867060" w:rsidRDefault="006B3D1D">
      <w:pPr>
        <w:pStyle w:val="Heading2"/>
        <w:spacing w:beforeAutospacing="0" w:afterAutospacing="0"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65853852" w14:textId="771ED4FC" w:rsidR="00867060" w:rsidRDefault="006B3D1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For related articles</w:t>
      </w:r>
      <w:ins w:id="2" w:author="Maximilian" w:date="2021-07-13T02:53:00Z">
        <w:r w:rsidR="0029782A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be sure to check out:</w:t>
      </w:r>
    </w:p>
    <w:p w14:paraId="42CE91CF" w14:textId="77777777" w:rsidR="00867060" w:rsidRDefault="006B3D1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Usage Limits</w:t>
        </w:r>
      </w:hyperlink>
    </w:p>
    <w:p w14:paraId="09BC7AE2" w14:textId="77777777" w:rsidR="00867060" w:rsidRDefault="006B3D1D">
      <w:pPr>
        <w:pStyle w:val="NormalWeb"/>
        <w:spacing w:beforeAutospacing="0" w:after="226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9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 xml:space="preserve">Managing </w:t>
        </w:r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IP Whitelist</w:t>
        </w:r>
      </w:hyperlink>
    </w:p>
    <w:p w14:paraId="1EC2EAEC" w14:textId="77777777" w:rsidR="00867060" w:rsidRDefault="00867060">
      <w:pPr>
        <w:widowControl/>
        <w:spacing w:after="0"/>
        <w:jc w:val="left"/>
      </w:pPr>
    </w:p>
    <w:p w14:paraId="36BB29C4" w14:textId="77777777" w:rsidR="00867060" w:rsidRDefault="00867060"/>
    <w:sectPr w:rsidR="00867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060"/>
    <w:rsid w:val="0029782A"/>
    <w:rsid w:val="006B3D1D"/>
    <w:rsid w:val="00867060"/>
    <w:rsid w:val="00B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6F1EC"/>
  <w15:docId w15:val="{F8FBF15B-C2FF-410E-9D5A-46850A85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other-topics/usage-lim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ebloc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ee11cbb19052e40b07aac0ca060c23ee" TargetMode="Externa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eblocs.com/resources/other-topics/managing-ip-white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3</cp:revision>
  <dcterms:created xsi:type="dcterms:W3CDTF">2021-07-09T08:17:00Z</dcterms:created>
  <dcterms:modified xsi:type="dcterms:W3CDTF">2021-07-13T05:53:00Z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