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B8068C0" w14:textId="77777777" w:rsidR="00641F7F" w:rsidRDefault="000249FB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Call Screening</w:t>
      </w:r>
    </w:p>
    <w:p w14:paraId="083F7A2D" w14:textId="0E662C03" w:rsidR="00641F7F" w:rsidRDefault="000249FB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At a high level, call screenings allow your agents to accept calls based on </w:t>
      </w:r>
      <w:ins w:id="0" w:author="Maximilian" w:date="2021-06-29T02:17:00Z">
        <w:r w:rsidR="00ED0C82">
          <w:rPr>
            <w:rFonts w:ascii="Poppins" w:eastAsia="Poppins" w:hAnsi="Poppins" w:cs="Poppins"/>
            <w:color w:val="0A1247"/>
            <w:sz w:val="33"/>
            <w:szCs w:val="33"/>
          </w:rPr>
          <w:t xml:space="preserve">various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call</w:t>
      </w:r>
      <w:ins w:id="1" w:author="Maximilian" w:date="2021-06-20T05:32:00Z">
        <w:r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2" w:author="Maximilian" w:date="2021-06-20T05:32:00Z">
        <w:r w:rsidDel="000249FB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related details such as a Caller ID, calling department, and more. </w:t>
      </w:r>
    </w:p>
    <w:p w14:paraId="063EBD89" w14:textId="15361150" w:rsidR="00641F7F" w:rsidRDefault="000249FB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Basic call screenings can be used to avoid spam and notify agents of caller details. In more advanced cases</w:t>
      </w:r>
      <w:ins w:id="3" w:author="Maximilian" w:date="2021-06-20T05:33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you could use call screenings to allow</w:t>
      </w:r>
      <w:del w:id="4" w:author="Maximilian" w:date="2021-06-29T02:18:00Z">
        <w:r w:rsidDel="00ED0C82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your callers to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record a greeting </w:t>
      </w:r>
      <w:ins w:id="5" w:author="Maximilian" w:date="2021-06-29T02:18:00Z">
        <w:r w:rsidR="00ED0C82">
          <w:rPr>
            <w:rFonts w:ascii="Poppins" w:eastAsia="Poppins" w:hAnsi="Poppins" w:cs="Poppins"/>
            <w:color w:val="0A1247"/>
            <w:sz w:val="33"/>
            <w:szCs w:val="33"/>
          </w:rPr>
          <w:t xml:space="preserve">and/or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message</w:t>
      </w:r>
      <w:ins w:id="6" w:author="Maximilian" w:date="2021-06-29T02:18:00Z">
        <w:r w:rsidR="00ED0C82">
          <w:rPr>
            <w:rFonts w:ascii="Poppins" w:eastAsia="Poppins" w:hAnsi="Poppins" w:cs="Poppins"/>
            <w:color w:val="0A1247"/>
            <w:sz w:val="33"/>
            <w:szCs w:val="33"/>
          </w:rPr>
          <w:t xml:space="preserve"> from a caller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or </w:t>
      </w:r>
      <w:ins w:id="7" w:author="Maximilian" w:date="2021-06-20T05:33:00Z">
        <w:r>
          <w:rPr>
            <w:rFonts w:ascii="Poppins" w:eastAsia="Poppins" w:hAnsi="Poppins" w:cs="Poppins"/>
            <w:color w:val="0A1247"/>
            <w:sz w:val="33"/>
            <w:szCs w:val="33"/>
          </w:rPr>
          <w:t>let</w:t>
        </w:r>
      </w:ins>
      <w:del w:id="8" w:author="Maximilian" w:date="2021-06-20T05:33:00Z">
        <w:r w:rsidDel="000249FB">
          <w:rPr>
            <w:rFonts w:ascii="Poppins" w:eastAsia="Poppins" w:hAnsi="Poppins" w:cs="Poppins"/>
            <w:color w:val="0A1247"/>
            <w:sz w:val="33"/>
            <w:szCs w:val="33"/>
          </w:rPr>
          <w:delText>allow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your agents</w:t>
      </w:r>
      <w:del w:id="9" w:author="Maximilian" w:date="2021-06-20T05:34:00Z">
        <w:r w:rsidDel="000249FB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to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listen to a message being recorded on an answering machine.</w:t>
      </w:r>
    </w:p>
    <w:p w14:paraId="2FF9D230" w14:textId="087943BA" w:rsidR="00641F7F" w:rsidRDefault="000249FB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this guide</w:t>
      </w:r>
      <w:ins w:id="10" w:author="Maximilian" w:date="2021-06-20T05:34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will set</w:t>
      </w:r>
      <w:ins w:id="11" w:author="Maximilian" w:date="2021-06-20T05:34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up a basic call screening that tells your agent what Caller ID an incoming call is coming from.</w:t>
      </w:r>
    </w:p>
    <w:p w14:paraId="1E0155BA" w14:textId="77777777" w:rsidR="00641F7F" w:rsidRDefault="000249FB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Requirements</w:t>
      </w:r>
    </w:p>
    <w:p w14:paraId="344295B1" w14:textId="77777777" w:rsidR="00641F7F" w:rsidRDefault="000249FB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You will need the following to complete this tutorial:</w:t>
      </w:r>
    </w:p>
    <w:p w14:paraId="797567F6" w14:textId="77777777" w:rsidR="00641F7F" w:rsidRDefault="000249FB">
      <w:pPr>
        <w:widowControl/>
        <w:numPr>
          <w:ilvl w:val="0"/>
          <w:numId w:val="1"/>
        </w:numPr>
        <w:spacing w:after="225"/>
        <w:ind w:left="0"/>
      </w:pPr>
      <w:r>
        <w:t xml:space="preserve">a </w:t>
      </w:r>
      <w:proofErr w:type="spellStart"/>
      <w:r>
        <w:t>Lineblocs</w:t>
      </w:r>
      <w:proofErr w:type="spellEnd"/>
      <w:r>
        <w:t xml:space="preserve"> DID </w:t>
      </w:r>
    </w:p>
    <w:p w14:paraId="28223F35" w14:textId="77777777" w:rsidR="00641F7F" w:rsidRDefault="000249FB">
      <w:pPr>
        <w:widowControl/>
        <w:numPr>
          <w:ilvl w:val="0"/>
          <w:numId w:val="1"/>
        </w:numPr>
        <w:spacing w:after="225"/>
        <w:ind w:left="0"/>
      </w:pPr>
      <w:r>
        <w:t>Extension</w:t>
      </w:r>
    </w:p>
    <w:p w14:paraId="44DF8B07" w14:textId="77777777" w:rsidR="00641F7F" w:rsidRDefault="000249FB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Creating call whisper</w:t>
      </w:r>
    </w:p>
    <w:p w14:paraId="4EE55CEA" w14:textId="77777777" w:rsidR="00641F7F" w:rsidRDefault="000249FB">
      <w:pPr>
        <w:widowControl/>
        <w:numPr>
          <w:ilvl w:val="0"/>
          <w:numId w:val="2"/>
        </w:numPr>
        <w:spacing w:after="225"/>
        <w:ind w:left="0"/>
      </w:pPr>
      <w:r>
        <w:t>In </w:t>
      </w:r>
      <w:proofErr w:type="spellStart"/>
      <w:r>
        <w:rPr>
          <w:color w:val="007BFF"/>
        </w:rPr>
        <w:fldChar w:fldCharType="begin"/>
      </w:r>
      <w:r>
        <w:rPr>
          <w:color w:val="007BFF"/>
        </w:rPr>
        <w:instrText xml:space="preserve"> HYPERLINK "https://app.lineblocs.com/" \l "/dashboard" </w:instrText>
      </w:r>
      <w:r>
        <w:rPr>
          <w:color w:val="007BFF"/>
        </w:rPr>
        <w:fldChar w:fldCharType="separate"/>
      </w:r>
      <w:r>
        <w:rPr>
          <w:rStyle w:val="Hyperlink"/>
          <w:color w:val="007BFF"/>
          <w:u w:val="none"/>
        </w:rPr>
        <w:t>Lineblocs</w:t>
      </w:r>
      <w:proofErr w:type="spellEnd"/>
      <w:r>
        <w:rPr>
          <w:rStyle w:val="Hyperlink"/>
          <w:color w:val="007BFF"/>
          <w:u w:val="none"/>
        </w:rPr>
        <w:t xml:space="preserve"> dashboard</w:t>
      </w:r>
      <w:r>
        <w:rPr>
          <w:color w:val="007BFF"/>
        </w:rPr>
        <w:fldChar w:fldCharType="end"/>
      </w:r>
      <w:r>
        <w:t> click "Create" -&gt; "New Flow"</w:t>
      </w:r>
    </w:p>
    <w:p w14:paraId="502A60E3" w14:textId="77777777" w:rsidR="00641F7F" w:rsidRDefault="000249FB">
      <w:pPr>
        <w:widowControl/>
        <w:numPr>
          <w:ilvl w:val="0"/>
          <w:numId w:val="2"/>
        </w:numPr>
        <w:spacing w:after="225"/>
        <w:ind w:left="0"/>
      </w:pPr>
      <w:r>
        <w:t>Enter a name for your flow</w:t>
      </w:r>
    </w:p>
    <w:p w14:paraId="04D3C32E" w14:textId="22A42902" w:rsidR="00641F7F" w:rsidRDefault="000249FB">
      <w:pPr>
        <w:widowControl/>
        <w:numPr>
          <w:ilvl w:val="0"/>
          <w:numId w:val="2"/>
        </w:numPr>
        <w:spacing w:after="225"/>
        <w:ind w:left="0"/>
      </w:pPr>
      <w:r>
        <w:t>Select</w:t>
      </w:r>
      <w:ins w:id="12" w:author="Maximilian" w:date="2021-06-20T05:35:00Z">
        <w:r>
          <w:t xml:space="preserve"> the</w:t>
        </w:r>
      </w:ins>
      <w:r>
        <w:t xml:space="preserve"> "Call Screening" template</w:t>
      </w:r>
    </w:p>
    <w:p w14:paraId="4AF35F9A" w14:textId="77777777" w:rsidR="00641F7F" w:rsidRDefault="000249FB">
      <w:pPr>
        <w:widowControl/>
        <w:numPr>
          <w:ilvl w:val="0"/>
          <w:numId w:val="2"/>
        </w:numPr>
        <w:spacing w:after="225"/>
        <w:ind w:left="0"/>
      </w:pPr>
      <w:r>
        <w:lastRenderedPageBreak/>
        <w:t>Click "Create"</w:t>
      </w:r>
    </w:p>
    <w:p w14:paraId="75A77102" w14:textId="77777777" w:rsidR="00641F7F" w:rsidRDefault="000249FB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Edit screening extension</w:t>
      </w:r>
    </w:p>
    <w:p w14:paraId="33A7404E" w14:textId="2E9B9D52" w:rsidR="00641F7F" w:rsidRDefault="00ED0C82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13" w:author="Maximilian" w:date="2021-06-29T02:19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In other to </w:t>
        </w:r>
      </w:ins>
      <w:del w:id="14" w:author="Maximilian" w:date="2021-06-20T05:37:00Z">
        <w:r w:rsidR="000249FB" w:rsidDel="000249FB">
          <w:rPr>
            <w:rFonts w:ascii="Poppins" w:eastAsia="Poppins" w:hAnsi="Poppins" w:cs="Poppins"/>
            <w:color w:val="0A1247"/>
            <w:sz w:val="33"/>
            <w:szCs w:val="33"/>
          </w:rPr>
          <w:delText>t</w:delText>
        </w:r>
      </w:del>
      <w:del w:id="15" w:author="Maximilian" w:date="2021-06-29T02:19:00Z">
        <w:r w:rsidR="000249FB" w:rsidDel="00ED0C82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o </w:delText>
        </w:r>
      </w:del>
      <w:r w:rsidR="000249FB">
        <w:rPr>
          <w:rFonts w:ascii="Poppins" w:eastAsia="Poppins" w:hAnsi="Poppins" w:cs="Poppins"/>
          <w:color w:val="0A1247"/>
          <w:sz w:val="33"/>
          <w:szCs w:val="33"/>
        </w:rPr>
        <w:t>change the extension you want to forward</w:t>
      </w:r>
      <w:ins w:id="16" w:author="Maximilian" w:date="2021-06-29T02:20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the</w:t>
        </w:r>
      </w:ins>
      <w:r w:rsidR="000249FB">
        <w:rPr>
          <w:rFonts w:ascii="Poppins" w:eastAsia="Poppins" w:hAnsi="Poppins" w:cs="Poppins"/>
          <w:color w:val="0A1247"/>
          <w:sz w:val="33"/>
          <w:szCs w:val="33"/>
        </w:rPr>
        <w:t xml:space="preserve"> call screenings to please click the "</w:t>
      </w:r>
      <w:proofErr w:type="spellStart"/>
      <w:r w:rsidR="000249FB">
        <w:rPr>
          <w:rFonts w:ascii="Poppins" w:eastAsia="Poppins" w:hAnsi="Poppins" w:cs="Poppins"/>
          <w:color w:val="0A1247"/>
          <w:sz w:val="33"/>
          <w:szCs w:val="33"/>
        </w:rPr>
        <w:t>DialAgent</w:t>
      </w:r>
      <w:proofErr w:type="spellEnd"/>
      <w:r w:rsidR="000249FB">
        <w:rPr>
          <w:rFonts w:ascii="Poppins" w:eastAsia="Poppins" w:hAnsi="Poppins" w:cs="Poppins"/>
          <w:color w:val="0A1247"/>
          <w:sz w:val="33"/>
          <w:szCs w:val="33"/>
        </w:rPr>
        <w:t xml:space="preserve">" then update the "Extension </w:t>
      </w:r>
      <w:proofErr w:type="gramStart"/>
      <w:r w:rsidR="000249FB">
        <w:rPr>
          <w:rFonts w:ascii="Poppins" w:eastAsia="Poppins" w:hAnsi="Poppins" w:cs="Poppins"/>
          <w:color w:val="0A1247"/>
          <w:sz w:val="33"/>
          <w:szCs w:val="33"/>
        </w:rPr>
        <w:t>To</w:t>
      </w:r>
      <w:proofErr w:type="gramEnd"/>
      <w:r w:rsidR="000249FB">
        <w:rPr>
          <w:rFonts w:ascii="Poppins" w:eastAsia="Poppins" w:hAnsi="Poppins" w:cs="Poppins"/>
          <w:color w:val="0A1247"/>
          <w:sz w:val="33"/>
          <w:szCs w:val="33"/>
        </w:rPr>
        <w:t xml:space="preserve"> Call" option.</w:t>
      </w:r>
    </w:p>
    <w:p w14:paraId="325ABD70" w14:textId="77777777" w:rsidR="00641F7F" w:rsidRDefault="000249FB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"16462f9ffcd66245306333bc57c5a40f"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0DC57CBA" wp14:editId="6C4E91DB">
            <wp:extent cx="3686175" cy="774382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5E224801" w14:textId="77777777" w:rsidR="00641F7F" w:rsidRDefault="000249FB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Change screening message</w:t>
      </w:r>
    </w:p>
    <w:p w14:paraId="643131CB" w14:textId="684FDBAC" w:rsidR="00641F7F" w:rsidRDefault="000249FB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17" w:author="Maximilian" w:date="2021-06-20T05:37:00Z">
        <w:r>
          <w:rPr>
            <w:rFonts w:ascii="Poppins" w:eastAsia="Poppins" w:hAnsi="Poppins" w:cs="Poppins"/>
            <w:color w:val="0A1247"/>
            <w:sz w:val="33"/>
            <w:szCs w:val="33"/>
          </w:rPr>
          <w:lastRenderedPageBreak/>
          <w:t>B</w:t>
        </w:r>
      </w:ins>
      <w:del w:id="18" w:author="Maximilian" w:date="2021-06-20T05:37:00Z">
        <w:r w:rsidDel="000249FB">
          <w:rPr>
            <w:rFonts w:ascii="Poppins" w:eastAsia="Poppins" w:hAnsi="Poppins" w:cs="Poppins"/>
            <w:color w:val="0A1247"/>
            <w:sz w:val="33"/>
            <w:szCs w:val="33"/>
          </w:rPr>
          <w:delText>b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y default</w:t>
      </w:r>
      <w:ins w:id="19" w:author="Maximilian" w:date="2021-06-20T05:38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play</w:t>
      </w:r>
      <w:del w:id="20" w:author="Maximilian" w:date="2021-06-20T05:38:00Z">
        <w:r w:rsidDel="000249FB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back a screening message that includes the Caller ID of the originating call.</w:t>
      </w:r>
    </w:p>
    <w:p w14:paraId="4E501402" w14:textId="5AAB43A1" w:rsidR="00641F7F" w:rsidRDefault="000249FB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21" w:author="Maximilian" w:date="2021-06-20T05:38:00Z">
        <w:r>
          <w:rPr>
            <w:rFonts w:ascii="Poppins" w:eastAsia="Poppins" w:hAnsi="Poppins" w:cs="Poppins"/>
            <w:color w:val="0A1247"/>
            <w:sz w:val="33"/>
            <w:szCs w:val="33"/>
          </w:rPr>
          <w:t>I</w:t>
        </w:r>
      </w:ins>
      <w:del w:id="22" w:author="Maximilian" w:date="2021-06-20T05:38:00Z">
        <w:r w:rsidDel="000249FB">
          <w:rPr>
            <w:rFonts w:ascii="Poppins" w:eastAsia="Poppins" w:hAnsi="Poppins" w:cs="Poppins"/>
            <w:color w:val="0A1247"/>
            <w:sz w:val="33"/>
            <w:szCs w:val="33"/>
          </w:rPr>
          <w:delText>i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f you want to update the default greeting, please click the "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CallScreening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" widget then edit the "Text </w:t>
      </w:r>
      <w:proofErr w:type="gramStart"/>
      <w:r>
        <w:rPr>
          <w:rFonts w:ascii="Poppins" w:eastAsia="Poppins" w:hAnsi="Poppins" w:cs="Poppins"/>
          <w:color w:val="0A1247"/>
          <w:sz w:val="33"/>
          <w:szCs w:val="33"/>
        </w:rPr>
        <w:t>To</w:t>
      </w:r>
      <w:proofErr w:type="gramEnd"/>
      <w:r>
        <w:rPr>
          <w:rFonts w:ascii="Poppins" w:eastAsia="Poppins" w:hAnsi="Poppins" w:cs="Poppins"/>
          <w:color w:val="0A1247"/>
          <w:sz w:val="33"/>
          <w:szCs w:val="33"/>
        </w:rPr>
        <w:t xml:space="preserve"> Say" field.</w:t>
      </w:r>
    </w:p>
    <w:p w14:paraId="711C73B4" w14:textId="77777777" w:rsidR="00641F7F" w:rsidRDefault="000249FB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"b9a609a0edeb631f8aaa3bf2ce21e261"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1D3E77CC" wp14:editId="00867CB1">
            <wp:extent cx="3648075" cy="7839075"/>
            <wp:effectExtent l="0" t="0" r="3810" b="190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83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6B8FBE91" w14:textId="77777777" w:rsidR="00641F7F" w:rsidRDefault="000249FB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Using the flow on a DID number</w:t>
      </w:r>
    </w:p>
    <w:p w14:paraId="048EBC63" w14:textId="77777777" w:rsidR="00641F7F" w:rsidRDefault="000249FB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to save all your changes please click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"43781db5c40ecc39fd718685594f0956"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426A52E4" wp14:editId="03FABE57">
            <wp:extent cx="628650" cy="304800"/>
            <wp:effectExtent l="0" t="0" r="0" b="381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in the flow editor.</w:t>
      </w:r>
    </w:p>
    <w:p w14:paraId="72DDD13E" w14:textId="77777777" w:rsidR="00641F7F" w:rsidRDefault="000249FB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use your call flow on a DID Number:</w:t>
      </w:r>
    </w:p>
    <w:p w14:paraId="42B128F7" w14:textId="77777777" w:rsidR="00641F7F" w:rsidRDefault="000249FB">
      <w:pPr>
        <w:widowControl/>
        <w:numPr>
          <w:ilvl w:val="0"/>
          <w:numId w:val="3"/>
        </w:numPr>
        <w:spacing w:after="225"/>
        <w:ind w:left="0"/>
      </w:pPr>
      <w:r>
        <w:t xml:space="preserve">In the </w:t>
      </w:r>
      <w:proofErr w:type="spellStart"/>
      <w:r>
        <w:t>lineblocs</w:t>
      </w:r>
      <w:proofErr w:type="spellEnd"/>
      <w:r>
        <w:t xml:space="preserve"> dashboard please click </w:t>
      </w:r>
      <w:hyperlink r:id="rId12" w:anchor="/dashboard/dids/my-numbers" w:history="1">
        <w:r>
          <w:rPr>
            <w:rStyle w:val="Hyperlink"/>
            <w:color w:val="007BFF"/>
            <w:u w:val="none"/>
          </w:rPr>
          <w:t>DID Numbers -&gt; My Numbers</w:t>
        </w:r>
      </w:hyperlink>
    </w:p>
    <w:p w14:paraId="217D65DF" w14:textId="77777777" w:rsidR="00641F7F" w:rsidRDefault="000249FB">
      <w:pPr>
        <w:widowControl/>
        <w:numPr>
          <w:ilvl w:val="0"/>
          <w:numId w:val="3"/>
        </w:numPr>
        <w:spacing w:after="225"/>
        <w:ind w:left="0"/>
      </w:pPr>
      <w:r>
        <w:t>Click the "Edit" button next to your number</w:t>
      </w:r>
    </w:p>
    <w:p w14:paraId="62B9E331" w14:textId="77777777" w:rsidR="00641F7F" w:rsidRDefault="000249FB">
      <w:pPr>
        <w:widowControl/>
        <w:numPr>
          <w:ilvl w:val="0"/>
          <w:numId w:val="3"/>
        </w:numPr>
        <w:spacing w:after="225"/>
        <w:ind w:left="0"/>
      </w:pPr>
      <w:r>
        <w:t>Update the "Attached Flow" field</w:t>
      </w:r>
    </w:p>
    <w:p w14:paraId="104DBE13" w14:textId="774E51C6" w:rsidR="00641F7F" w:rsidRDefault="000249FB">
      <w:pPr>
        <w:widowControl/>
        <w:numPr>
          <w:ilvl w:val="0"/>
          <w:numId w:val="3"/>
        </w:numPr>
        <w:spacing w:after="225"/>
        <w:ind w:left="0"/>
      </w:pPr>
      <w:ins w:id="23" w:author="Maximilian" w:date="2021-06-20T05:39:00Z">
        <w:r>
          <w:t>C</w:t>
        </w:r>
      </w:ins>
      <w:del w:id="24" w:author="Maximilian" w:date="2021-06-20T05:39:00Z">
        <w:r w:rsidDel="000249FB">
          <w:delText>c</w:delText>
        </w:r>
      </w:del>
      <w:r>
        <w:t>lick "Save"</w:t>
      </w:r>
    </w:p>
    <w:p w14:paraId="11818844" w14:textId="77777777" w:rsidR="00641F7F" w:rsidRDefault="000249FB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Testing the flow</w:t>
      </w:r>
    </w:p>
    <w:p w14:paraId="3155565F" w14:textId="559058E6" w:rsidR="00641F7F" w:rsidRDefault="000249FB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Your agents should now be able to </w:t>
      </w:r>
      <w:del w:id="25" w:author="Maximilian" w:date="2021-06-29T02:21:00Z">
        <w:r w:rsidDel="00ED0C82">
          <w:rPr>
            <w:rFonts w:ascii="Poppins" w:eastAsia="Poppins" w:hAnsi="Poppins" w:cs="Poppins"/>
            <w:color w:val="0A1247"/>
            <w:sz w:val="33"/>
            <w:szCs w:val="33"/>
          </w:rPr>
          <w:delText>screen</w:delText>
        </w:r>
      </w:del>
      <w:ins w:id="26" w:author="Maximilian" w:date="2021-06-29T02:21:00Z">
        <w:r w:rsidR="00ED0C82">
          <w:rPr>
            <w:rFonts w:ascii="Poppins" w:eastAsia="Poppins" w:hAnsi="Poppins" w:cs="Poppins"/>
            <w:color w:val="0A1247"/>
            <w:sz w:val="33"/>
            <w:szCs w:val="33"/>
          </w:rPr>
          <w:t>record the screen of you</w:t>
        </w:r>
      </w:ins>
      <w:ins w:id="27" w:author="Maximilian" w:date="2021-06-29T02:22:00Z">
        <w:r w:rsidR="00ED0C82">
          <w:rPr>
            <w:rFonts w:ascii="Poppins" w:eastAsia="Poppins" w:hAnsi="Poppins" w:cs="Poppins"/>
            <w:color w:val="0A1247"/>
            <w:sz w:val="33"/>
            <w:szCs w:val="33"/>
          </w:rPr>
          <w:t>r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calls as per your workflow. To test the call flow</w:t>
      </w:r>
      <w:ins w:id="28" w:author="Maximilian" w:date="2021-06-20T05:40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call your DID number.</w:t>
      </w:r>
    </w:p>
    <w:p w14:paraId="31DF40CC" w14:textId="77777777" w:rsidR="00641F7F" w:rsidRDefault="000249FB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5CC5941F" w14:textId="7868B58A" w:rsidR="00641F7F" w:rsidRDefault="000249FB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29" w:author="Maximilian" w:date="2021-06-20T05:40:00Z">
        <w:r>
          <w:rPr>
            <w:rFonts w:ascii="Poppins" w:eastAsia="Poppins" w:hAnsi="Poppins" w:cs="Poppins"/>
            <w:color w:val="0A1247"/>
            <w:sz w:val="33"/>
            <w:szCs w:val="33"/>
          </w:rPr>
          <w:t>I</w:t>
        </w:r>
      </w:ins>
      <w:del w:id="30" w:author="Maximilian" w:date="2021-06-20T05:40:00Z">
        <w:r w:rsidDel="000249FB">
          <w:rPr>
            <w:rFonts w:ascii="Poppins" w:eastAsia="Poppins" w:hAnsi="Poppins" w:cs="Poppins"/>
            <w:color w:val="0A1247"/>
            <w:sz w:val="33"/>
            <w:szCs w:val="33"/>
          </w:rPr>
          <w:delText>i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n this guide</w:t>
      </w:r>
      <w:ins w:id="31" w:author="Maximilian" w:date="2021-06-20T05:40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discussed setting up a simple call screening. </w:t>
      </w:r>
      <w:ins w:id="32" w:author="Maximilian" w:date="2021-06-20T05:40:00Z">
        <w:r>
          <w:rPr>
            <w:rFonts w:ascii="Poppins" w:eastAsia="Poppins" w:hAnsi="Poppins" w:cs="Poppins"/>
            <w:color w:val="0A1247"/>
            <w:sz w:val="33"/>
            <w:szCs w:val="33"/>
          </w:rPr>
          <w:t>F</w:t>
        </w:r>
      </w:ins>
      <w:del w:id="33" w:author="Maximilian" w:date="2021-06-20T05:40:00Z">
        <w:r w:rsidDel="000249FB">
          <w:rPr>
            <w:rFonts w:ascii="Poppins" w:eastAsia="Poppins" w:hAnsi="Poppins" w:cs="Poppins"/>
            <w:color w:val="0A1247"/>
            <w:sz w:val="33"/>
            <w:szCs w:val="33"/>
          </w:rPr>
          <w:delText>f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or more advanced configurations</w:t>
      </w:r>
      <w:ins w:id="34" w:author="Maximilian" w:date="2021-06-20T05:40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see </w:t>
      </w:r>
      <w:ins w:id="35" w:author="Maximilian" w:date="2021-06-20T05:40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the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guides below:</w:t>
      </w:r>
    </w:p>
    <w:p w14:paraId="22D04414" w14:textId="77777777" w:rsidR="00641F7F" w:rsidRDefault="00ED0C82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3" w:history="1">
        <w:r w:rsidR="000249FB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Simple IVR</w:t>
        </w:r>
      </w:hyperlink>
    </w:p>
    <w:p w14:paraId="2AD06C70" w14:textId="77777777" w:rsidR="00641F7F" w:rsidRDefault="00ED0C82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4" w:history="1">
        <w:r w:rsidR="000249FB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Cold Transfer</w:t>
        </w:r>
      </w:hyperlink>
    </w:p>
    <w:p w14:paraId="18DCCEDF" w14:textId="77777777" w:rsidR="00641F7F" w:rsidRDefault="00641F7F">
      <w:pPr>
        <w:widowControl/>
        <w:spacing w:after="0"/>
        <w:jc w:val="left"/>
      </w:pPr>
    </w:p>
    <w:p w14:paraId="69F8EDBE" w14:textId="77777777" w:rsidR="00641F7F" w:rsidRDefault="00641F7F"/>
    <w:sectPr w:rsidR="00641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CCB23"/>
    <w:multiLevelType w:val="multilevel"/>
    <w:tmpl w:val="60CCCB23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 w15:restartNumberingAfterBreak="0">
    <w:nsid w:val="60CCCB2E"/>
    <w:multiLevelType w:val="multilevel"/>
    <w:tmpl w:val="60CCCB2E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 w15:restartNumberingAfterBreak="0">
    <w:nsid w:val="60CCCB39"/>
    <w:multiLevelType w:val="multilevel"/>
    <w:tmpl w:val="60CCCB39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1F7F"/>
    <w:rsid w:val="000249FB"/>
    <w:rsid w:val="00641F7F"/>
    <w:rsid w:val="00ED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BB02F"/>
  <w15:docId w15:val="{F1A580A5-11D1-49E2-9949-6E57D38B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neblocs.com/resources/quickstarts/basic-ivr" TargetMode="External"/><Relationship Id="rId3" Type="http://schemas.openxmlformats.org/officeDocument/2006/relationships/styles" Target="styles.xml"/><Relationship Id="rId7" Type="http://schemas.openxmlformats.org/officeDocument/2006/relationships/image" Target="16462f9ffcd66245306333bc57c5a40f" TargetMode="External"/><Relationship Id="rId12" Type="http://schemas.openxmlformats.org/officeDocument/2006/relationships/hyperlink" Target="https://app.linebloc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43781db5c40ecc39fd718685594f095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b9a609a0edeb631f8aaa3bf2ce21e261" TargetMode="External"/><Relationship Id="rId14" Type="http://schemas.openxmlformats.org/officeDocument/2006/relationships/hyperlink" Target="https://lineblocs.com/resources/quickstarts/create-cold-transf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2</cp:revision>
  <dcterms:created xsi:type="dcterms:W3CDTF">2021-06-18T17:31:00Z</dcterms:created>
  <dcterms:modified xsi:type="dcterms:W3CDTF">2021-06-29T05:24:00Z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