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6BA098" w14:textId="77777777" w:rsidR="004708EE" w:rsidRDefault="004D697D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Basic IVR</w:t>
      </w:r>
    </w:p>
    <w:p w14:paraId="51FC8E1B" w14:textId="1F12F26B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IVRs are very simple to </w:t>
      </w:r>
      <w:ins w:id="0" w:author="Maximilian" w:date="2021-06-20T08:01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provision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1" w:author="Maximilian" w:date="2021-06-20T08:01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2" w:author="Maximilian" w:date="2021-06-20T08:01:00Z">
        <w:r w:rsidDel="0081676A">
          <w:rPr>
            <w:rFonts w:ascii="Poppins" w:eastAsia="Poppins" w:hAnsi="Poppins" w:cs="Poppins"/>
            <w:color w:val="0A1247"/>
            <w:sz w:val="33"/>
            <w:szCs w:val="33"/>
          </w:rPr>
          <w:delText>In t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his guide</w:t>
      </w:r>
      <w:del w:id="3" w:author="Maximilian" w:date="2021-06-20T08:01:00Z">
        <w:r w:rsidDel="008167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we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will go over how to create a simple three</w:t>
      </w:r>
      <w:ins w:id="4" w:author="Maximilian" w:date="2021-06-20T08:02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5" w:author="Maximilian" w:date="2021-06-20T08:02:00Z">
        <w:r w:rsidDel="008167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option IVR that allows your callers to choose which department they wish to route their call to.</w:t>
      </w:r>
    </w:p>
    <w:p w14:paraId="60E48610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Requirements</w:t>
      </w:r>
    </w:p>
    <w:p w14:paraId="39F7EF00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will need the following items to begin creating IVRs:</w:t>
      </w:r>
    </w:p>
    <w:p w14:paraId="7798AF02" w14:textId="34EAAB25" w:rsidR="004708EE" w:rsidRDefault="0081676A">
      <w:pPr>
        <w:widowControl/>
        <w:numPr>
          <w:ilvl w:val="0"/>
          <w:numId w:val="1"/>
        </w:numPr>
        <w:spacing w:after="225"/>
        <w:ind w:left="0"/>
        <w:jc w:val="left"/>
      </w:pPr>
      <w:ins w:id="6" w:author="Maximilian" w:date="2021-06-20T08:02:00Z">
        <w:r>
          <w:rPr>
            <w:rFonts w:ascii="Poppins" w:eastAsia="Poppins" w:hAnsi="Poppins" w:cs="Poppins"/>
            <w:color w:val="0A1247"/>
            <w:sz w:val="24"/>
          </w:rPr>
          <w:t>A</w:t>
        </w:r>
      </w:ins>
      <w:del w:id="7" w:author="Maximilian" w:date="2021-06-20T08:02:00Z">
        <w:r w:rsidR="004D697D" w:rsidDel="0081676A">
          <w:rPr>
            <w:rFonts w:ascii="Poppins" w:eastAsia="Poppins" w:hAnsi="Poppins" w:cs="Poppins"/>
            <w:color w:val="0A1247"/>
            <w:sz w:val="24"/>
          </w:rPr>
          <w:delText>a</w:delText>
        </w:r>
      </w:del>
      <w:r w:rsidR="004D697D">
        <w:rPr>
          <w:rFonts w:ascii="Poppins" w:eastAsia="Poppins" w:hAnsi="Poppins" w:cs="Poppins"/>
          <w:color w:val="0A1247"/>
          <w:sz w:val="24"/>
        </w:rPr>
        <w:t xml:space="preserve"> DID Number</w:t>
      </w:r>
    </w:p>
    <w:p w14:paraId="377EE207" w14:textId="77777777" w:rsidR="004708EE" w:rsidRDefault="004D697D">
      <w:pPr>
        <w:widowControl/>
        <w:numPr>
          <w:ilvl w:val="0"/>
          <w:numId w:val="1"/>
        </w:numPr>
        <w:spacing w:after="225"/>
        <w:ind w:left="0"/>
        <w:jc w:val="left"/>
      </w:pP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account</w:t>
      </w:r>
    </w:p>
    <w:p w14:paraId="19B1FB97" w14:textId="09E256C2" w:rsidR="004708EE" w:rsidRDefault="0081676A">
      <w:pPr>
        <w:widowControl/>
        <w:numPr>
          <w:ilvl w:val="0"/>
          <w:numId w:val="1"/>
        </w:numPr>
        <w:spacing w:after="225"/>
        <w:ind w:left="0"/>
        <w:jc w:val="left"/>
      </w:pPr>
      <w:ins w:id="8" w:author="Maximilian" w:date="2021-06-20T08:02:00Z">
        <w:r>
          <w:rPr>
            <w:rFonts w:ascii="Poppins" w:eastAsia="Poppins" w:hAnsi="Poppins" w:cs="Poppins"/>
            <w:color w:val="0A1247"/>
            <w:sz w:val="24"/>
          </w:rPr>
          <w:t>A</w:t>
        </w:r>
      </w:ins>
      <w:del w:id="9" w:author="Maximilian" w:date="2021-06-20T08:02:00Z">
        <w:r w:rsidR="004D697D" w:rsidDel="0081676A">
          <w:rPr>
            <w:rFonts w:ascii="Poppins" w:eastAsia="Poppins" w:hAnsi="Poppins" w:cs="Poppins"/>
            <w:color w:val="0A1247"/>
            <w:sz w:val="24"/>
          </w:rPr>
          <w:delText>a</w:delText>
        </w:r>
      </w:del>
      <w:r w:rsidR="004D697D">
        <w:rPr>
          <w:rFonts w:ascii="Poppins" w:eastAsia="Poppins" w:hAnsi="Poppins" w:cs="Poppins"/>
          <w:color w:val="0A1247"/>
          <w:sz w:val="24"/>
        </w:rPr>
        <w:t xml:space="preserve"> non</w:t>
      </w:r>
      <w:ins w:id="10" w:author="Maximilian" w:date="2021-06-20T08:02:00Z">
        <w:r>
          <w:rPr>
            <w:rFonts w:ascii="Poppins" w:eastAsia="Poppins" w:hAnsi="Poppins" w:cs="Poppins"/>
            <w:color w:val="0A1247"/>
            <w:sz w:val="24"/>
          </w:rPr>
          <w:t>-</w:t>
        </w:r>
      </w:ins>
      <w:del w:id="11" w:author="Maximilian" w:date="2021-06-20T08:02:00Z">
        <w:r w:rsidR="004D697D" w:rsidDel="0081676A">
          <w:rPr>
            <w:rFonts w:ascii="Poppins" w:eastAsia="Poppins" w:hAnsi="Poppins" w:cs="Poppins"/>
            <w:color w:val="0A1247"/>
            <w:sz w:val="24"/>
          </w:rPr>
          <w:delText xml:space="preserve"> </w:delText>
        </w:r>
      </w:del>
      <w:r w:rsidR="004D697D">
        <w:rPr>
          <w:rFonts w:ascii="Poppins" w:eastAsia="Poppins" w:hAnsi="Poppins" w:cs="Poppins"/>
          <w:color w:val="0A1247"/>
          <w:sz w:val="24"/>
        </w:rPr>
        <w:t>trial membership</w:t>
      </w:r>
    </w:p>
    <w:p w14:paraId="5C0D898D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an IVR</w:t>
      </w:r>
    </w:p>
    <w:p w14:paraId="0E62BAD2" w14:textId="77777777" w:rsidR="004708EE" w:rsidRDefault="004D697D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 w:rsidR="00B61275">
        <w:fldChar w:fldCharType="begin"/>
      </w:r>
      <w:r w:rsidR="00B61275">
        <w:instrText xml:space="preserve"> HYPERLINK "https://app.lineblocs.com/" \l "/dashboard" </w:instrText>
      </w:r>
      <w:r w:rsidR="00B61275"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 w:rsidR="00B61275">
        <w:rPr>
          <w:rStyle w:val="Hyperlink"/>
          <w:rFonts w:ascii="Poppins" w:eastAsia="Poppins" w:hAnsi="Poppins" w:cs="Poppins"/>
          <w:color w:val="007BFF"/>
          <w:sz w:val="24"/>
          <w:u w:val="none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7CA5C089" w14:textId="77777777" w:rsidR="004708EE" w:rsidRDefault="004D697D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7DD83516" w14:textId="6FD00B69" w:rsidR="004708EE" w:rsidRDefault="0081676A">
      <w:pPr>
        <w:widowControl/>
        <w:numPr>
          <w:ilvl w:val="0"/>
          <w:numId w:val="2"/>
        </w:numPr>
        <w:spacing w:after="225"/>
        <w:ind w:left="0"/>
        <w:jc w:val="left"/>
      </w:pPr>
      <w:ins w:id="12" w:author="Maximilian" w:date="2021-06-20T08:02:00Z">
        <w:r>
          <w:rPr>
            <w:rFonts w:ascii="Poppins" w:eastAsia="Poppins" w:hAnsi="Poppins" w:cs="Poppins"/>
            <w:color w:val="0A1247"/>
            <w:sz w:val="24"/>
          </w:rPr>
          <w:t>U</w:t>
        </w:r>
      </w:ins>
      <w:del w:id="13" w:author="Maximilian" w:date="2021-06-20T08:02:00Z">
        <w:r w:rsidR="004D697D" w:rsidDel="0081676A">
          <w:rPr>
            <w:rFonts w:ascii="Poppins" w:eastAsia="Poppins" w:hAnsi="Poppins" w:cs="Poppins"/>
            <w:color w:val="0A1247"/>
            <w:sz w:val="24"/>
          </w:rPr>
          <w:delText>u</w:delText>
        </w:r>
      </w:del>
      <w:r w:rsidR="004D697D">
        <w:rPr>
          <w:rFonts w:ascii="Poppins" w:eastAsia="Poppins" w:hAnsi="Poppins" w:cs="Poppins"/>
          <w:color w:val="0A1247"/>
          <w:sz w:val="24"/>
        </w:rPr>
        <w:t>se template "Simple IVR"</w:t>
      </w:r>
    </w:p>
    <w:p w14:paraId="6A798DCB" w14:textId="77777777" w:rsidR="004708EE" w:rsidRDefault="004D697D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544187E0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Editing the IVR auto attendant</w:t>
      </w:r>
    </w:p>
    <w:p w14:paraId="71068220" w14:textId="7CEFB366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By default</w:t>
      </w:r>
      <w:ins w:id="14" w:author="Maximilian" w:date="2021-06-20T08:03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Basic IVR template is configured with an auto</w:t>
      </w:r>
      <w:ins w:id="15" w:author="Maximilian" w:date="2021-06-20T08:03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6" w:author="Maximilian" w:date="2021-06-20T08:03:00Z">
        <w:r w:rsidDel="0081676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attendant, using </w:t>
      </w:r>
      <w:ins w:id="17" w:author="Maximilian" w:date="2021-07-09T06:27:00Z">
        <w:r w:rsidR="00B61275"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default settings. You may want to customize </w:t>
      </w:r>
      <w:ins w:id="18" w:author="Maximilian" w:date="2021-07-09T06:28:00Z">
        <w:r w:rsidR="00B61275">
          <w:rPr>
            <w:rFonts w:ascii="Poppins" w:eastAsia="Poppins" w:hAnsi="Poppins" w:cs="Poppins"/>
            <w:color w:val="0A1247"/>
            <w:sz w:val="33"/>
            <w:szCs w:val="33"/>
          </w:rPr>
          <w:t>the</w:t>
        </w:r>
      </w:ins>
      <w:del w:id="19" w:author="Maximilian" w:date="2021-07-09T06:28:00Z">
        <w:r w:rsidDel="00B61275">
          <w:rPr>
            <w:rFonts w:ascii="Poppins" w:eastAsia="Poppins" w:hAnsi="Poppins" w:cs="Poppins"/>
            <w:color w:val="0A1247"/>
            <w:sz w:val="33"/>
            <w:szCs w:val="33"/>
          </w:rPr>
          <w:delText>your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auto</w:t>
      </w:r>
      <w:ins w:id="20" w:author="Maximilian" w:date="2021-07-09T06:28:00Z">
        <w:r w:rsidR="00B61275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del w:id="21" w:author="Maximilian" w:date="2021-07-09T06:27:00Z">
        <w:r w:rsidDel="00B61275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attendant options based on your needs.</w:t>
      </w:r>
    </w:p>
    <w:p w14:paraId="21BAF917" w14:textId="433F150A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update your IVR's auto attendant, please click</w:t>
      </w:r>
      <w:ins w:id="22" w:author="Maximilian" w:date="2021-06-20T08:03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ProcessInput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" widget to bring up its sidebar options.</w:t>
      </w:r>
    </w:p>
    <w:p w14:paraId="1CF2BDC0" w14:textId="18FE8355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the settings</w:t>
      </w:r>
      <w:ins w:id="23" w:author="Maximilian" w:date="2021-06-20T08:03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have the option to playback text-to-speech or a media file. </w:t>
      </w:r>
      <w:ins w:id="24" w:author="Maximilian" w:date="2021-06-20T08:03:00Z">
        <w:r w:rsidR="0081676A"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25" w:author="Maximilian" w:date="2021-06-20T08:03:00Z">
        <w:r w:rsidDel="0081676A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ou can also adjust settings like the maxi</w:t>
      </w:r>
      <w:del w:id="26" w:author="Maximilian" w:date="2021-06-20T08:04:00Z">
        <w:r w:rsidDel="0081676A">
          <w:rPr>
            <w:rFonts w:ascii="Poppins" w:eastAsia="Poppins" w:hAnsi="Poppins" w:cs="Poppins"/>
            <w:color w:val="0A1247"/>
            <w:sz w:val="33"/>
            <w:szCs w:val="33"/>
          </w:rPr>
          <w:delText>u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mum digits to gather or the terminating digit. </w:t>
      </w:r>
    </w:p>
    <w:p w14:paraId="276632C9" w14:textId="5723D4EA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you need more info on any of these settings</w:t>
      </w:r>
      <w:ins w:id="27" w:author="Maximilian" w:date="2021-06-20T08:04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 hover over the info icon to the right of the field.</w:t>
      </w:r>
    </w:p>
    <w:p w14:paraId="16B7202A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"a0f3c63726ff33510310df93105ddc1c"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613569C" wp14:editId="5EEE8D0A">
            <wp:extent cx="3438525" cy="7743825"/>
            <wp:effectExtent l="0" t="0" r="190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A59A841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Routing to departments</w:t>
      </w:r>
    </w:p>
    <w:p w14:paraId="2C98738C" w14:textId="1464595E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The Basic IVR template is set</w:t>
      </w:r>
      <w:ins w:id="28" w:author="Maximilian" w:date="2021-06-20T08:04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up to route to 3 bridges based on user input. </w:t>
      </w:r>
      <w:ins w:id="29" w:author="Maximilian" w:date="2021-06-20T08:05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O</w:t>
        </w:r>
      </w:ins>
      <w:del w:id="30" w:author="Maximilian" w:date="2021-06-20T08:05:00Z">
        <w:r w:rsidDel="00814D9D">
          <w:rPr>
            <w:rFonts w:ascii="Poppins" w:eastAsia="Poppins" w:hAnsi="Poppins" w:cs="Poppins"/>
            <w:color w:val="0A1247"/>
            <w:sz w:val="33"/>
            <w:szCs w:val="33"/>
          </w:rPr>
          <w:delText>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ption 1 routing to Support, 2 routes to Sales</w:t>
      </w:r>
      <w:ins w:id="31" w:author="Maximilian" w:date="2021-06-20T08:05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and 3 will route to an operator. </w:t>
      </w:r>
    </w:p>
    <w:p w14:paraId="6F958298" w14:textId="2BEFE99C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you want to change the default setup</w:t>
      </w:r>
      <w:ins w:id="32" w:author="Maximilian" w:date="2021-06-20T08:05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 update the "Links" tab in your "Switch" cell. To open the "Links" settings</w:t>
      </w:r>
      <w:ins w:id="33" w:author="Maximilian" w:date="2021-06-20T08:05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</w:t>
      </w:r>
      <w:ins w:id="34" w:author="Maximilian" w:date="2021-06-20T08:05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"Switch" cell then</w:t>
      </w:r>
      <w:ins w:id="35" w:author="Maximilian" w:date="2021-06-20T08:06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click the "Links" tab.</w:t>
      </w:r>
    </w:p>
    <w:p w14:paraId="55BFFF06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Editing the call bridges</w:t>
      </w:r>
    </w:p>
    <w:p w14:paraId="41A7621F" w14:textId="015E5EEC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the Basic IVR example</w:t>
      </w:r>
      <w:ins w:id="36" w:author="Maximilian" w:date="2021-06-20T08:06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have set</w:t>
      </w:r>
      <w:ins w:id="37" w:author="Maximilian" w:date="2021-06-20T08:06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3 bridge widgets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SupportBridge</w:t>
      </w:r>
      <w:proofErr w:type="spellEnd"/>
      <w:ins w:id="38" w:author="Maximilian" w:date="2021-06-20T08:06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39" w:author="Maximilian" w:date="2021-06-20T08:06:00Z">
        <w:r w:rsidDel="00814D9D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SalesBridge</w:t>
      </w:r>
      <w:proofErr w:type="spellEnd"/>
      <w:ins w:id="40" w:author="Maximilian" w:date="2021-06-20T08:06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 and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OperatorBridge</w:t>
      </w:r>
      <w:proofErr w:type="spellEnd"/>
      <w:ins w:id="41" w:author="Maximilian" w:date="2021-06-20T08:06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42" w:author="Maximilian" w:date="2021-06-20T08:06:00Z">
        <w:r w:rsidDel="00814D9D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Each of these widgets forward to </w:t>
      </w:r>
      <w:ins w:id="43" w:author="Maximilian" w:date="2021-06-20T08:07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its</w:t>
        </w:r>
      </w:ins>
      <w:del w:id="44" w:author="Maximilian" w:date="2021-06-20T08:07:00Z">
        <w:r w:rsidDel="00814D9D">
          <w:rPr>
            <w:rFonts w:ascii="Poppins" w:eastAsia="Poppins" w:hAnsi="Poppins" w:cs="Poppins"/>
            <w:color w:val="0A1247"/>
            <w:sz w:val="33"/>
            <w:szCs w:val="33"/>
          </w:rPr>
          <w:delText>their own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extension.</w:t>
      </w:r>
    </w:p>
    <w:p w14:paraId="4D6C0A0A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edit the extension these widgets forward to, please click the widget you want to update, then change the "Extension </w:t>
      </w:r>
      <w:proofErr w:type="gramStart"/>
      <w:r>
        <w:rPr>
          <w:rFonts w:ascii="Poppins" w:eastAsia="Poppins" w:hAnsi="Poppins" w:cs="Poppins"/>
          <w:color w:val="0A1247"/>
          <w:sz w:val="33"/>
          <w:szCs w:val="33"/>
        </w:rPr>
        <w:t>To</w:t>
      </w:r>
      <w:proofErr w:type="gramEnd"/>
      <w:r>
        <w:rPr>
          <w:rFonts w:ascii="Poppins" w:eastAsia="Poppins" w:hAnsi="Poppins" w:cs="Poppins"/>
          <w:color w:val="0A1247"/>
          <w:sz w:val="33"/>
          <w:szCs w:val="33"/>
        </w:rPr>
        <w:t xml:space="preserve"> Call" option.</w:t>
      </w:r>
    </w:p>
    <w:p w14:paraId="44CA061D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"d0a0aa994a6a5a4e30f430b4559ae3e8"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0A5A7E8" wp14:editId="6E2718A4">
            <wp:extent cx="3429000" cy="7772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5595044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Your flow should now look similar to the following image: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"fad58de7366495db4650cfefac2fcd61"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CE92F9B" wp14:editId="48D44591">
            <wp:extent cx="7077075" cy="6334125"/>
            <wp:effectExtent l="0" t="0" r="3810" b="381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E69105B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3FA529C2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27DBA0C" wp14:editId="7C572730">
            <wp:extent cx="628650" cy="304800"/>
            <wp:effectExtent l="0" t="0" r="0" b="381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3E3FC1E1" w14:textId="7777777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use the IVR on one of your DIDs:</w:t>
      </w:r>
    </w:p>
    <w:p w14:paraId="2EFDBCBD" w14:textId="77777777" w:rsidR="004708EE" w:rsidRDefault="004D697D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 please click </w:t>
      </w:r>
      <w:hyperlink r:id="rId14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573E7CFE" w14:textId="77777777" w:rsidR="004708EE" w:rsidRDefault="004D697D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134E106A" w14:textId="77777777" w:rsidR="004708EE" w:rsidRDefault="004D697D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34D87AD1" w14:textId="1C6C321E" w:rsidR="004708EE" w:rsidRDefault="00814D9D">
      <w:pPr>
        <w:widowControl/>
        <w:numPr>
          <w:ilvl w:val="0"/>
          <w:numId w:val="3"/>
        </w:numPr>
        <w:spacing w:after="225"/>
        <w:ind w:left="0"/>
        <w:jc w:val="left"/>
      </w:pPr>
      <w:ins w:id="45" w:author="Maximilian" w:date="2021-06-20T08:08:00Z">
        <w:r>
          <w:rPr>
            <w:rFonts w:ascii="Poppins" w:eastAsia="Poppins" w:hAnsi="Poppins" w:cs="Poppins"/>
            <w:color w:val="0A1247"/>
            <w:sz w:val="24"/>
          </w:rPr>
          <w:t>C</w:t>
        </w:r>
      </w:ins>
      <w:del w:id="46" w:author="Maximilian" w:date="2021-06-20T08:08:00Z">
        <w:r w:rsidR="004D697D" w:rsidDel="00814D9D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 w:rsidR="004D697D">
        <w:rPr>
          <w:rFonts w:ascii="Poppins" w:eastAsia="Poppins" w:hAnsi="Poppins" w:cs="Poppins"/>
          <w:color w:val="0A1247"/>
          <w:sz w:val="24"/>
        </w:rPr>
        <w:t>lick "Save"</w:t>
      </w:r>
    </w:p>
    <w:p w14:paraId="6FEC6243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the flow</w:t>
      </w:r>
    </w:p>
    <w:p w14:paraId="5A82A956" w14:textId="4D27B4B7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should now be able to hear your IVR in action! When you call your DID number</w:t>
      </w:r>
      <w:ins w:id="47" w:author="Maximilian" w:date="2021-06-20T08:08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your calls should be answered by your auto</w:t>
      </w:r>
      <w:ins w:id="48" w:author="Maximilian" w:date="2021-06-20T08:08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49" w:author="Maximilian" w:date="2021-06-20T08:08:00Z">
        <w:r w:rsidDel="00814D9D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attendant greeting as well as </w:t>
      </w:r>
      <w:ins w:id="50" w:author="Maximilian" w:date="2021-06-20T08:08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 xml:space="preserve">a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route to your departments.</w:t>
      </w:r>
    </w:p>
    <w:p w14:paraId="61A731F7" w14:textId="77777777" w:rsidR="004708EE" w:rsidRDefault="004D697D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6634B5E2" w14:textId="61D8BA61" w:rsidR="004708EE" w:rsidRDefault="004D697D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51" w:author="Maximilian" w:date="2021-06-20T08:09:00Z">
        <w:r w:rsidR="00814D9D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went over how to set</w:t>
      </w:r>
      <w:ins w:id="52" w:author="Maximilian" w:date="2021-06-20T08:0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</w:t>
      </w:r>
      <w:ins w:id="53" w:author="Maximilian" w:date="2021-06-20T08:09:00Z">
        <w:r>
          <w:rPr>
            <w:rFonts w:ascii="Poppins" w:eastAsia="Poppins" w:hAnsi="Poppins" w:cs="Poppins"/>
            <w:color w:val="0A1247"/>
            <w:sz w:val="33"/>
            <w:szCs w:val="33"/>
          </w:rPr>
          <w:t>n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IVR. For other related guides</w:t>
      </w:r>
      <w:ins w:id="54" w:author="Maximilian" w:date="2021-06-20T08:0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view the following:</w:t>
      </w:r>
    </w:p>
    <w:p w14:paraId="0F328130" w14:textId="77777777" w:rsidR="004708EE" w:rsidRDefault="00B61275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5" w:history="1">
        <w:r w:rsidR="004D697D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Recordings and Voicemail</w:t>
        </w:r>
      </w:hyperlink>
    </w:p>
    <w:p w14:paraId="1F92B900" w14:textId="77777777" w:rsidR="004708EE" w:rsidRDefault="00B61275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6" w:history="1">
        <w:r w:rsidR="004D697D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Extension</w:t>
        </w:r>
      </w:hyperlink>
    </w:p>
    <w:p w14:paraId="5ACFEF11" w14:textId="77777777" w:rsidR="004708EE" w:rsidRDefault="004708EE"/>
    <w:sectPr w:rsidR="00470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8AF"/>
    <w:multiLevelType w:val="multilevel"/>
    <w:tmpl w:val="60CCC8A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8BA"/>
    <w:multiLevelType w:val="multilevel"/>
    <w:tmpl w:val="60CCC8BA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CCC8C5"/>
    <w:multiLevelType w:val="multilevel"/>
    <w:tmpl w:val="60CCC8C5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8EE"/>
    <w:rsid w:val="004708EE"/>
    <w:rsid w:val="004D697D"/>
    <w:rsid w:val="00814D9D"/>
    <w:rsid w:val="0081676A"/>
    <w:rsid w:val="00B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A6ECF"/>
  <w15:docId w15:val="{DAC581DF-EBC5-4154-834E-015EFDEC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43781db5c40ecc39fd718685594f0956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a0f3c63726ff33510310df93105ddc1c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eblocs.com/resources/quickstarts/setup-exten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ad58de7366495db4650cfefac2fcd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eblocs.com/resources/quickstarts/recordings-and-voicemai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d0a0aa994a6a5a4e30f430b4559ae3e8" TargetMode="External"/><Relationship Id="rId14" Type="http://schemas.openxmlformats.org/officeDocument/2006/relationships/hyperlink" Target="https://app.linebloc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3</cp:revision>
  <dcterms:created xsi:type="dcterms:W3CDTF">2021-06-18T17:22:00Z</dcterms:created>
  <dcterms:modified xsi:type="dcterms:W3CDTF">2021-07-09T09:32:00Z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