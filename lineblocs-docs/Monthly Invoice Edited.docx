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5D3B379" w14:textId="77777777" w:rsidR="00926347" w:rsidRDefault="00E43573">
      <w:pPr>
        <w:pStyle w:val="Heading1"/>
        <w:spacing w:beforeAutospacing="0" w:after="600" w:afterAutospacing="0" w:line="540" w:lineRule="atLeast"/>
        <w:rPr>
          <w:rFonts w:ascii="Poppins" w:eastAsia="Poppins" w:hAnsi="Poppins" w:cs="Poppins" w:hint="default"/>
          <w:color w:val="0A1247"/>
          <w:sz w:val="54"/>
          <w:szCs w:val="54"/>
        </w:rPr>
      </w:pPr>
      <w:r>
        <w:rPr>
          <w:rFonts w:ascii="Poppins" w:eastAsia="Poppins" w:hAnsi="Poppins" w:cs="Poppins" w:hint="default"/>
          <w:color w:val="0A1247"/>
          <w:sz w:val="54"/>
          <w:szCs w:val="54"/>
        </w:rPr>
        <w:t>Monthly Invoices</w:t>
      </w:r>
    </w:p>
    <w:p w14:paraId="1598F623" w14:textId="4EADCC10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Monthly invoices are generated in</w:t>
      </w:r>
      <w:ins w:id="0" w:author="Maximilian" w:date="2021-07-13T02:4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L</w:t>
      </w:r>
      <w:proofErr w:type="spellStart"/>
      <w:r>
        <w:rPr>
          <w:rFonts w:ascii="Poppins" w:eastAsia="Poppins" w:hAnsi="Poppins" w:cs="Poppins"/>
          <w:color w:val="0A1247"/>
          <w:sz w:val="33"/>
          <w:szCs w:val="33"/>
        </w:rPr>
        <w:t>ineblocs</w:t>
      </w:r>
      <w:proofErr w:type="spellEnd"/>
      <w:r>
        <w:rPr>
          <w:rFonts w:ascii="Poppins" w:eastAsia="Poppins" w:hAnsi="Poppins" w:cs="Poppins"/>
          <w:color w:val="0A1247"/>
          <w:sz w:val="33"/>
          <w:szCs w:val="33"/>
        </w:rPr>
        <w:t xml:space="preserve"> dashboard and available at any time for download.</w:t>
      </w:r>
    </w:p>
    <w:p w14:paraId="282753A4" w14:textId="28FBF0A0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In this guide</w:t>
      </w:r>
      <w:ins w:id="1" w:author="Maximilian" w:date="2021-07-13T02:44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we discuss monthly billing</w:t>
      </w:r>
      <w:ins w:id="2" w:author="Maximilian" w:date="2021-07-13T02:44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, and </w:t>
        </w:r>
      </w:ins>
      <w:del w:id="3" w:author="Maximilian" w:date="2021-07-13T02:44:00Z">
        <w:r w:rsidDel="00E43573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. And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the resources you are billed for on a month</w:t>
      </w:r>
      <w:ins w:id="4" w:author="Maximilian" w:date="2021-07-13T02:45:00Z">
        <w:r>
          <w:rPr>
            <w:rFonts w:ascii="Poppins" w:eastAsia="Poppins" w:hAnsi="Poppins" w:cs="Poppins"/>
            <w:color w:val="0A1247"/>
            <w:sz w:val="33"/>
            <w:szCs w:val="33"/>
          </w:rPr>
          <w:t>ly</w:t>
        </w:r>
      </w:ins>
      <w:del w:id="5" w:author="Maximilian" w:date="2021-07-13T02:45:00Z">
        <w:r w:rsidDel="00E43573">
          <w:rPr>
            <w:rFonts w:ascii="Poppins" w:eastAsia="Poppins" w:hAnsi="Poppins" w:cs="Poppins"/>
            <w:color w:val="0A1247"/>
            <w:sz w:val="33"/>
            <w:szCs w:val="33"/>
          </w:rPr>
          <w:delText>-to-month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 xml:space="preserve"> basis.</w:t>
      </w:r>
    </w:p>
    <w:p w14:paraId="07C07387" w14:textId="77777777" w:rsidR="00926347" w:rsidRDefault="00E4357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Billed Resources</w:t>
      </w:r>
    </w:p>
    <w:p w14:paraId="7D1CB750" w14:textId="644AF08E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We currently bill </w:t>
      </w:r>
      <w:r>
        <w:rPr>
          <w:rFonts w:ascii="Poppins" w:eastAsia="Poppins" w:hAnsi="Poppins" w:cs="Poppins"/>
          <w:color w:val="0A1247"/>
          <w:sz w:val="33"/>
          <w:szCs w:val="33"/>
        </w:rPr>
        <w:t>based on the dedicated usage of call</w:t>
      </w:r>
      <w:del w:id="6" w:author="Maximilian" w:date="2021-07-13T02:45:00Z">
        <w:r w:rsidDel="00E43573">
          <w:rPr>
            <w:rFonts w:ascii="Poppins" w:eastAsia="Poppins" w:hAnsi="Poppins" w:cs="Poppins"/>
            <w:color w:val="0A1247"/>
            <w:sz w:val="33"/>
            <w:szCs w:val="33"/>
          </w:rPr>
          <w:delText>ing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, fax, and IM based resources. The costs associated with our billing plans are typically based on carrier call toll, server hosting costs, and the usage of third</w:t>
      </w:r>
      <w:ins w:id="7" w:author="Maximilian" w:date="2021-07-13T02:46:00Z">
        <w:r>
          <w:rPr>
            <w:rFonts w:ascii="Poppins" w:eastAsia="Poppins" w:hAnsi="Poppins" w:cs="Poppins"/>
            <w:color w:val="0A1247"/>
            <w:sz w:val="33"/>
            <w:szCs w:val="33"/>
          </w:rPr>
          <w:t>-</w:t>
        </w:r>
      </w:ins>
      <w:del w:id="8" w:author="Maximilian" w:date="2021-07-13T02:46:00Z">
        <w:r w:rsidDel="00E43573">
          <w:rPr>
            <w:rFonts w:ascii="Poppins" w:eastAsia="Poppins" w:hAnsi="Poppins" w:cs="Poppins"/>
            <w:color w:val="0A1247"/>
            <w:sz w:val="33"/>
            <w:szCs w:val="33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33"/>
          <w:szCs w:val="33"/>
        </w:rPr>
        <w:t>party API services.</w:t>
      </w:r>
    </w:p>
    <w:p w14:paraId="51B17DE2" w14:textId="77777777" w:rsidR="00926347" w:rsidRDefault="00E43573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Usage Billing</w:t>
      </w:r>
    </w:p>
    <w:p w14:paraId="213730D4" w14:textId="77777777" w:rsidR="00926347" w:rsidRDefault="00E4357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Incoming Call Toll</w:t>
      </w:r>
    </w:p>
    <w:p w14:paraId="5D58F3CE" w14:textId="77777777" w:rsidR="00926347" w:rsidRDefault="00E4357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Ou</w:t>
      </w:r>
      <w:r>
        <w:rPr>
          <w:rFonts w:ascii="Poppins" w:eastAsia="Poppins" w:hAnsi="Poppins" w:cs="Poppins"/>
          <w:color w:val="0A1247"/>
          <w:sz w:val="24"/>
        </w:rPr>
        <w:t>tgoing Call Toll</w:t>
      </w:r>
    </w:p>
    <w:p w14:paraId="388E07EB" w14:textId="77777777" w:rsidR="00926347" w:rsidRDefault="00E4357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Fax related charges</w:t>
      </w:r>
    </w:p>
    <w:p w14:paraId="3BD2934B" w14:textId="29FB6DE6" w:rsidR="00926347" w:rsidRDefault="00E43573">
      <w:pPr>
        <w:widowControl/>
        <w:numPr>
          <w:ilvl w:val="0"/>
          <w:numId w:val="1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Third</w:t>
      </w:r>
      <w:ins w:id="9" w:author="Maximilian" w:date="2021-07-13T02:46:00Z">
        <w:r>
          <w:rPr>
            <w:rFonts w:ascii="Poppins" w:eastAsia="Poppins" w:hAnsi="Poppins" w:cs="Poppins"/>
            <w:color w:val="0A1247"/>
            <w:sz w:val="24"/>
          </w:rPr>
          <w:t>-</w:t>
        </w:r>
      </w:ins>
      <w:del w:id="10" w:author="Maximilian" w:date="2021-07-13T02:46:00Z">
        <w:r w:rsidDel="00E43573">
          <w:rPr>
            <w:rFonts w:ascii="Poppins" w:eastAsia="Poppins" w:hAnsi="Poppins" w:cs="Poppins"/>
            <w:color w:val="0A1247"/>
            <w:sz w:val="24"/>
          </w:rPr>
          <w:delText xml:space="preserve"> </w:delText>
        </w:r>
      </w:del>
      <w:r>
        <w:rPr>
          <w:rFonts w:ascii="Poppins" w:eastAsia="Poppins" w:hAnsi="Poppins" w:cs="Poppins"/>
          <w:color w:val="0A1247"/>
          <w:sz w:val="24"/>
        </w:rPr>
        <w:t>party API services</w:t>
      </w:r>
    </w:p>
    <w:p w14:paraId="186984AE" w14:textId="77777777" w:rsidR="00926347" w:rsidRDefault="00E43573">
      <w:pPr>
        <w:pStyle w:val="Heading4"/>
        <w:spacing w:line="18" w:lineRule="atLeast"/>
        <w:rPr>
          <w:rFonts w:ascii="Poppins" w:eastAsia="Poppins" w:hAnsi="Poppins" w:cs="Poppins" w:hint="default"/>
          <w:color w:val="0A1247"/>
        </w:rPr>
      </w:pPr>
      <w:r>
        <w:rPr>
          <w:rFonts w:ascii="Poppins" w:eastAsia="Poppins" w:hAnsi="Poppins" w:cs="Poppins" w:hint="default"/>
          <w:color w:val="0A1247"/>
        </w:rPr>
        <w:t>Per month related</w:t>
      </w:r>
    </w:p>
    <w:p w14:paraId="2313D849" w14:textId="77777777" w:rsidR="00926347" w:rsidRDefault="00E43573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Recording Storage</w:t>
      </w:r>
    </w:p>
    <w:p w14:paraId="4B5D3086" w14:textId="77777777" w:rsidR="00926347" w:rsidRDefault="00E43573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PBX hosting expenses</w:t>
      </w:r>
    </w:p>
    <w:p w14:paraId="511B73DF" w14:textId="77777777" w:rsidR="00926347" w:rsidRDefault="00E43573">
      <w:pPr>
        <w:widowControl/>
        <w:numPr>
          <w:ilvl w:val="0"/>
          <w:numId w:val="2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DID number renewal</w:t>
      </w:r>
    </w:p>
    <w:p w14:paraId="25392122" w14:textId="77777777" w:rsidR="00926347" w:rsidRDefault="00E4357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lastRenderedPageBreak/>
        <w:t>Downloading an invoice</w:t>
      </w:r>
    </w:p>
    <w:p w14:paraId="1BB8D724" w14:textId="77777777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To download a monthly invoice:</w:t>
      </w:r>
    </w:p>
    <w:p w14:paraId="1D2245FD" w14:textId="2DB3E321" w:rsidR="00926347" w:rsidRDefault="00E43573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</w:t>
      </w:r>
      <w:ins w:id="11" w:author="Maximilian" w:date="2021-07-13T02:46:00Z">
        <w:r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go to the </w:t>
      </w:r>
      <w:hyperlink r:id="rId6" w:anchor="/dashboard/billing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Billing Section</w:t>
        </w:r>
      </w:hyperlink>
    </w:p>
    <w:p w14:paraId="46E3C072" w14:textId="47B3B35D" w:rsidR="00926347" w:rsidRDefault="00E43573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</w:t>
      </w:r>
      <w:ins w:id="12" w:author="Maximilian" w:date="2021-07-13T02:47:00Z">
        <w:r>
          <w:rPr>
            <w:rFonts w:ascii="Poppins" w:eastAsia="Poppins" w:hAnsi="Poppins" w:cs="Poppins"/>
            <w:color w:val="0A1247"/>
            <w:sz w:val="24"/>
          </w:rPr>
          <w:t xml:space="preserve"> the</w:t>
        </w:r>
      </w:ins>
      <w:r>
        <w:rPr>
          <w:rFonts w:ascii="Poppins" w:eastAsia="Poppins" w:hAnsi="Poppins" w:cs="Poppins"/>
          <w:color w:val="0A1247"/>
          <w:sz w:val="24"/>
        </w:rPr>
        <w:t xml:space="preserve"> "History" tab</w:t>
      </w:r>
    </w:p>
    <w:p w14:paraId="2A5A9E79" w14:textId="77777777" w:rsidR="00926347" w:rsidRDefault="00E43573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Enter a start and end date range for your invoice</w:t>
      </w:r>
    </w:p>
    <w:p w14:paraId="717E3F40" w14:textId="77777777" w:rsidR="00926347" w:rsidRDefault="00E43573">
      <w:pPr>
        <w:widowControl/>
        <w:numPr>
          <w:ilvl w:val="0"/>
          <w:numId w:val="3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"Download"</w:t>
      </w:r>
    </w:p>
    <w:p w14:paraId="134D7C67" w14:textId="77777777" w:rsidR="00926347" w:rsidRDefault="00E4357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Receiving Invoices </w:t>
      </w:r>
      <w:proofErr w:type="gramStart"/>
      <w:r>
        <w:rPr>
          <w:rFonts w:ascii="Poppins" w:eastAsia="Poppins" w:hAnsi="Poppins" w:cs="Poppins" w:hint="default"/>
          <w:color w:val="0A1247"/>
          <w:sz w:val="60"/>
          <w:szCs w:val="60"/>
        </w:rPr>
        <w:t>By</w:t>
      </w:r>
      <w:proofErr w:type="gramEnd"/>
      <w:r>
        <w:rPr>
          <w:rFonts w:ascii="Poppins" w:eastAsia="Poppins" w:hAnsi="Poppins" w:cs="Poppins" w:hint="default"/>
          <w:color w:val="0A1247"/>
          <w:sz w:val="60"/>
          <w:szCs w:val="60"/>
        </w:rPr>
        <w:t xml:space="preserve"> Email</w:t>
      </w:r>
    </w:p>
    <w:p w14:paraId="1EAA4287" w14:textId="77777777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>You can also choose to receive invoices by email.</w:t>
      </w:r>
    </w:p>
    <w:p w14:paraId="04C6F6FC" w14:textId="77777777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To </w:t>
      </w:r>
      <w:r>
        <w:rPr>
          <w:rFonts w:ascii="Poppins" w:eastAsia="Poppins" w:hAnsi="Poppins" w:cs="Poppins"/>
          <w:color w:val="0A1247"/>
          <w:sz w:val="33"/>
          <w:szCs w:val="33"/>
        </w:rPr>
        <w:t>enable invoices by email:</w:t>
      </w:r>
    </w:p>
    <w:p w14:paraId="5FFDCF07" w14:textId="53F4C6BC" w:rsidR="00926347" w:rsidRDefault="00E43573">
      <w:pPr>
        <w:widowControl/>
        <w:numPr>
          <w:ilvl w:val="0"/>
          <w:numId w:val="4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 xml:space="preserve">In </w:t>
      </w:r>
      <w:proofErr w:type="spellStart"/>
      <w:r>
        <w:rPr>
          <w:rFonts w:ascii="Poppins" w:eastAsia="Poppins" w:hAnsi="Poppins" w:cs="Poppins"/>
          <w:color w:val="0A1247"/>
          <w:sz w:val="24"/>
        </w:rPr>
        <w:t>Lineblocs</w:t>
      </w:r>
      <w:proofErr w:type="spellEnd"/>
      <w:r>
        <w:rPr>
          <w:rFonts w:ascii="Poppins" w:eastAsia="Poppins" w:hAnsi="Poppins" w:cs="Poppins"/>
          <w:color w:val="0A1247"/>
          <w:sz w:val="24"/>
        </w:rPr>
        <w:t xml:space="preserve"> dashboard</w:t>
      </w:r>
      <w:ins w:id="13" w:author="Maximilian" w:date="2021-07-13T02:47:00Z">
        <w:r>
          <w:rPr>
            <w:rFonts w:ascii="Poppins" w:eastAsia="Poppins" w:hAnsi="Poppins" w:cs="Poppins"/>
            <w:color w:val="0A1247"/>
            <w:sz w:val="24"/>
          </w:rPr>
          <w:t>,</w:t>
        </w:r>
      </w:ins>
      <w:r>
        <w:rPr>
          <w:rFonts w:ascii="Poppins" w:eastAsia="Poppins" w:hAnsi="Poppins" w:cs="Poppins"/>
          <w:color w:val="0A1247"/>
          <w:sz w:val="24"/>
        </w:rPr>
        <w:t xml:space="preserve"> go to the </w:t>
      </w:r>
      <w:hyperlink r:id="rId7" w:anchor="/dashboard/billing" w:history="1">
        <w:r>
          <w:rPr>
            <w:rStyle w:val="Hyperlink"/>
            <w:rFonts w:ascii="Poppins" w:eastAsia="Poppins" w:hAnsi="Poppins" w:cs="Poppins"/>
            <w:color w:val="007BFF"/>
            <w:sz w:val="24"/>
            <w:u w:val="none"/>
          </w:rPr>
          <w:t>Billing Section</w:t>
        </w:r>
      </w:hyperlink>
    </w:p>
    <w:p w14:paraId="26FC2333" w14:textId="77777777" w:rsidR="00926347" w:rsidRDefault="00E43573">
      <w:pPr>
        <w:widowControl/>
        <w:numPr>
          <w:ilvl w:val="0"/>
          <w:numId w:val="4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the "Settings" tab</w:t>
      </w:r>
    </w:p>
    <w:p w14:paraId="31DF2555" w14:textId="77777777" w:rsidR="00926347" w:rsidRDefault="00E43573">
      <w:pPr>
        <w:widowControl/>
        <w:numPr>
          <w:ilvl w:val="0"/>
          <w:numId w:val="4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Check "Receive monthly invoices by email"</w:t>
      </w:r>
    </w:p>
    <w:p w14:paraId="58A8047F" w14:textId="77777777" w:rsidR="00926347" w:rsidRDefault="00E43573">
      <w:pPr>
        <w:widowControl/>
        <w:numPr>
          <w:ilvl w:val="0"/>
          <w:numId w:val="4"/>
        </w:numPr>
        <w:spacing w:after="225"/>
        <w:ind w:left="0"/>
        <w:jc w:val="left"/>
      </w:pPr>
      <w:r>
        <w:rPr>
          <w:rFonts w:ascii="Poppins" w:eastAsia="Poppins" w:hAnsi="Poppins" w:cs="Poppins"/>
          <w:color w:val="0A1247"/>
          <w:sz w:val="24"/>
        </w:rPr>
        <w:t>Click "Save"</w:t>
      </w:r>
    </w:p>
    <w:p w14:paraId="40C15514" w14:textId="77777777" w:rsidR="00926347" w:rsidRDefault="00E43573">
      <w:pPr>
        <w:pStyle w:val="Heading2"/>
        <w:spacing w:line="720" w:lineRule="atLeast"/>
        <w:rPr>
          <w:rFonts w:ascii="Poppins" w:eastAsia="Poppins" w:hAnsi="Poppins" w:cs="Poppins" w:hint="default"/>
          <w:color w:val="0A1247"/>
          <w:sz w:val="60"/>
          <w:szCs w:val="60"/>
        </w:rPr>
      </w:pPr>
      <w:r>
        <w:rPr>
          <w:rFonts w:ascii="Poppins" w:eastAsia="Poppins" w:hAnsi="Poppins" w:cs="Poppins" w:hint="default"/>
          <w:color w:val="0A1247"/>
          <w:sz w:val="60"/>
          <w:szCs w:val="60"/>
        </w:rPr>
        <w:t>Next Steps</w:t>
      </w:r>
    </w:p>
    <w:p w14:paraId="53E9AB0B" w14:textId="6682835E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r>
        <w:rPr>
          <w:rFonts w:ascii="Poppins" w:eastAsia="Poppins" w:hAnsi="Poppins" w:cs="Poppins"/>
          <w:color w:val="0A1247"/>
          <w:sz w:val="33"/>
          <w:szCs w:val="33"/>
        </w:rPr>
        <w:t xml:space="preserve">For more info on </w:t>
      </w:r>
      <w:r>
        <w:rPr>
          <w:rFonts w:ascii="Poppins" w:eastAsia="Poppins" w:hAnsi="Poppins" w:cs="Poppins"/>
          <w:color w:val="0A1247"/>
          <w:sz w:val="33"/>
          <w:szCs w:val="33"/>
        </w:rPr>
        <w:t>billing</w:t>
      </w:r>
      <w:ins w:id="14" w:author="Maximilian" w:date="2021-07-13T02:48:00Z">
        <w:r>
          <w:rPr>
            <w:rFonts w:ascii="Poppins" w:eastAsia="Poppins" w:hAnsi="Poppins" w:cs="Poppins"/>
            <w:color w:val="0A1247"/>
            <w:sz w:val="33"/>
            <w:szCs w:val="33"/>
          </w:rPr>
          <w:t>,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 xml:space="preserve"> please see </w:t>
      </w:r>
      <w:ins w:id="15" w:author="Maximilian" w:date="2021-07-13T02:48:00Z">
        <w:r>
          <w:rPr>
            <w:rFonts w:ascii="Poppins" w:eastAsia="Poppins" w:hAnsi="Poppins" w:cs="Poppins"/>
            <w:color w:val="0A1247"/>
            <w:sz w:val="33"/>
            <w:szCs w:val="33"/>
          </w:rPr>
          <w:t xml:space="preserve">the </w:t>
        </w:r>
      </w:ins>
      <w:r>
        <w:rPr>
          <w:rFonts w:ascii="Poppins" w:eastAsia="Poppins" w:hAnsi="Poppins" w:cs="Poppins"/>
          <w:color w:val="0A1247"/>
          <w:sz w:val="33"/>
          <w:szCs w:val="33"/>
        </w:rPr>
        <w:t>articles below:</w:t>
      </w:r>
    </w:p>
    <w:p w14:paraId="4653A97A" w14:textId="77777777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8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Upgrading Plan</w:t>
        </w:r>
      </w:hyperlink>
    </w:p>
    <w:p w14:paraId="1299770E" w14:textId="77777777" w:rsidR="00926347" w:rsidRDefault="00E43573">
      <w:pPr>
        <w:pStyle w:val="NormalWeb"/>
        <w:spacing w:beforeAutospacing="0" w:after="225" w:afterAutospacing="0" w:line="429" w:lineRule="atLeast"/>
        <w:rPr>
          <w:rFonts w:ascii="Poppins" w:eastAsia="Poppins" w:hAnsi="Poppins" w:cs="Poppins"/>
          <w:color w:val="0A1247"/>
          <w:sz w:val="33"/>
          <w:szCs w:val="33"/>
        </w:rPr>
      </w:pPr>
      <w:hyperlink r:id="rId9" w:history="1">
        <w:r>
          <w:rPr>
            <w:rStyle w:val="Hyperlink"/>
            <w:rFonts w:ascii="Poppins" w:eastAsia="Poppins" w:hAnsi="Poppins" w:cs="Poppins"/>
            <w:color w:val="007BFF"/>
            <w:sz w:val="33"/>
            <w:szCs w:val="33"/>
            <w:u w:val="none"/>
          </w:rPr>
          <w:t>Monthly Invoices</w:t>
        </w:r>
      </w:hyperlink>
    </w:p>
    <w:p w14:paraId="2478FD60" w14:textId="77777777" w:rsidR="00926347" w:rsidRDefault="00926347"/>
    <w:sectPr w:rsidR="00926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E7F638"/>
    <w:multiLevelType w:val="multilevel"/>
    <w:tmpl w:val="60E7F638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1" w15:restartNumberingAfterBreak="0">
    <w:nsid w:val="60E7F643"/>
    <w:multiLevelType w:val="multilevel"/>
    <w:tmpl w:val="60E7F643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2" w15:restartNumberingAfterBreak="0">
    <w:nsid w:val="60E7F64E"/>
    <w:multiLevelType w:val="multilevel"/>
    <w:tmpl w:val="60E7F64E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abstractNum w:abstractNumId="3" w15:restartNumberingAfterBreak="0">
    <w:nsid w:val="60E7F659"/>
    <w:multiLevelType w:val="multilevel"/>
    <w:tmpl w:val="60E7F659"/>
    <w:lvl w:ilvl="0">
      <w:start w:val="1"/>
      <w:numFmt w:val="decimal"/>
      <w:lvlText w:val="%1."/>
      <w:lvlJc w:val="left"/>
      <w:pPr>
        <w:tabs>
          <w:tab w:val="left" w:pos="720"/>
        </w:tabs>
        <w:ind w:left="720" w:firstLine="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firstLine="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firstLine="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left" w:pos="2517"/>
        </w:tabs>
        <w:ind w:left="2880" w:firstLine="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left" w:pos="3238"/>
        </w:tabs>
        <w:ind w:left="3600" w:firstLine="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left" w:pos="3958"/>
        </w:tabs>
        <w:ind w:left="4320" w:firstLine="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left" w:pos="4678"/>
        </w:tabs>
        <w:ind w:left="5040" w:firstLine="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left" w:pos="5398"/>
        </w:tabs>
        <w:ind w:left="5760" w:firstLine="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left" w:pos="6118"/>
        </w:tabs>
        <w:ind w:left="6480" w:firstLine="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ximilian">
    <w15:presenceInfo w15:providerId="None" w15:userId="Maximil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trackRevision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6347"/>
    <w:rsid w:val="00926347"/>
    <w:rsid w:val="00E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788BCF"/>
  <w15:docId w15:val="{A125AA72-1F52-4170-A761-328808101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eastAsia="zh-CN"/>
    </w:rPr>
  </w:style>
  <w:style w:type="paragraph" w:styleId="Heading1">
    <w:name w:val="heading 1"/>
    <w:next w:val="Normal"/>
    <w:qFormat/>
    <w:pPr>
      <w:spacing w:beforeAutospacing="1" w:after="0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2">
    <w:name w:val="heading 2"/>
    <w:next w:val="Normal"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sz w:val="36"/>
      <w:szCs w:val="36"/>
      <w:lang w:eastAsia="zh-CN"/>
    </w:rPr>
  </w:style>
  <w:style w:type="paragraph" w:styleId="Heading4">
    <w:name w:val="heading 4"/>
    <w:next w:val="Normal"/>
    <w:unhideWhenUsed/>
    <w:qFormat/>
    <w:pPr>
      <w:spacing w:beforeAutospacing="1" w:after="0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="0" w:afterAutospacing="1"/>
    </w:pPr>
    <w:rPr>
      <w:sz w:val="24"/>
      <w:szCs w:val="24"/>
      <w:lang w:eastAsia="zh-CN"/>
    </w:r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eblocs.com/resources/billing-and-pricing/upgrading-plan" TargetMode="External"/><Relationship Id="rId3" Type="http://schemas.openxmlformats.org/officeDocument/2006/relationships/styles" Target="styles.xml"/><Relationship Id="rId7" Type="http://schemas.openxmlformats.org/officeDocument/2006/relationships/hyperlink" Target="https://app.lineblocs.com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p.lineblocs.com/" TargetMode="Externa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ineblocs.com/resources/billing-and-pricing/monthly-invoic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Max’s Iphone</dc:creator>
  <cp:lastModifiedBy>Maximilian</cp:lastModifiedBy>
  <cp:revision>1</cp:revision>
  <dcterms:created xsi:type="dcterms:W3CDTF">2021-07-09T08:09:00Z</dcterms:created>
  <dcterms:modified xsi:type="dcterms:W3CDTF">2021-07-13T05:48:00Z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3081-10.16.0</vt:lpwstr>
  </property>
</Properties>
</file>