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80782AF" w14:textId="77777777" w:rsidR="00A751D6" w:rsidRDefault="006C797A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Call Queues</w:t>
      </w:r>
    </w:p>
    <w:p w14:paraId="132D35E4" w14:textId="43FB9999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Call queues can allow you</w:t>
      </w:r>
      <w:del w:id="0" w:author="Maximilian" w:date="2021-07-09T06:48:00Z">
        <w:r w:rsidDel="008D5AE9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to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receive multiple calls simultan</w:t>
      </w:r>
      <w:ins w:id="1" w:author="Maximilian" w:date="2021-06-20T08:19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e</w:t>
        </w:r>
      </w:ins>
      <w:r w:rsidR="00253388">
        <w:rPr>
          <w:rFonts w:ascii="Poppins" w:eastAsia="Poppins" w:hAnsi="Poppins" w:cs="Poppins"/>
          <w:color w:val="0A1247"/>
          <w:sz w:val="33"/>
          <w:szCs w:val="33"/>
        </w:rPr>
        <w:t>o</w:t>
      </w:r>
      <w:r>
        <w:rPr>
          <w:rFonts w:ascii="Poppins" w:eastAsia="Poppins" w:hAnsi="Poppins" w:cs="Poppins"/>
          <w:color w:val="0A1247"/>
          <w:sz w:val="33"/>
          <w:szCs w:val="33"/>
        </w:rPr>
        <w:t>usly. A well</w:t>
      </w:r>
      <w:ins w:id="2" w:author="Maximilian" w:date="2021-06-20T08:19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3" w:author="Maximilian" w:date="2021-06-20T08:19:00Z">
        <w:r w:rsidDel="00253388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designed call queue can also provide a smooth experience </w:t>
      </w:r>
      <w:del w:id="4" w:author="Maximilian" w:date="2021-06-20T08:20:00Z">
        <w:r w:rsidDel="00253388">
          <w:rPr>
            <w:rFonts w:ascii="Poppins" w:eastAsia="Poppins" w:hAnsi="Poppins" w:cs="Poppins"/>
            <w:color w:val="0A1247"/>
            <w:sz w:val="33"/>
            <w:szCs w:val="33"/>
          </w:rPr>
          <w:delText>in case o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f</w:t>
      </w:r>
      <w:ins w:id="5" w:author="Maximilian" w:date="2021-06-20T08:20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or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 long wait time for a call.</w:t>
      </w:r>
    </w:p>
    <w:p w14:paraId="487915CA" w14:textId="0841A2D0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guide</w:t>
      </w:r>
      <w:ins w:id="6" w:author="Maximilian" w:date="2021-06-20T08:20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will be creating a </w:t>
      </w:r>
      <w:ins w:id="7" w:author="Maximilian" w:date="2021-06-20T08:20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primary</w:t>
        </w:r>
      </w:ins>
      <w:del w:id="8" w:author="Maximilian" w:date="2021-06-20T08:20:00Z">
        <w:r w:rsidDel="00253388">
          <w:rPr>
            <w:rFonts w:ascii="Poppins" w:eastAsia="Poppins" w:hAnsi="Poppins" w:cs="Poppins"/>
            <w:color w:val="0A1247"/>
            <w:sz w:val="33"/>
            <w:szCs w:val="33"/>
          </w:rPr>
          <w:delText>basic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call queue using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flow editor. The call queue will be assigned to all our extensions and set</w:t>
      </w:r>
      <w:ins w:id="9" w:author="Maximilian" w:date="2021-06-20T08:20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with basic options. </w:t>
      </w:r>
    </w:p>
    <w:p w14:paraId="6845B56E" w14:textId="77777777" w:rsidR="00A751D6" w:rsidRDefault="006C797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Getting Started</w:t>
      </w:r>
    </w:p>
    <w:p w14:paraId="554E2F00" w14:textId="22D8CFBF" w:rsidR="00A751D6" w:rsidRDefault="006C797A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In </w:t>
      </w:r>
      <w:proofErr w:type="spellStart"/>
      <w:r>
        <w:rPr>
          <w:rFonts w:ascii="Poppins" w:eastAsia="Poppins" w:hAnsi="Poppins" w:cs="Poppins"/>
          <w:color w:val="007BFF"/>
          <w:sz w:val="24"/>
        </w:rPr>
        <w:fldChar w:fldCharType="begin"/>
      </w:r>
      <w:r>
        <w:rPr>
          <w:rFonts w:ascii="Poppins" w:eastAsia="Poppins" w:hAnsi="Poppins" w:cs="Poppins"/>
          <w:color w:val="007BFF"/>
          <w:sz w:val="24"/>
        </w:rPr>
        <w:instrText xml:space="preserve"> HYPERLINK "https://app.lineblocs.com/" \l "/dashboard" </w:instrText>
      </w:r>
      <w:r>
        <w:rPr>
          <w:rFonts w:ascii="Poppins" w:eastAsia="Poppins" w:hAnsi="Poppins" w:cs="Poppins"/>
          <w:color w:val="007BFF"/>
          <w:sz w:val="24"/>
        </w:rPr>
        <w:fldChar w:fldCharType="separate"/>
      </w:r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>Lineblocs</w:t>
      </w:r>
      <w:proofErr w:type="spellEnd"/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 xml:space="preserve"> dashboard</w:t>
      </w:r>
      <w:r>
        <w:rPr>
          <w:rFonts w:ascii="Poppins" w:eastAsia="Poppins" w:hAnsi="Poppins" w:cs="Poppins"/>
          <w:color w:val="007BFF"/>
          <w:sz w:val="24"/>
        </w:rPr>
        <w:fldChar w:fldCharType="end"/>
      </w:r>
      <w:ins w:id="10" w:author="Maximilian" w:date="2021-07-09T06:49:00Z">
        <w:r w:rsidR="008D5AE9">
          <w:rPr>
            <w:rFonts w:ascii="Poppins" w:eastAsia="Poppins" w:hAnsi="Poppins" w:cs="Poppins"/>
            <w:color w:val="007BFF"/>
            <w:sz w:val="24"/>
          </w:rPr>
          <w:t>,</w:t>
        </w:r>
      </w:ins>
      <w:r>
        <w:rPr>
          <w:rFonts w:ascii="Poppins" w:eastAsia="Poppins" w:hAnsi="Poppins" w:cs="Poppins"/>
          <w:color w:val="0A1247"/>
          <w:sz w:val="24"/>
        </w:rPr>
        <w:t> click "Create" -&gt; "New Flow"</w:t>
      </w:r>
    </w:p>
    <w:p w14:paraId="336DFE60" w14:textId="77777777" w:rsidR="00A751D6" w:rsidRDefault="006C797A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Enter a name for your flow</w:t>
      </w:r>
    </w:p>
    <w:p w14:paraId="1DC46784" w14:textId="5A6AC055" w:rsidR="00A751D6" w:rsidRDefault="006C797A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Select </w:t>
      </w:r>
      <w:ins w:id="11" w:author="Maximilian" w:date="2021-06-20T08:21:00Z">
        <w:r w:rsidR="00253388">
          <w:rPr>
            <w:rFonts w:ascii="Poppins" w:eastAsia="Poppins" w:hAnsi="Poppins" w:cs="Poppins"/>
            <w:color w:val="0A1247"/>
            <w:sz w:val="24"/>
          </w:rPr>
          <w:t xml:space="preserve">the </w:t>
        </w:r>
      </w:ins>
      <w:r>
        <w:rPr>
          <w:rFonts w:ascii="Poppins" w:eastAsia="Poppins" w:hAnsi="Poppins" w:cs="Poppins"/>
          <w:color w:val="0A1247"/>
          <w:sz w:val="24"/>
        </w:rPr>
        <w:t>"Queue Example" template</w:t>
      </w:r>
    </w:p>
    <w:p w14:paraId="12C4071A" w14:textId="77777777" w:rsidR="00A751D6" w:rsidRDefault="006C797A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"Create"</w:t>
      </w:r>
    </w:p>
    <w:p w14:paraId="05512340" w14:textId="77777777" w:rsidR="00A751D6" w:rsidRDefault="006C797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Add Extensions</w:t>
      </w:r>
    </w:p>
    <w:p w14:paraId="14C20793" w14:textId="4E4B9E5D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By default</w:t>
      </w:r>
      <w:ins w:id="12" w:author="Maximilian" w:date="2021-06-20T08:21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the call queue will be set</w:t>
      </w:r>
      <w:ins w:id="13" w:author="Maximilian" w:date="2021-06-20T08:21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with no extensions. You can add extensions to your q</w:t>
      </w:r>
      <w:ins w:id="14" w:author="Maximilian" w:date="2021-06-20T08:21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u</w:t>
        </w:r>
      </w:ins>
      <w:del w:id="15" w:author="Maximilian" w:date="2021-06-20T08:21:00Z">
        <w:r w:rsidDel="00253388">
          <w:rPr>
            <w:rFonts w:ascii="Poppins" w:eastAsia="Poppins" w:hAnsi="Poppins" w:cs="Poppins"/>
            <w:color w:val="0A1247"/>
            <w:sz w:val="33"/>
            <w:szCs w:val="33"/>
          </w:rPr>
          <w:delText>ueu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e</w:t>
      </w:r>
      <w:ins w:id="16" w:author="Maximilian" w:date="2021-06-20T08:21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ue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by adjusting the Queue's widget options.</w:t>
      </w:r>
    </w:p>
    <w:p w14:paraId="72A94427" w14:textId="46073F22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update the widget extensions settings for your queue</w:t>
      </w:r>
      <w:ins w:id="17" w:author="Maximilian" w:date="2021-06-20T08:22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click the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SupportQueue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" to open its options, then </w:t>
      </w: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select the extensions you would like to include in the "Select Extensions" field.</w:t>
      </w:r>
    </w:p>
    <w:p w14:paraId="62A87D62" w14:textId="77777777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"e22108e46cf3f8bc3b5e14f474f621c7"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2E456D2D" wp14:editId="387A2D97">
            <wp:extent cx="3419475" cy="7781925"/>
            <wp:effectExtent l="0" t="0" r="3810" b="190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74DF041F" w14:textId="77777777" w:rsidR="00A751D6" w:rsidRDefault="006C797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Max Queue Wait Time</w:t>
      </w:r>
    </w:p>
    <w:p w14:paraId="2AAE0C34" w14:textId="4A74D6ED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Max</w:t>
      </w:r>
      <w:ins w:id="18" w:author="Maximilian" w:date="2021-07-09T06:50:00Z">
        <w:r w:rsidR="008D5AE9">
          <w:rPr>
            <w:rFonts w:ascii="Poppins" w:eastAsia="Poppins" w:hAnsi="Poppins" w:cs="Poppins"/>
            <w:color w:val="0A1247"/>
            <w:sz w:val="33"/>
            <w:szCs w:val="33"/>
          </w:rPr>
          <w:t>imum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queue wait time allow</w:t>
      </w:r>
      <w:ins w:id="19" w:author="Maximilian" w:date="2021-06-20T08:22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s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to adjust how long a caller can wait in the call queue before either terminating the call or going to an alternate destination.</w:t>
      </w:r>
    </w:p>
    <w:p w14:paraId="7216F2F1" w14:textId="4B501FC1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By default</w:t>
      </w:r>
      <w:ins w:id="20" w:author="Maximilian" w:date="2021-06-20T08:22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the max</w:t>
      </w:r>
      <w:ins w:id="21" w:author="Maximilian" w:date="2021-07-09T06:50:00Z">
        <w:r w:rsidR="008D5AE9">
          <w:rPr>
            <w:rFonts w:ascii="Poppins" w:eastAsia="Poppins" w:hAnsi="Poppins" w:cs="Poppins"/>
            <w:color w:val="0A1247"/>
            <w:sz w:val="33"/>
            <w:szCs w:val="33"/>
          </w:rPr>
          <w:t xml:space="preserve">imum </w:t>
        </w:r>
      </w:ins>
      <w:del w:id="22" w:author="Maximilian" w:date="2021-07-09T06:50:00Z">
        <w:r w:rsidDel="008D5AE9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queue wait time is set to 60 seconds.</w:t>
      </w:r>
    </w:p>
    <w:p w14:paraId="7572EF66" w14:textId="6E6C547E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change the max</w:t>
      </w:r>
      <w:ins w:id="23" w:author="Maximilian" w:date="2021-07-09T06:51:00Z">
        <w:r w:rsidR="008D5AE9">
          <w:rPr>
            <w:rFonts w:ascii="Poppins" w:eastAsia="Poppins" w:hAnsi="Poppins" w:cs="Poppins"/>
            <w:color w:val="0A1247"/>
            <w:sz w:val="33"/>
            <w:szCs w:val="33"/>
          </w:rPr>
          <w:t>imum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wait time for the queue</w:t>
      </w:r>
      <w:ins w:id="24" w:author="Maximilian" w:date="2021-06-20T08:23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update </w:t>
      </w:r>
      <w:ins w:id="25" w:author="Maximilian" w:date="2021-06-20T08:23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 xml:space="preserve">the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"Max Wait Time" option.</w:t>
      </w:r>
    </w:p>
    <w:p w14:paraId="555712F7" w14:textId="77777777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"656bea91a0e887684fcb24a124bc789a"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4233D651" wp14:editId="59B1C0CF">
            <wp:extent cx="3438525" cy="7781925"/>
            <wp:effectExtent l="0" t="0" r="1905" b="190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087F71C3" w14:textId="77777777" w:rsidR="00A751D6" w:rsidRDefault="006C797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Max Extension Timeout</w:t>
      </w:r>
    </w:p>
    <w:p w14:paraId="1C3C0C20" w14:textId="77777777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To update how long you want to ring an agent's phone</w:t>
      </w:r>
      <w:del w:id="26" w:author="Maximilian" w:date="2021-06-20T08:23:00Z">
        <w:r w:rsidDel="00253388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for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, you can update the "Max Extension Timeout" option.</w:t>
      </w:r>
    </w:p>
    <w:p w14:paraId="46A9E9A3" w14:textId="77777777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"7b2f32f7f902a1ef67f3589606c53710"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33EA7CF" wp14:editId="65B8652C">
            <wp:extent cx="3457575" cy="771525"/>
            <wp:effectExtent l="0" t="0" r="0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7F74ED06" w14:textId="77777777" w:rsidR="00A751D6" w:rsidRDefault="006C797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 xml:space="preserve">Music </w:t>
      </w:r>
      <w:proofErr w:type="gramStart"/>
      <w:r>
        <w:rPr>
          <w:rFonts w:ascii="Poppins" w:eastAsia="Poppins" w:hAnsi="Poppins" w:cs="Poppins" w:hint="default"/>
          <w:color w:val="0A1247"/>
          <w:sz w:val="60"/>
          <w:szCs w:val="60"/>
        </w:rPr>
        <w:t>On</w:t>
      </w:r>
      <w:proofErr w:type="gramEnd"/>
      <w:r>
        <w:rPr>
          <w:rFonts w:ascii="Poppins" w:eastAsia="Poppins" w:hAnsi="Poppins" w:cs="Poppins" w:hint="default"/>
          <w:color w:val="0A1247"/>
          <w:sz w:val="60"/>
          <w:szCs w:val="60"/>
        </w:rPr>
        <w:t xml:space="preserve"> Hold</w:t>
      </w:r>
    </w:p>
    <w:p w14:paraId="43B60514" w14:textId="311D7690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By default</w:t>
      </w:r>
      <w:ins w:id="27" w:author="Maximilian" w:date="2021-06-20T08:24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all call queues will play</w:t>
      </w:r>
      <w:del w:id="28" w:author="Maximilian" w:date="2021-06-20T08:25:00Z">
        <w:r w:rsidDel="00253388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a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music on hold while the caller waits for an agent to answer the call. </w:t>
      </w:r>
    </w:p>
    <w:p w14:paraId="38ED9A85" w14:textId="525A4B8D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Music </w:t>
      </w:r>
      <w:proofErr w:type="gramStart"/>
      <w:r>
        <w:rPr>
          <w:rFonts w:ascii="Poppins" w:eastAsia="Poppins" w:hAnsi="Poppins" w:cs="Poppins"/>
          <w:color w:val="0A1247"/>
          <w:sz w:val="33"/>
          <w:szCs w:val="33"/>
        </w:rPr>
        <w:t>On</w:t>
      </w:r>
      <w:proofErr w:type="gramEnd"/>
      <w:r>
        <w:rPr>
          <w:rFonts w:ascii="Poppins" w:eastAsia="Poppins" w:hAnsi="Poppins" w:cs="Poppins"/>
          <w:color w:val="0A1247"/>
          <w:sz w:val="33"/>
          <w:szCs w:val="33"/>
        </w:rPr>
        <w:t xml:space="preserve"> Hold will be played recurringly -- until the caller hangs up, an agent picks up a call</w:t>
      </w:r>
      <w:ins w:id="29" w:author="Maximilian" w:date="2021-06-20T08:25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or the maximum queue wait time elapses.</w:t>
      </w:r>
    </w:p>
    <w:p w14:paraId="0E4DBA62" w14:textId="6D1146DF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can customize the music you play in your queue updating</w:t>
      </w:r>
      <w:ins w:id="30" w:author="Maximilian" w:date="2021-06-20T08:25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the "Music </w:t>
      </w:r>
      <w:proofErr w:type="gramStart"/>
      <w:r>
        <w:rPr>
          <w:rFonts w:ascii="Poppins" w:eastAsia="Poppins" w:hAnsi="Poppins" w:cs="Poppins"/>
          <w:color w:val="0A1247"/>
          <w:sz w:val="33"/>
          <w:szCs w:val="33"/>
        </w:rPr>
        <w:t>On</w:t>
      </w:r>
      <w:proofErr w:type="gramEnd"/>
      <w:r>
        <w:rPr>
          <w:rFonts w:ascii="Poppins" w:eastAsia="Poppins" w:hAnsi="Poppins" w:cs="Poppins"/>
          <w:color w:val="0A1247"/>
          <w:sz w:val="33"/>
          <w:szCs w:val="33"/>
        </w:rPr>
        <w:t xml:space="preserve"> Hold URL" setting in the widget settings box. </w:t>
      </w:r>
    </w:p>
    <w:p w14:paraId="56F401D0" w14:textId="77777777" w:rsidR="00A751D6" w:rsidRDefault="006C797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End Result</w:t>
      </w:r>
    </w:p>
    <w:p w14:paraId="69F67BF3" w14:textId="77777777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After you have made your changes, your flow should now look similar to the following </w:t>
      </w: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image: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"fad58de7366495db4650cfefac2fcd61"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6E0E32EE" wp14:editId="31C4CE85">
            <wp:extent cx="8524875" cy="6105525"/>
            <wp:effectExtent l="0" t="0" r="1905" b="381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2FFE0EFE" w14:textId="77777777" w:rsidR="00A751D6" w:rsidRDefault="006C797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Using the flow on a DID number</w:t>
      </w:r>
    </w:p>
    <w:p w14:paraId="4091E776" w14:textId="77777777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save all your changes please click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"43781db5c40ecc39fd718685594f0956"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66339A1B" wp14:editId="64ABFD2F">
            <wp:extent cx="628650" cy="304800"/>
            <wp:effectExtent l="0" t="0" r="0" b="3810"/>
            <wp:docPr id="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in the flow editor.</w:t>
      </w:r>
    </w:p>
    <w:p w14:paraId="386974C2" w14:textId="77777777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use your call flow on a DID Number:</w:t>
      </w:r>
    </w:p>
    <w:p w14:paraId="40B0F69E" w14:textId="4CF257BD" w:rsidR="00A751D6" w:rsidRDefault="006C797A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lastRenderedPageBreak/>
        <w:t xml:space="preserve">In the </w:t>
      </w:r>
      <w:proofErr w:type="spellStart"/>
      <w:r>
        <w:rPr>
          <w:rFonts w:ascii="Poppins" w:eastAsia="Poppins" w:hAnsi="Poppins" w:cs="Poppins"/>
          <w:color w:val="0A1247"/>
          <w:sz w:val="24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24"/>
        </w:rPr>
        <w:t xml:space="preserve"> dashboard</w:t>
      </w:r>
      <w:ins w:id="31" w:author="Maximilian" w:date="2021-07-09T06:53:00Z">
        <w:r w:rsidR="008D5AE9">
          <w:rPr>
            <w:rFonts w:ascii="Poppins" w:eastAsia="Poppins" w:hAnsi="Poppins" w:cs="Poppins"/>
            <w:color w:val="0A1247"/>
            <w:sz w:val="24"/>
          </w:rPr>
          <w:t>,</w:t>
        </w:r>
      </w:ins>
      <w:r>
        <w:rPr>
          <w:rFonts w:ascii="Poppins" w:eastAsia="Poppins" w:hAnsi="Poppins" w:cs="Poppins"/>
          <w:color w:val="0A1247"/>
          <w:sz w:val="24"/>
        </w:rPr>
        <w:t xml:space="preserve"> please click </w:t>
      </w:r>
      <w:hyperlink r:id="rId16" w:anchor="/dashboard/dids/my-numbers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DID Numbers -&gt; My Numbers</w:t>
        </w:r>
      </w:hyperlink>
    </w:p>
    <w:p w14:paraId="5FF1D174" w14:textId="77777777" w:rsidR="00A751D6" w:rsidRDefault="006C797A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the "Edit" button next to your number</w:t>
      </w:r>
    </w:p>
    <w:p w14:paraId="5AFD48F9" w14:textId="77777777" w:rsidR="00A751D6" w:rsidRDefault="006C797A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Update the "Attached Flow" field</w:t>
      </w:r>
    </w:p>
    <w:p w14:paraId="41E55FA2" w14:textId="4AD8D35F" w:rsidR="00A751D6" w:rsidRDefault="00253388">
      <w:pPr>
        <w:widowControl/>
        <w:numPr>
          <w:ilvl w:val="0"/>
          <w:numId w:val="2"/>
        </w:numPr>
        <w:spacing w:after="225"/>
        <w:ind w:left="0"/>
        <w:jc w:val="left"/>
      </w:pPr>
      <w:ins w:id="32" w:author="Maximilian" w:date="2021-06-20T08:26:00Z">
        <w:r>
          <w:rPr>
            <w:rFonts w:ascii="Poppins" w:eastAsia="Poppins" w:hAnsi="Poppins" w:cs="Poppins"/>
            <w:color w:val="0A1247"/>
            <w:sz w:val="24"/>
          </w:rPr>
          <w:t>C</w:t>
        </w:r>
      </w:ins>
      <w:del w:id="33" w:author="Maximilian" w:date="2021-06-20T08:26:00Z">
        <w:r w:rsidR="006C797A" w:rsidDel="00253388">
          <w:rPr>
            <w:rFonts w:ascii="Poppins" w:eastAsia="Poppins" w:hAnsi="Poppins" w:cs="Poppins"/>
            <w:color w:val="0A1247"/>
            <w:sz w:val="24"/>
          </w:rPr>
          <w:delText>c</w:delText>
        </w:r>
      </w:del>
      <w:r w:rsidR="006C797A">
        <w:rPr>
          <w:rFonts w:ascii="Poppins" w:eastAsia="Poppins" w:hAnsi="Poppins" w:cs="Poppins"/>
          <w:color w:val="0A1247"/>
          <w:sz w:val="24"/>
        </w:rPr>
        <w:t>lick "Save"</w:t>
      </w:r>
    </w:p>
    <w:p w14:paraId="1792A844" w14:textId="77777777" w:rsidR="00A751D6" w:rsidRDefault="006C797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Testing the flow</w:t>
      </w:r>
    </w:p>
    <w:p w14:paraId="704DE715" w14:textId="77777777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Your callers should now be placed in a queue with music on hold when they call your number. And your extensions will receive calls from the queue in the order they came in.</w:t>
      </w:r>
    </w:p>
    <w:p w14:paraId="77A6FB2D" w14:textId="77777777" w:rsidR="00A751D6" w:rsidRDefault="006C797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5BFED293" w14:textId="7B31AED0" w:rsidR="00A751D6" w:rsidRDefault="006C797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guide</w:t>
      </w:r>
      <w:ins w:id="34" w:author="Maximilian" w:date="2021-06-20T08:27:00Z">
        <w:r w:rsidR="00253388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discussed setting up call queues on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. for other related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quickstart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posts, be sure to view the following:</w:t>
      </w:r>
    </w:p>
    <w:p w14:paraId="59E13A87" w14:textId="77777777" w:rsidR="00A751D6" w:rsidRDefault="008D5AE9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7" w:history="1">
        <w:r w:rsidR="006C797A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Simple IVR</w:t>
        </w:r>
      </w:hyperlink>
    </w:p>
    <w:p w14:paraId="308F20D0" w14:textId="77777777" w:rsidR="00A751D6" w:rsidRDefault="008D5AE9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8" w:history="1">
        <w:r w:rsidR="006C797A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Voicemail and Recordings</w:t>
        </w:r>
      </w:hyperlink>
    </w:p>
    <w:p w14:paraId="7DEAA83F" w14:textId="77777777" w:rsidR="00A751D6" w:rsidRDefault="00A751D6"/>
    <w:sectPr w:rsidR="00A75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CC983"/>
    <w:multiLevelType w:val="multilevel"/>
    <w:tmpl w:val="60CCC983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CCC98E"/>
    <w:multiLevelType w:val="multilevel"/>
    <w:tmpl w:val="60CCC98E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1D6"/>
    <w:rsid w:val="00253388"/>
    <w:rsid w:val="006C797A"/>
    <w:rsid w:val="008D5AE9"/>
    <w:rsid w:val="00A7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A76F"/>
  <w15:docId w15:val="{0DE1EDAD-D16E-4F52-A4C0-B5E47F03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ad58de7366495db4650cfefac2fcd61" TargetMode="External"/><Relationship Id="rId18" Type="http://schemas.openxmlformats.org/officeDocument/2006/relationships/hyperlink" Target="https://lineblocs.com/resources/quickstarts/recordings-and-voicemai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e22108e46cf3f8bc3b5e14f474f621c7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ineblocs.com/resources/quickstarts/basic-iv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lineblocs.com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7b2f32f7f902a1ef67f3589606c53710" TargetMode="External"/><Relationship Id="rId5" Type="http://schemas.openxmlformats.org/officeDocument/2006/relationships/webSettings" Target="webSettings.xml"/><Relationship Id="rId15" Type="http://schemas.openxmlformats.org/officeDocument/2006/relationships/image" Target="43781db5c40ecc39fd718685594f0956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656bea91a0e887684fcb24a124bc789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2</cp:revision>
  <dcterms:created xsi:type="dcterms:W3CDTF">2021-06-18T17:26:00Z</dcterms:created>
  <dcterms:modified xsi:type="dcterms:W3CDTF">2021-07-09T09:54:00Z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