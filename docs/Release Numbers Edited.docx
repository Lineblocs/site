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15502B" w14:textId="77777777" w:rsidR="00C9071B" w:rsidRDefault="00A4111C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Release Numbers</w:t>
      </w:r>
    </w:p>
    <w:p w14:paraId="7BB1723C" w14:textId="29397060" w:rsidR="00C9071B" w:rsidRDefault="00A4111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can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unrent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a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number at any time – regardless of your membership plan or account status. Please note that once you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unrent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a number</w:t>
      </w:r>
      <w:ins w:id="0" w:author="Maximilian" w:date="2021-07-12T19:42:00Z">
        <w:r w:rsidR="00AB1306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all of its call records and associated data will also be removed from your account. </w:t>
      </w:r>
    </w:p>
    <w:p w14:paraId="6178684C" w14:textId="77777777" w:rsidR="00C9071B" w:rsidRDefault="00A4111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proofErr w:type="spellStart"/>
      <w:r>
        <w:rPr>
          <w:rFonts w:ascii="Poppins" w:eastAsia="Poppins" w:hAnsi="Poppins" w:cs="Poppins" w:hint="default"/>
          <w:color w:val="0A1247"/>
          <w:sz w:val="60"/>
          <w:szCs w:val="60"/>
        </w:rPr>
        <w:t>Unrent</w:t>
      </w:r>
      <w:proofErr w:type="spellEnd"/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 A Number</w:t>
      </w:r>
    </w:p>
    <w:p w14:paraId="6346193A" w14:textId="77777777" w:rsidR="00C9071B" w:rsidRDefault="00A4111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Go to </w:t>
      </w:r>
      <w:hyperlink r:id="rId6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1342BC4F" w14:textId="77777777" w:rsidR="00C9071B" w:rsidRDefault="00A4111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    </w:t>
      </w:r>
      <w:r>
        <w:rPr>
          <w:rFonts w:ascii="Poppins" w:eastAsia="Poppins" w:hAnsi="Poppins" w:cs="Poppins"/>
          <w:color w:val="0A1247"/>
          <w:sz w:val="24"/>
        </w:rPr>
        <w:fldChar w:fldCharType="begin" w:fldLock="1"/>
      </w:r>
      <w:r>
        <w:rPr>
          <w:rFonts w:ascii="Poppins" w:eastAsia="Poppins" w:hAnsi="Poppins" w:cs="Poppins"/>
          <w:color w:val="0A1247"/>
          <w:sz w:val="24"/>
        </w:rPr>
        <w:instrText xml:space="preserve">INCLUDEPICTURE \d "30639096bfe4ec4b9f17696ef1d02b9f" \* MERGEFORMATINET </w:instrText>
      </w:r>
      <w:r>
        <w:rPr>
          <w:rFonts w:ascii="Poppins" w:eastAsia="Poppins" w:hAnsi="Poppins" w:cs="Poppins"/>
          <w:color w:val="0A1247"/>
          <w:sz w:val="24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24"/>
        </w:rPr>
        <w:drawing>
          <wp:inline distT="0" distB="0" distL="114300" distR="114300" wp14:anchorId="25004127" wp14:editId="15D02DAB">
            <wp:extent cx="209550" cy="247650"/>
            <wp:effectExtent l="0" t="0" r="190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24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 xml:space="preserve"> icon on the number you wish to </w:t>
      </w:r>
      <w:proofErr w:type="spellStart"/>
      <w:r>
        <w:rPr>
          <w:rFonts w:ascii="Poppins" w:eastAsia="Poppins" w:hAnsi="Poppins" w:cs="Poppins"/>
          <w:color w:val="0A1247"/>
          <w:sz w:val="24"/>
        </w:rPr>
        <w:t>unrent</w:t>
      </w:r>
      <w:proofErr w:type="spellEnd"/>
    </w:p>
    <w:p w14:paraId="023EEE4E" w14:textId="77777777" w:rsidR="00C9071B" w:rsidRDefault="00A4111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Confirm </w:t>
      </w:r>
      <w:proofErr w:type="spellStart"/>
      <w:r>
        <w:rPr>
          <w:rFonts w:ascii="Poppins" w:eastAsia="Poppins" w:hAnsi="Poppins" w:cs="Poppins"/>
          <w:color w:val="0A1247"/>
          <w:sz w:val="24"/>
        </w:rPr>
        <w:t>unrenting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the number by typing in the number</w:t>
      </w:r>
    </w:p>
    <w:p w14:paraId="4348E460" w14:textId="77777777" w:rsidR="00C9071B" w:rsidRDefault="00A4111C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"Confirm"</w:t>
      </w:r>
    </w:p>
    <w:p w14:paraId="5E6E2000" w14:textId="77777777" w:rsidR="00C9071B" w:rsidRDefault="00A4111C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Discontinued Number Billing Charge</w:t>
      </w:r>
    </w:p>
    <w:p w14:paraId="41CE8AC6" w14:textId="286DA00E" w:rsidR="00C9071B" w:rsidRDefault="00A4111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Billing charges for your number will be terminated on the 1st of the following month. For example</w:t>
      </w:r>
      <w:ins w:id="1" w:author="Maximilian" w:date="2021-07-12T19:4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if you have unrented a</w:t>
      </w:r>
      <w:ins w:id="2" w:author="Maximilian" w:date="2021-07-12T19:40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number on Jan 15th, billing for this number will stop on Feb 1st.</w:t>
      </w:r>
    </w:p>
    <w:p w14:paraId="2BAEA18D" w14:textId="77777777" w:rsidR="00C9071B" w:rsidRDefault="00A4111C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Next Steps</w:t>
      </w:r>
    </w:p>
    <w:p w14:paraId="65786CF8" w14:textId="77777777" w:rsidR="00C9071B" w:rsidRDefault="00A4111C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For more info on managing numbers or billing posts, please see:</w:t>
      </w:r>
    </w:p>
    <w:p w14:paraId="57F962A0" w14:textId="77777777" w:rsidR="00C9071B" w:rsidRDefault="00AB1306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9" w:history="1">
        <w:r w:rsidR="00A4111C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Managing Numbers</w:t>
        </w:r>
      </w:hyperlink>
    </w:p>
    <w:p w14:paraId="1549699F" w14:textId="77777777" w:rsidR="00C9071B" w:rsidRDefault="00AB1306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0" w:history="1">
        <w:r w:rsidR="00A4111C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3C65B5E7" w14:textId="77777777" w:rsidR="00C9071B" w:rsidRDefault="00C9071B"/>
    <w:sectPr w:rsidR="00C90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0F3F"/>
    <w:multiLevelType w:val="multilevel"/>
    <w:tmpl w:val="60E70F3F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71B"/>
    <w:rsid w:val="00A4111C"/>
    <w:rsid w:val="00AB1306"/>
    <w:rsid w:val="00C9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EFE1A"/>
  <w15:docId w15:val="{3C30C5C2-9327-4372-90CB-DE3EAC1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30639096bfe4ec4b9f17696ef1d02b9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eblocs.com/resources/billing-and-pricing/monthly-invo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eblocs.com/resources/managing-numbers/manage-numb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2021-07-08T15:43:00Z</dcterms:created>
  <dcterms:modified xsi:type="dcterms:W3CDTF">2021-07-12T22:42:00Z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