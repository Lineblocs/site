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BE1F3D" w14:textId="77777777" w:rsidR="004F056D" w:rsidRDefault="003E40C3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Managing Billing</w:t>
      </w:r>
    </w:p>
    <w:p w14:paraId="4EC12AF8" w14:textId="76ED1A80" w:rsidR="004F056D" w:rsidRDefault="003E40C3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del w:id="0" w:author="Maximilian" w:date="2021-07-13T02:42:00Z">
        <w:r w:rsidDel="003E40C3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You can use the </w:delText>
        </w:r>
      </w:del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dashboard</w:t>
      </w:r>
      <w:ins w:id="1" w:author="Maximilian" w:date="2021-07-13T02:42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can also be used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to add a new card, remove a card, or change the primary billing card on your account at any time.</w:t>
      </w:r>
    </w:p>
    <w:p w14:paraId="639A54B1" w14:textId="77777777" w:rsidR="004F056D" w:rsidRDefault="003E40C3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Adding Credit Card</w:t>
      </w:r>
    </w:p>
    <w:p w14:paraId="32AFFA05" w14:textId="5F6BD43F" w:rsidR="004F056D" w:rsidRDefault="003E40C3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To add a credit card to your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account</w:t>
      </w:r>
      <w:r>
        <w:rPr>
          <w:rFonts w:ascii="Poppins" w:eastAsia="Poppins" w:hAnsi="Poppins" w:cs="Poppins"/>
          <w:color w:val="0A1247"/>
          <w:sz w:val="33"/>
          <w:szCs w:val="33"/>
        </w:rPr>
        <w:t>:</w:t>
      </w:r>
    </w:p>
    <w:p w14:paraId="241764FD" w14:textId="77777777" w:rsidR="004F056D" w:rsidRDefault="003E40C3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 xml:space="preserve">in </w:t>
      </w:r>
      <w:proofErr w:type="spellStart"/>
      <w:r>
        <w:rPr>
          <w:rFonts w:ascii="Poppins" w:eastAsia="Poppins" w:hAnsi="Poppins" w:cs="Poppins"/>
          <w:color w:val="0A1247"/>
          <w:sz w:val="24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24"/>
        </w:rPr>
        <w:t xml:space="preserve"> dashboard go to </w:t>
      </w:r>
      <w:hyperlink r:id="rId6" w:anchor="/dashboard/billing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Billing</w:t>
        </w:r>
      </w:hyperlink>
    </w:p>
    <w:p w14:paraId="308A0937" w14:textId="77777777" w:rsidR="004F056D" w:rsidRDefault="003E40C3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"Add Card"</w:t>
      </w:r>
    </w:p>
    <w:p w14:paraId="3A904B83" w14:textId="77777777" w:rsidR="004F056D" w:rsidRDefault="003E40C3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Enter your card details</w:t>
      </w:r>
    </w:p>
    <w:p w14:paraId="4CADB3D6" w14:textId="77777777" w:rsidR="004F056D" w:rsidRDefault="003E40C3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"Submit"</w:t>
      </w:r>
    </w:p>
    <w:p w14:paraId="3ED8EB04" w14:textId="77777777" w:rsidR="004F056D" w:rsidRDefault="003E40C3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Change Primary Card</w:t>
      </w:r>
    </w:p>
    <w:p w14:paraId="22BCBCDD" w14:textId="77777777" w:rsidR="004F056D" w:rsidRDefault="003E40C3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change your primary billing card please click the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"50a64b3eef547238207fbf0d2048af2f"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11849391" wp14:editId="261DDB13">
            <wp:extent cx="752475" cy="257175"/>
            <wp:effectExtent l="0" t="0" r="1905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button next to the card.</w:t>
      </w:r>
    </w:p>
    <w:p w14:paraId="3DA63DE8" w14:textId="77777777" w:rsidR="004F056D" w:rsidRDefault="003E40C3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Removing A Card</w:t>
      </w:r>
    </w:p>
    <w:p w14:paraId="2DA1BC08" w14:textId="77777777" w:rsidR="004F056D" w:rsidRDefault="003E40C3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remove a card you can click the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"30639096bfe4ec4b9f17696ef1d02b9f"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626A209F" wp14:editId="1C7260DC">
            <wp:extent cx="209550" cy="247650"/>
            <wp:effectExtent l="0" t="0" r="1905" b="381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button next to the card.</w:t>
      </w:r>
    </w:p>
    <w:p w14:paraId="30B75513" w14:textId="77777777" w:rsidR="004F056D" w:rsidRDefault="003E40C3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lastRenderedPageBreak/>
        <w:t>Next Steps</w:t>
      </w:r>
    </w:p>
    <w:p w14:paraId="04478F66" w14:textId="1EF7C952" w:rsidR="004F056D" w:rsidRDefault="003E40C3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For more info on billing matters</w:t>
      </w:r>
      <w:ins w:id="2" w:author="Maximilian" w:date="2021-07-13T02:43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see </w:t>
      </w:r>
      <w:ins w:id="3" w:author="Maximilian" w:date="2021-07-13T02:43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the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articles below:</w:t>
      </w:r>
    </w:p>
    <w:p w14:paraId="4854F932" w14:textId="77777777" w:rsidR="004F056D" w:rsidRDefault="003E40C3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1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 xml:space="preserve">Call </w:t>
        </w:r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Pricing</w:t>
        </w:r>
      </w:hyperlink>
    </w:p>
    <w:p w14:paraId="7EE8D564" w14:textId="77777777" w:rsidR="004F056D" w:rsidRDefault="003E40C3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2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Monthly Invoices</w:t>
        </w:r>
      </w:hyperlink>
    </w:p>
    <w:p w14:paraId="454F628D" w14:textId="77777777" w:rsidR="004F056D" w:rsidRDefault="004F056D"/>
    <w:sectPr w:rsidR="004F0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F765"/>
    <w:multiLevelType w:val="multilevel"/>
    <w:tmpl w:val="60E7F765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56D"/>
    <w:rsid w:val="003E40C3"/>
    <w:rsid w:val="004F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47AB1"/>
  <w15:docId w15:val="{A4B73306-BA1F-4CB5-8EE0-B4B5E572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50a64b3eef547238207fbf0d2048af2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ineblocs.com/resources/billing-and-pricing/monthly-invo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lineblocs.com/" TargetMode="External"/><Relationship Id="rId11" Type="http://schemas.openxmlformats.org/officeDocument/2006/relationships/hyperlink" Target="https://lineblocs.com/resources/billing-and-pricing/call-pric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30639096bfe4ec4b9f17696ef1d02b9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1</cp:revision>
  <dcterms:created xsi:type="dcterms:W3CDTF">2021-07-09T08:13:00Z</dcterms:created>
  <dcterms:modified xsi:type="dcterms:W3CDTF">2021-07-13T05:43:00Z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