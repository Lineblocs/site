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0D767EA" w14:textId="77777777" w:rsidR="00C448FC" w:rsidRDefault="000D3944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Call Pricing</w:t>
      </w:r>
    </w:p>
    <w:p w14:paraId="32BA28D1" w14:textId="5053E226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Lineblocs currently offers competitive local and toll</w:t>
      </w:r>
      <w:ins w:id="0" w:author="Maximilian" w:date="2021-07-13T02:39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1" w:author="Maximilian" w:date="2021-07-13T02:39:00Z">
        <w:r w:rsidDel="000D394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free call pricing in select regions. All user calls on Lineblocs are billed by usage and also based on your membership plan.</w:t>
      </w:r>
    </w:p>
    <w:p w14:paraId="2ABCA53B" w14:textId="77777777" w:rsidR="00C448FC" w:rsidRDefault="000D394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Call Rates</w:t>
      </w:r>
    </w:p>
    <w:p w14:paraId="221B90F7" w14:textId="1780189E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view an up</w:t>
      </w:r>
      <w:ins w:id="2" w:author="Maximilian" w:date="2021-07-13T02:39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3" w:author="Maximilian" w:date="2021-07-13T02:39:00Z">
        <w:r w:rsidDel="000D394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to</w:t>
      </w:r>
      <w:ins w:id="4" w:author="Maximilian" w:date="2021-07-13T02:39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5" w:author="Maximilian" w:date="2021-07-13T02:39:00Z">
        <w:r w:rsidDel="000D3944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date list of our calling rates by </w:t>
      </w:r>
      <w:r>
        <w:rPr>
          <w:rFonts w:ascii="Poppins" w:eastAsia="Poppins" w:hAnsi="Poppins" w:cs="Poppins"/>
          <w:color w:val="0A1247"/>
          <w:sz w:val="33"/>
          <w:szCs w:val="33"/>
        </w:rPr>
        <w:t>country</w:t>
      </w:r>
      <w:ins w:id="6" w:author="Maximilian" w:date="2021-07-13T02:39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view </w:t>
      </w:r>
      <w:hyperlink r:id="rId5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Voice Pricing Page</w:t>
        </w:r>
      </w:hyperlink>
      <w:r>
        <w:rPr>
          <w:rFonts w:ascii="Poppins" w:eastAsia="Poppins" w:hAnsi="Poppins" w:cs="Poppins"/>
          <w:color w:val="0A1247"/>
          <w:sz w:val="33"/>
          <w:szCs w:val="33"/>
        </w:rPr>
        <w:t>. </w:t>
      </w:r>
    </w:p>
    <w:p w14:paraId="169526FB" w14:textId="77777777" w:rsidR="00C448FC" w:rsidRDefault="000D394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CSV downloads</w:t>
      </w:r>
    </w:p>
    <w:p w14:paraId="73051717" w14:textId="77777777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also download a CSV sheet that includes our inbound and outbound call rates. </w:t>
      </w:r>
    </w:p>
    <w:p w14:paraId="2553B821" w14:textId="44957196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download the CSV lis</w:t>
      </w:r>
      <w:r>
        <w:rPr>
          <w:rFonts w:ascii="Poppins" w:eastAsia="Poppins" w:hAnsi="Poppins" w:cs="Poppins"/>
          <w:color w:val="0A1247"/>
          <w:sz w:val="33"/>
          <w:szCs w:val="33"/>
        </w:rPr>
        <w:t>t</w:t>
      </w:r>
      <w:ins w:id="7" w:author="Maximilian" w:date="2021-07-13T02:4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use</w:t>
      </w:r>
      <w:ins w:id="8" w:author="Maximilian" w:date="2021-07-13T02:4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links below:</w:t>
      </w:r>
    </w:p>
    <w:p w14:paraId="17CB9DB0" w14:textId="77777777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6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Outbound CSV call rates</w:t>
        </w:r>
      </w:hyperlink>
    </w:p>
    <w:p w14:paraId="796D184A" w14:textId="77777777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7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Inbound CSV call rates</w:t>
        </w:r>
      </w:hyperlink>
    </w:p>
    <w:p w14:paraId="6949C74A" w14:textId="23771462" w:rsidR="00C448FC" w:rsidRDefault="000D3944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4E6F5E30" w14:textId="3C9196E0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lastRenderedPageBreak/>
        <w:t>For more info on billing and pricing</w:t>
      </w:r>
      <w:ins w:id="9" w:author="Maximilian" w:date="2021-07-13T02:40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view</w:t>
      </w:r>
      <w:ins w:id="10" w:author="Maximilian" w:date="2021-07-13T02:40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links below:</w:t>
      </w:r>
    </w:p>
    <w:p w14:paraId="217D3E64" w14:textId="77777777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Upgrading Plan</w:t>
        </w:r>
      </w:hyperlink>
    </w:p>
    <w:p w14:paraId="5CCF4BD5" w14:textId="77777777" w:rsidR="00C448FC" w:rsidRDefault="000D3944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9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179D0B7D" w14:textId="77777777" w:rsidR="00C448FC" w:rsidRDefault="00C448FC"/>
    <w:sectPr w:rsidR="00C44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48FC"/>
    <w:rsid w:val="000D3944"/>
    <w:rsid w:val="00C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0543C"/>
  <w15:docId w15:val="{41E64E64-0BB0-450B-A055-FE4CE717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billing-and-pricing/upgrading-pl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eblocs.com/extra/inbound-call-rates.csv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lineblocs.com/extra/outbound-call-rates.csv" TargetMode="External"/><Relationship Id="rId11" Type="http://schemas.microsoft.com/office/2011/relationships/people" Target="people.xml"/><Relationship Id="rId5" Type="http://schemas.openxmlformats.org/officeDocument/2006/relationships/hyperlink" Target="https://lineblocs.com/rat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eblocs.com/resources/billing-and-pricing/monthly-invo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2021-07-09T08:08:00Z</dcterms:created>
  <dcterms:modified xsi:type="dcterms:W3CDTF">2021-07-13T05:40:00Z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