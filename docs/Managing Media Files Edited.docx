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EA5AF0C" w14:textId="77777777" w:rsidR="007C0C03" w:rsidRDefault="00370860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>Managing Media Files</w:t>
      </w:r>
    </w:p>
    <w:p w14:paraId="753946D5" w14:textId="21501F6E" w:rsidR="007C0C03" w:rsidRDefault="00370860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Media files allow you to import new audio</w:t>
      </w:r>
      <w:ins w:id="0" w:author="Maximilian" w:date="2021-07-13T04:36:00Z">
        <w:r>
          <w:rPr>
            <w:rFonts w:ascii="Poppins" w:eastAsia="Poppins" w:hAnsi="Poppins" w:cs="Poppins"/>
            <w:color w:val="0A1247"/>
            <w:sz w:val="33"/>
            <w:szCs w:val="33"/>
          </w:rPr>
          <w:t>-</w:t>
        </w:r>
      </w:ins>
      <w:del w:id="1" w:author="Maximilian" w:date="2021-07-13T04:36:00Z">
        <w:r w:rsidDel="00370860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related content from your personal device or</w:t>
      </w:r>
      <w:del w:id="2" w:author="Maximilian" w:date="2021-07-13T04:36:00Z">
        <w:r w:rsidDel="00370860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from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a</w:t>
      </w:r>
      <w:ins w:id="3" w:author="Maximilian" w:date="2021-07-13T04:36:00Z">
        <w:r>
          <w:rPr>
            <w:rFonts w:ascii="Poppins" w:eastAsia="Poppins" w:hAnsi="Poppins" w:cs="Poppins"/>
            <w:color w:val="0A1247"/>
            <w:sz w:val="33"/>
            <w:szCs w:val="33"/>
          </w:rPr>
          <w:t>n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external source such as Google Drive.</w:t>
      </w:r>
    </w:p>
    <w:p w14:paraId="315F53AA" w14:textId="19D28266" w:rsidR="007C0C03" w:rsidRDefault="00370860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media files can be used to host audio files that you may need to use in your call flows </w:t>
      </w:r>
      <w:r>
        <w:rPr>
          <w:rFonts w:ascii="Poppins" w:eastAsia="Poppins" w:hAnsi="Poppins" w:cs="Poppins"/>
          <w:color w:val="0A1247"/>
          <w:sz w:val="33"/>
          <w:szCs w:val="33"/>
        </w:rPr>
        <w:t>for voiceovers and other speech</w:t>
      </w:r>
      <w:ins w:id="4" w:author="Maximilian" w:date="2021-07-13T04:37:00Z">
        <w:r>
          <w:rPr>
            <w:rFonts w:ascii="Poppins" w:eastAsia="Poppins" w:hAnsi="Poppins" w:cs="Poppins"/>
            <w:color w:val="0A1247"/>
            <w:sz w:val="33"/>
            <w:szCs w:val="33"/>
          </w:rPr>
          <w:t>-</w:t>
        </w:r>
      </w:ins>
      <w:del w:id="5" w:author="Maximilian" w:date="2021-07-13T04:37:00Z">
        <w:r w:rsidDel="00370860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related prompts.</w:t>
      </w:r>
    </w:p>
    <w:p w14:paraId="31196505" w14:textId="3BE148D0" w:rsidR="007C0C03" w:rsidRDefault="00370860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In this guide</w:t>
      </w:r>
      <w:ins w:id="6" w:author="Maximilian" w:date="2021-07-13T04:37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we will discuss how you can upload and manage media files using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>.</w:t>
      </w:r>
    </w:p>
    <w:p w14:paraId="36453680" w14:textId="77777777" w:rsidR="007C0C03" w:rsidRDefault="00370860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Adding a Media File</w:t>
      </w:r>
    </w:p>
    <w:p w14:paraId="1848A37F" w14:textId="77777777" w:rsidR="007C0C03" w:rsidRDefault="00370860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add a new media file:</w:t>
      </w:r>
    </w:p>
    <w:p w14:paraId="35B4EE31" w14:textId="4CB33186" w:rsidR="007C0C03" w:rsidRDefault="00370860">
      <w:pPr>
        <w:widowControl/>
        <w:numPr>
          <w:ilvl w:val="0"/>
          <w:numId w:val="1"/>
        </w:numPr>
        <w:spacing w:after="225"/>
        <w:ind w:left="0"/>
      </w:pPr>
      <w:r>
        <w:t xml:space="preserve">In </w:t>
      </w:r>
      <w:proofErr w:type="spellStart"/>
      <w:r>
        <w:t>Lineblocs</w:t>
      </w:r>
      <w:proofErr w:type="spellEnd"/>
      <w:r>
        <w:t xml:space="preserve"> dashboard</w:t>
      </w:r>
      <w:ins w:id="7" w:author="Maximilian" w:date="2021-07-13T04:37:00Z">
        <w:r>
          <w:t>,</w:t>
        </w:r>
      </w:ins>
      <w:r>
        <w:t xml:space="preserve"> click "Media Files"</w:t>
      </w:r>
    </w:p>
    <w:p w14:paraId="7922AA56" w14:textId="77777777" w:rsidR="007C0C03" w:rsidRDefault="00370860">
      <w:pPr>
        <w:widowControl/>
        <w:numPr>
          <w:ilvl w:val="0"/>
          <w:numId w:val="1"/>
        </w:numPr>
        <w:spacing w:after="225"/>
        <w:ind w:left="0"/>
      </w:pPr>
      <w:r>
        <w:t>Click     </w:t>
      </w:r>
      <w:r>
        <w:fldChar w:fldCharType="begin" w:fldLock="1"/>
      </w:r>
      <w:r>
        <w:instrText>INCLUDEPICTURE \d "2</w:instrText>
      </w:r>
      <w:r>
        <w:instrText xml:space="preserve">fbf5fa79bf6899f7826649ffcf130b6" \* MERGEFORMATINET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546D60B7" wp14:editId="032422E0">
            <wp:extent cx="600075" cy="257175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1ED8B98" w14:textId="77777777" w:rsidR="007C0C03" w:rsidRDefault="00370860">
      <w:pPr>
        <w:widowControl/>
        <w:numPr>
          <w:ilvl w:val="0"/>
          <w:numId w:val="1"/>
        </w:numPr>
        <w:spacing w:after="225"/>
        <w:ind w:left="0"/>
      </w:pPr>
      <w:r>
        <w:t>Select "Upload File"</w:t>
      </w:r>
    </w:p>
    <w:p w14:paraId="511124DA" w14:textId="77777777" w:rsidR="007C0C03" w:rsidRDefault="00370860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 xml:space="preserve">Using Media File </w:t>
      </w:r>
      <w:proofErr w:type="gramStart"/>
      <w:r>
        <w:rPr>
          <w:rFonts w:ascii="Poppins" w:eastAsia="Poppins" w:hAnsi="Poppins" w:cs="Poppins" w:hint="default"/>
          <w:color w:val="0A1247"/>
          <w:sz w:val="60"/>
          <w:szCs w:val="60"/>
        </w:rPr>
        <w:t>In</w:t>
      </w:r>
      <w:proofErr w:type="gramEnd"/>
      <w:r>
        <w:rPr>
          <w:rFonts w:ascii="Poppins" w:eastAsia="Poppins" w:hAnsi="Poppins" w:cs="Poppins" w:hint="default"/>
          <w:color w:val="0A1247"/>
          <w:sz w:val="60"/>
          <w:szCs w:val="60"/>
        </w:rPr>
        <w:t xml:space="preserve"> </w:t>
      </w:r>
      <w:proofErr w:type="spellStart"/>
      <w:r>
        <w:rPr>
          <w:rFonts w:ascii="Poppins" w:eastAsia="Poppins" w:hAnsi="Poppins" w:cs="Poppins" w:hint="default"/>
          <w:color w:val="0A1247"/>
          <w:sz w:val="60"/>
          <w:szCs w:val="60"/>
        </w:rPr>
        <w:t>Lineblocs</w:t>
      </w:r>
      <w:proofErr w:type="spellEnd"/>
    </w:p>
    <w:p w14:paraId="19BFA8D9" w14:textId="77777777" w:rsidR="007C0C03" w:rsidRDefault="00370860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To use a media file in your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flow, please click the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the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> </w: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"b3ac4b8575e00e13f0f2d9737cb1d74d"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1C5AAF6A" wp14:editId="5E082649">
            <wp:extent cx="457200" cy="200025"/>
            <wp:effectExtent l="0" t="0" r="0" b="0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  <w:r>
        <w:rPr>
          <w:rFonts w:ascii="Poppins" w:eastAsia="Poppins" w:hAnsi="Poppins" w:cs="Poppins"/>
          <w:color w:val="0A1247"/>
          <w:sz w:val="33"/>
          <w:szCs w:val="33"/>
        </w:rPr>
        <w:t> </w:t>
      </w:r>
      <w:r>
        <w:rPr>
          <w:rFonts w:ascii="Poppins" w:eastAsia="Poppins" w:hAnsi="Poppins" w:cs="Poppins"/>
          <w:color w:val="0A1247"/>
          <w:sz w:val="33"/>
          <w:szCs w:val="33"/>
        </w:rPr>
        <w:t>button to get its public URL.</w:t>
      </w:r>
    </w:p>
    <w:p w14:paraId="68BD44A7" w14:textId="77777777" w:rsidR="007C0C03" w:rsidRDefault="00370860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You can then use that URL in the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editor.</w:t>
      </w:r>
    </w:p>
    <w:p w14:paraId="3FFFA0DF" w14:textId="77777777" w:rsidR="007C0C03" w:rsidRDefault="00370860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lastRenderedPageBreak/>
        <w:t>Removing a file</w:t>
      </w:r>
    </w:p>
    <w:p w14:paraId="4CCB5B8F" w14:textId="77777777" w:rsidR="007C0C03" w:rsidRDefault="00370860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remove a media file, please click the </w: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"30639096bfe4ec4b9f17696ef1d02b9f"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79B1B8E0" wp14:editId="320E5AF8">
            <wp:extent cx="209550" cy="247650"/>
            <wp:effectExtent l="0" t="0" r="1905" b="3810"/>
            <wp:docPr id="2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  <w:r>
        <w:rPr>
          <w:rFonts w:ascii="Poppins" w:eastAsia="Poppins" w:hAnsi="Poppins" w:cs="Poppins"/>
          <w:color w:val="0A1247"/>
          <w:sz w:val="33"/>
          <w:szCs w:val="33"/>
        </w:rPr>
        <w:t> icon next to the media file.</w:t>
      </w:r>
    </w:p>
    <w:p w14:paraId="308460E8" w14:textId="77777777" w:rsidR="007C0C03" w:rsidRDefault="00370860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Next Steps</w:t>
      </w:r>
    </w:p>
    <w:p w14:paraId="61866398" w14:textId="6B01FDBB" w:rsidR="007C0C03" w:rsidRDefault="00370860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8" w:author="Maximilian" w:date="2021-07-13T04:38:00Z">
        <w:r>
          <w:rPr>
            <w:rFonts w:ascii="Poppins" w:eastAsia="Poppins" w:hAnsi="Poppins" w:cs="Poppins"/>
            <w:color w:val="0A1247"/>
            <w:sz w:val="33"/>
            <w:szCs w:val="33"/>
          </w:rPr>
          <w:t>F</w:t>
        </w:r>
      </w:ins>
      <w:del w:id="9" w:author="Maximilian" w:date="2021-07-13T04:38:00Z">
        <w:r w:rsidDel="00370860">
          <w:rPr>
            <w:rFonts w:ascii="Poppins" w:eastAsia="Poppins" w:hAnsi="Poppins" w:cs="Poppins"/>
            <w:color w:val="0A1247"/>
            <w:sz w:val="33"/>
            <w:szCs w:val="33"/>
          </w:rPr>
          <w:delText>f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or related articles</w:t>
      </w:r>
      <w:ins w:id="10" w:author="Maximilian" w:date="2021-07-13T04:38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see the following:</w:t>
      </w:r>
    </w:p>
    <w:p w14:paraId="7BA7AAB6" w14:textId="77777777" w:rsidR="007C0C03" w:rsidRDefault="00370860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2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Blocking A Number</w:t>
        </w:r>
      </w:hyperlink>
    </w:p>
    <w:p w14:paraId="6A4D08EB" w14:textId="77777777" w:rsidR="007C0C03" w:rsidRDefault="00370860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3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Create Extension Codes</w:t>
        </w:r>
      </w:hyperlink>
    </w:p>
    <w:p w14:paraId="285C0281" w14:textId="77777777" w:rsidR="007C0C03" w:rsidRDefault="007C0C03">
      <w:pPr>
        <w:widowControl/>
        <w:spacing w:after="0"/>
        <w:jc w:val="left"/>
      </w:pPr>
    </w:p>
    <w:p w14:paraId="6CD8CE40" w14:textId="77777777" w:rsidR="007C0C03" w:rsidRDefault="007C0C03"/>
    <w:sectPr w:rsidR="007C0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7FAEF"/>
    <w:multiLevelType w:val="multilevel"/>
    <w:tmpl w:val="60E7FAEF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C03"/>
    <w:rsid w:val="00370860"/>
    <w:rsid w:val="007C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E10D65"/>
  <w15:docId w15:val="{405C0E2B-A49E-40D6-A7DC-7EEDD4F4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neblocs.com/resources/other-topics/create-extension-codes" TargetMode="External"/><Relationship Id="rId3" Type="http://schemas.openxmlformats.org/officeDocument/2006/relationships/styles" Target="styles.xml"/><Relationship Id="rId7" Type="http://schemas.openxmlformats.org/officeDocument/2006/relationships/image" Target="2fbf5fa79bf6899f7826649ffcf130b6" TargetMode="External"/><Relationship Id="rId12" Type="http://schemas.openxmlformats.org/officeDocument/2006/relationships/hyperlink" Target="https://lineblocs.com/resources/other-topics/blocking-a-numb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30639096bfe4ec4b9f17696ef1d02b9f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b3ac4b8575e00e13f0f2d9737cb1d74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1</cp:revision>
  <dcterms:created xsi:type="dcterms:W3CDTF">2021-07-09T08:26:00Z</dcterms:created>
  <dcterms:modified xsi:type="dcterms:W3CDTF">2021-07-13T07:38:00Z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