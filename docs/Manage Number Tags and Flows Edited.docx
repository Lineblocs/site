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9971663" w14:textId="77777777" w:rsidR="00AA77FA" w:rsidRDefault="0023538A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Manage Numbers</w:t>
      </w:r>
    </w:p>
    <w:p w14:paraId="3442D392" w14:textId="77777777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can use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dashboard to manage number settings – including number tags</w:t>
      </w:r>
      <w:del w:id="0" w:author="Maximilian" w:date="2021-07-12T19:08:00Z">
        <w:r w:rsidDel="0023538A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and flows. Managing numbers is a simple</w:t>
      </w:r>
      <w:del w:id="1" w:author="Maximilian" w:date="2021-07-12T19:07:00Z">
        <w:r w:rsidDel="0023538A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yet</w:t>
      </w:r>
      <w:del w:id="2" w:author="Maximilian" w:date="2021-07-12T19:08:00Z">
        <w:r w:rsidDel="0023538A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very useful feature.</w:t>
      </w:r>
    </w:p>
    <w:p w14:paraId="02BB4868" w14:textId="77777777" w:rsidR="00AA77FA" w:rsidRDefault="0023538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Editing a number</w:t>
      </w:r>
    </w:p>
    <w:p w14:paraId="65D57261" w14:textId="77777777" w:rsidR="00AA77FA" w:rsidRDefault="0023538A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Go to </w:t>
      </w:r>
      <w:hyperlink r:id="rId6" w:anchor="/dashboard/dids/m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DID Numbers -&gt; My Numbers</w:t>
        </w:r>
      </w:hyperlink>
    </w:p>
    <w:p w14:paraId="4891E0B6" w14:textId="77777777" w:rsidR="00AA77FA" w:rsidRDefault="0023538A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"Edit" button next to your number</w:t>
      </w:r>
    </w:p>
    <w:p w14:paraId="1F667F0F" w14:textId="77777777" w:rsidR="00AA77FA" w:rsidRDefault="0023538A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Change Number Name</w:t>
      </w:r>
    </w:p>
    <w:p w14:paraId="3A252D3A" w14:textId="07350AEE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Your number name is used as a label for your number. For example</w:t>
      </w:r>
      <w:ins w:id="3" w:author="Maximilian" w:date="2021-07-12T19:08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may want to</w:t>
      </w:r>
      <w:ins w:id="4" w:author="Maximilian" w:date="2021-07-12T19:08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make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use</w:t>
      </w:r>
      <w:ins w:id="5" w:author="Maximilian" w:date="2021-07-12T19:08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of</w:t>
        </w:r>
      </w:ins>
      <w:del w:id="6" w:author="Maximilian" w:date="2021-07-12T19:09:00Z">
        <w:r w:rsidDel="0023538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  <w:r w:rsidDel="0023538A">
          <w:rPr>
            <w:rFonts w:ascii="Poppins" w:eastAsia="Poppins" w:hAnsi="Poppins" w:cs="Poppins"/>
            <w:color w:val="0A1247"/>
            <w:sz w:val="33"/>
            <w:szCs w:val="33"/>
          </w:rPr>
          <w:delText>label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"Sales Number" if your number is related to sales. Or you may want to associate an appropriate name for your number based on its</w:t>
      </w:r>
      <w:ins w:id="7" w:author="Maximilian" w:date="2021-07-12T19:09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description</w:t>
        </w:r>
      </w:ins>
      <w:del w:id="8" w:author="Maximilian" w:date="2021-07-12T19:09:00Z">
        <w:r w:rsidDel="0023538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use case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3F44EE8D" w14:textId="77777777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The number name is also used throughout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– in call flow editor and other sections. Keeping your number</w:t>
      </w:r>
      <w:r>
        <w:rPr>
          <w:rFonts w:ascii="Poppins" w:eastAsia="Poppins" w:hAnsi="Poppins" w:cs="Poppins"/>
          <w:color w:val="0A1247"/>
          <w:sz w:val="33"/>
          <w:szCs w:val="33"/>
        </w:rPr>
        <w:t xml:space="preserve"> name unique helps you search for the number when needed.</w:t>
      </w:r>
    </w:p>
    <w:p w14:paraId="528060F4" w14:textId="77777777" w:rsidR="00AA77FA" w:rsidRDefault="0023538A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Add Number Tags</w:t>
      </w:r>
    </w:p>
    <w:p w14:paraId="2214404B" w14:textId="77777777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can add one or more tags to your number. Number tags can be used to add additional filters to your number.</w:t>
      </w:r>
    </w:p>
    <w:p w14:paraId="7DF333F1" w14:textId="2D165ACC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Number tags help you find groups of numbers based on common attributes.</w:t>
      </w:r>
      <w:r>
        <w:rPr>
          <w:rFonts w:ascii="Poppins" w:eastAsia="Poppins" w:hAnsi="Poppins" w:cs="Poppins"/>
          <w:color w:val="0A1247"/>
          <w:sz w:val="33"/>
          <w:szCs w:val="33"/>
        </w:rPr>
        <w:t xml:space="preserve"> For example</w:t>
      </w:r>
      <w:ins w:id="9" w:author="Maximilian" w:date="2021-07-12T19:1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may want to use </w:t>
      </w:r>
      <w:ins w:id="10" w:author="Maximilian" w:date="2021-07-12T19:10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number tag "West" if you know </w:t>
      </w:r>
      <w:ins w:id="11" w:author="Maximilian" w:date="2021-07-12T19:10:00Z">
        <w:r>
          <w:rPr>
            <w:rFonts w:ascii="Poppins" w:eastAsia="Poppins" w:hAnsi="Poppins" w:cs="Poppins"/>
            <w:color w:val="0A1247"/>
            <w:sz w:val="33"/>
            <w:szCs w:val="33"/>
          </w:rPr>
          <w:t>it</w:t>
        </w:r>
      </w:ins>
      <w:del w:id="12" w:author="Maximilian" w:date="2021-07-12T19:10:00Z">
        <w:r w:rsidDel="0023538A">
          <w:rPr>
            <w:rFonts w:ascii="Poppins" w:eastAsia="Poppins" w:hAnsi="Poppins" w:cs="Poppins"/>
            <w:color w:val="0A1247"/>
            <w:sz w:val="33"/>
            <w:szCs w:val="33"/>
          </w:rPr>
          <w:delText>the number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will only be used by agents in a </w:t>
      </w:r>
      <w:ins w:id="13" w:author="Maximilian" w:date="2021-07-12T19:11:00Z">
        <w:r>
          <w:rPr>
            <w:rFonts w:ascii="Poppins" w:eastAsia="Poppins" w:hAnsi="Poppins" w:cs="Poppins"/>
            <w:color w:val="0A1247"/>
            <w:sz w:val="33"/>
            <w:szCs w:val="33"/>
          </w:rPr>
          <w:t>W</w:t>
        </w:r>
      </w:ins>
      <w:del w:id="14" w:author="Maximilian" w:date="2021-07-12T19:11:00Z">
        <w:r w:rsidDel="0023538A">
          <w:rPr>
            <w:rFonts w:ascii="Poppins" w:eastAsia="Poppins" w:hAnsi="Poppins" w:cs="Poppins"/>
            <w:color w:val="0A1247"/>
            <w:sz w:val="33"/>
            <w:szCs w:val="33"/>
          </w:rPr>
          <w:delText>w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estern region.</w:t>
      </w:r>
    </w:p>
    <w:p w14:paraId="761C9551" w14:textId="77777777" w:rsidR="00AA77FA" w:rsidRDefault="0023538A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Number Call Flow</w:t>
      </w:r>
    </w:p>
    <w:p w14:paraId="41992C80" w14:textId="77777777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change your number's inbound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flow you can update the "Attached Flow" setting. </w:t>
      </w:r>
    </w:p>
    <w:p w14:paraId="2C4D0FE1" w14:textId="77777777" w:rsidR="00AA77FA" w:rsidRDefault="0023538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Update Number</w:t>
      </w:r>
    </w:p>
    <w:p w14:paraId="2366FB5D" w14:textId="77777777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save yo</w:t>
      </w:r>
      <w:r>
        <w:rPr>
          <w:rFonts w:ascii="Poppins" w:eastAsia="Poppins" w:hAnsi="Poppins" w:cs="Poppins"/>
          <w:color w:val="0A1247"/>
          <w:sz w:val="33"/>
          <w:szCs w:val="33"/>
        </w:rPr>
        <w:t>ur number settings, click "Save"</w:t>
      </w:r>
    </w:p>
    <w:p w14:paraId="40C5E358" w14:textId="77777777" w:rsidR="00AA77FA" w:rsidRDefault="0023538A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02AF8888" w14:textId="77777777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other related guides be sure to check out the following:</w:t>
      </w:r>
    </w:p>
    <w:p w14:paraId="2315698D" w14:textId="77777777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7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Porting Numbers</w:t>
        </w:r>
      </w:hyperlink>
    </w:p>
    <w:p w14:paraId="077F1D25" w14:textId="77777777" w:rsidR="00AA77FA" w:rsidRDefault="0023538A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Monthly Invoices</w:t>
        </w:r>
      </w:hyperlink>
    </w:p>
    <w:p w14:paraId="328DD388" w14:textId="77777777" w:rsidR="00AA77FA" w:rsidRDefault="00AA77FA"/>
    <w:sectPr w:rsidR="00AA7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0EFD"/>
    <w:multiLevelType w:val="multilevel"/>
    <w:tmpl w:val="60E70EFD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7FA"/>
    <w:rsid w:val="0023538A"/>
    <w:rsid w:val="00A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62070"/>
  <w15:docId w15:val="{88ED2B77-B3B6-4D63-A5D4-05D6D276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4">
    <w:name w:val="heading 4"/>
    <w:next w:val="Normal"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blocs.com/resources/billing-and-pricing/monthly-invoi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eblocs.com/resources/managing-numbers/porting-numb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2021-07-08T15:42:00Z</dcterms:created>
  <dcterms:modified xsi:type="dcterms:W3CDTF">2021-07-12T22:11:00Z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