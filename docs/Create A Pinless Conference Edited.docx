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CA5699A" w14:textId="77777777" w:rsidR="00AC4452" w:rsidRDefault="007E3EDF">
      <w:pPr>
        <w:pStyle w:val="Heading1"/>
        <w:spacing w:beforeAutospacing="0" w:after="600" w:afterAutospacing="0" w:line="540" w:lineRule="atLeast"/>
        <w:rPr>
          <w:rFonts w:ascii="Poppins" w:eastAsia="Poppins" w:hAnsi="Poppins" w:cs="Poppins" w:hint="default"/>
          <w:color w:val="0A1247"/>
          <w:sz w:val="54"/>
          <w:szCs w:val="54"/>
        </w:rPr>
      </w:pPr>
      <w:r>
        <w:rPr>
          <w:rFonts w:ascii="Poppins" w:eastAsia="Poppins" w:hAnsi="Poppins" w:cs="Poppins" w:hint="default"/>
          <w:color w:val="0A1247"/>
          <w:sz w:val="54"/>
          <w:szCs w:val="54"/>
        </w:rPr>
        <w:t xml:space="preserve">Create A </w:t>
      </w:r>
      <w:proofErr w:type="spellStart"/>
      <w:r>
        <w:rPr>
          <w:rFonts w:ascii="Poppins" w:eastAsia="Poppins" w:hAnsi="Poppins" w:cs="Poppins" w:hint="default"/>
          <w:color w:val="0A1247"/>
          <w:sz w:val="54"/>
          <w:szCs w:val="54"/>
        </w:rPr>
        <w:t>Pinless</w:t>
      </w:r>
      <w:proofErr w:type="spellEnd"/>
      <w:r>
        <w:rPr>
          <w:rFonts w:ascii="Poppins" w:eastAsia="Poppins" w:hAnsi="Poppins" w:cs="Poppins" w:hint="default"/>
          <w:color w:val="0A1247"/>
          <w:sz w:val="54"/>
          <w:szCs w:val="54"/>
        </w:rPr>
        <w:t xml:space="preserve"> Conference</w:t>
      </w:r>
    </w:p>
    <w:p w14:paraId="10D0F1D2" w14:textId="77777777" w:rsidR="00AC4452" w:rsidRDefault="007E3EDF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fldChar w:fldCharType="begin" w:fldLock="1"/>
      </w:r>
      <w:r>
        <w:rPr>
          <w:rFonts w:ascii="Poppins" w:eastAsia="Poppins" w:hAnsi="Poppins" w:cs="Poppins"/>
          <w:color w:val="0A1247"/>
          <w:sz w:val="33"/>
          <w:szCs w:val="33"/>
        </w:rPr>
        <w:instrText xml:space="preserve">INCLUDEPICTURE \d "fad58de7366495db4650cfefac2fcd61" \* MERGEFORMATINET </w:instrText>
      </w:r>
      <w:r>
        <w:rPr>
          <w:rFonts w:ascii="Poppins" w:eastAsia="Poppins" w:hAnsi="Poppins" w:cs="Poppins"/>
          <w:color w:val="0A1247"/>
          <w:sz w:val="33"/>
          <w:szCs w:val="33"/>
        </w:rPr>
        <w:fldChar w:fldCharType="separate"/>
      </w:r>
      <w:r>
        <w:rPr>
          <w:rFonts w:ascii="Poppins" w:eastAsia="Poppins" w:hAnsi="Poppins" w:cs="Poppins"/>
          <w:noProof/>
          <w:color w:val="0A1247"/>
          <w:sz w:val="33"/>
          <w:szCs w:val="33"/>
        </w:rPr>
        <w:drawing>
          <wp:inline distT="0" distB="0" distL="114300" distR="114300" wp14:anchorId="4F6AA2C9" wp14:editId="48F3C692">
            <wp:extent cx="8677275" cy="7210425"/>
            <wp:effectExtent l="0" t="0" r="3810" b="1905"/>
            <wp:docPr id="2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IMG_25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677275" cy="7210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Poppins" w:eastAsia="Poppins" w:hAnsi="Poppins" w:cs="Poppins"/>
          <w:color w:val="0A1247"/>
          <w:sz w:val="33"/>
          <w:szCs w:val="33"/>
        </w:rPr>
        <w:fldChar w:fldCharType="end"/>
      </w:r>
    </w:p>
    <w:p w14:paraId="3AD9B398" w14:textId="08FB4806" w:rsidR="00AC4452" w:rsidRDefault="007E3EDF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proofErr w:type="spellStart"/>
      <w:r>
        <w:rPr>
          <w:rFonts w:ascii="Poppins" w:eastAsia="Poppins" w:hAnsi="Poppins" w:cs="Poppins"/>
          <w:color w:val="0A1247"/>
          <w:sz w:val="33"/>
          <w:szCs w:val="33"/>
        </w:rPr>
        <w:lastRenderedPageBreak/>
        <w:t>Pinless</w:t>
      </w:r>
      <w:proofErr w:type="spellEnd"/>
      <w:r>
        <w:rPr>
          <w:rFonts w:ascii="Poppins" w:eastAsia="Poppins" w:hAnsi="Poppins" w:cs="Poppins"/>
          <w:color w:val="0A1247"/>
          <w:sz w:val="33"/>
          <w:szCs w:val="33"/>
        </w:rPr>
        <w:t xml:space="preserve"> conferences allow you to create discussion rooms you and your team can access on demand. A basic </w:t>
      </w:r>
      <w:proofErr w:type="spellStart"/>
      <w:r>
        <w:rPr>
          <w:rFonts w:ascii="Poppins" w:eastAsia="Poppins" w:hAnsi="Poppins" w:cs="Poppins"/>
          <w:color w:val="0A1247"/>
          <w:sz w:val="33"/>
          <w:szCs w:val="33"/>
        </w:rPr>
        <w:t>pinless</w:t>
      </w:r>
      <w:proofErr w:type="spellEnd"/>
      <w:r>
        <w:rPr>
          <w:rFonts w:ascii="Poppins" w:eastAsia="Poppins" w:hAnsi="Poppins" w:cs="Poppins"/>
          <w:color w:val="0A1247"/>
          <w:sz w:val="33"/>
          <w:szCs w:val="33"/>
        </w:rPr>
        <w:t xml:space="preserve"> conference usually includes a dial</w:t>
      </w:r>
      <w:ins w:id="0" w:author="Maximilian" w:date="2021-06-20T07:06:00Z">
        <w:r w:rsidR="00297344">
          <w:rPr>
            <w:rFonts w:ascii="Poppins" w:eastAsia="Poppins" w:hAnsi="Poppins" w:cs="Poppins"/>
            <w:color w:val="0A1247"/>
            <w:sz w:val="33"/>
            <w:szCs w:val="33"/>
          </w:rPr>
          <w:t>-</w:t>
        </w:r>
      </w:ins>
      <w:del w:id="1" w:author="Maximilian" w:date="2021-06-20T07:06:00Z">
        <w:r w:rsidR="00297344" w:rsidDel="00297344">
          <w:rPr>
            <w:rFonts w:ascii="Poppins" w:eastAsia="Poppins" w:hAnsi="Poppins" w:cs="Poppins"/>
            <w:color w:val="0A1247"/>
            <w:sz w:val="33"/>
            <w:szCs w:val="33"/>
          </w:rPr>
          <w:delText xml:space="preserve"> </w:delText>
        </w:r>
      </w:del>
      <w:r>
        <w:rPr>
          <w:rFonts w:ascii="Poppins" w:eastAsia="Poppins" w:hAnsi="Poppins" w:cs="Poppins"/>
          <w:color w:val="0A1247"/>
          <w:sz w:val="33"/>
          <w:szCs w:val="33"/>
        </w:rPr>
        <w:t>in phone number and a set of assigned attendee numbers.</w:t>
      </w:r>
    </w:p>
    <w:p w14:paraId="4CCBB1CC" w14:textId="44510743" w:rsidR="00AC4452" w:rsidRDefault="007E3EDF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 xml:space="preserve">In </w:t>
      </w:r>
      <w:proofErr w:type="spellStart"/>
      <w:r>
        <w:rPr>
          <w:rFonts w:ascii="Poppins" w:eastAsia="Poppins" w:hAnsi="Poppins" w:cs="Poppins"/>
          <w:color w:val="0A1247"/>
          <w:sz w:val="33"/>
          <w:szCs w:val="33"/>
        </w:rPr>
        <w:t>Lineblocs</w:t>
      </w:r>
      <w:proofErr w:type="spellEnd"/>
      <w:ins w:id="2" w:author="Maximilian" w:date="2021-06-20T07:06:00Z">
        <w:r w:rsidR="00297344">
          <w:rPr>
            <w:rFonts w:ascii="Poppins" w:eastAsia="Poppins" w:hAnsi="Poppins" w:cs="Poppins"/>
            <w:color w:val="0A1247"/>
            <w:sz w:val="33"/>
            <w:szCs w:val="33"/>
          </w:rPr>
          <w:t>,</w:t>
        </w:r>
      </w:ins>
      <w:r>
        <w:rPr>
          <w:rFonts w:ascii="Poppins" w:eastAsia="Poppins" w:hAnsi="Poppins" w:cs="Poppins"/>
          <w:color w:val="0A1247"/>
          <w:sz w:val="33"/>
          <w:szCs w:val="33"/>
        </w:rPr>
        <w:t xml:space="preserve"> you can</w:t>
      </w:r>
      <w:ins w:id="3" w:author="Maximilian" w:date="2021-06-20T07:06:00Z">
        <w:r w:rsidR="00297344">
          <w:rPr>
            <w:rFonts w:ascii="Poppins" w:eastAsia="Poppins" w:hAnsi="Poppins" w:cs="Poppins"/>
            <w:color w:val="0A1247"/>
            <w:sz w:val="33"/>
            <w:szCs w:val="33"/>
          </w:rPr>
          <w:t xml:space="preserve"> entirely</w:t>
        </w:r>
      </w:ins>
      <w:del w:id="4" w:author="Maximilian" w:date="2021-06-20T07:06:00Z">
        <w:r w:rsidDel="00297344">
          <w:rPr>
            <w:rFonts w:ascii="Poppins" w:eastAsia="Poppins" w:hAnsi="Poppins" w:cs="Poppins"/>
            <w:color w:val="0A1247"/>
            <w:sz w:val="33"/>
            <w:szCs w:val="33"/>
          </w:rPr>
          <w:delText xml:space="preserve"> </w:delText>
        </w:r>
        <w:r w:rsidR="00297344" w:rsidDel="00297344">
          <w:rPr>
            <w:rFonts w:ascii="Poppins" w:eastAsia="Poppins" w:hAnsi="Poppins" w:cs="Poppins"/>
            <w:color w:val="0A1247"/>
            <w:sz w:val="33"/>
            <w:szCs w:val="33"/>
          </w:rPr>
          <w:delText>fully</w:delText>
        </w:r>
      </w:del>
      <w:r>
        <w:rPr>
          <w:rFonts w:ascii="Poppins" w:eastAsia="Poppins" w:hAnsi="Poppins" w:cs="Poppins"/>
          <w:color w:val="0A1247"/>
          <w:sz w:val="33"/>
          <w:szCs w:val="33"/>
        </w:rPr>
        <w:t xml:space="preserve"> create basic and advanced </w:t>
      </w:r>
      <w:proofErr w:type="spellStart"/>
      <w:r>
        <w:rPr>
          <w:rFonts w:ascii="Poppins" w:eastAsia="Poppins" w:hAnsi="Poppins" w:cs="Poppins"/>
          <w:color w:val="0A1247"/>
          <w:sz w:val="33"/>
          <w:szCs w:val="33"/>
        </w:rPr>
        <w:t>pinless</w:t>
      </w:r>
      <w:proofErr w:type="spellEnd"/>
      <w:r>
        <w:rPr>
          <w:rFonts w:ascii="Poppins" w:eastAsia="Poppins" w:hAnsi="Poppins" w:cs="Poppins"/>
          <w:color w:val="0A1247"/>
          <w:sz w:val="33"/>
          <w:szCs w:val="33"/>
        </w:rPr>
        <w:t xml:space="preserve"> conferences as well as customize </w:t>
      </w:r>
      <w:proofErr w:type="spellStart"/>
      <w:r>
        <w:rPr>
          <w:rFonts w:ascii="Poppins" w:eastAsia="Poppins" w:hAnsi="Poppins" w:cs="Poppins"/>
          <w:color w:val="0A1247"/>
          <w:sz w:val="33"/>
          <w:szCs w:val="33"/>
        </w:rPr>
        <w:t>pinless</w:t>
      </w:r>
      <w:proofErr w:type="spellEnd"/>
      <w:r>
        <w:rPr>
          <w:rFonts w:ascii="Poppins" w:eastAsia="Poppins" w:hAnsi="Poppins" w:cs="Poppins"/>
          <w:color w:val="0A1247"/>
          <w:sz w:val="33"/>
          <w:szCs w:val="33"/>
        </w:rPr>
        <w:t xml:space="preserve"> conferencing workflows as per your needs</w:t>
      </w:r>
    </w:p>
    <w:p w14:paraId="3D70C84F" w14:textId="725FB3A4" w:rsidR="00AC4452" w:rsidRDefault="00297344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ins w:id="5" w:author="Maximilian" w:date="2021-06-20T07:07:00Z">
        <w:r>
          <w:rPr>
            <w:rFonts w:ascii="Poppins" w:eastAsia="Poppins" w:hAnsi="Poppins" w:cs="Poppins"/>
            <w:color w:val="0A1247"/>
            <w:sz w:val="33"/>
            <w:szCs w:val="33"/>
          </w:rPr>
          <w:t>This tutorial</w:t>
        </w:r>
      </w:ins>
      <w:del w:id="6" w:author="Maximilian" w:date="2021-06-20T07:07:00Z">
        <w:r w:rsidDel="00297344">
          <w:rPr>
            <w:rFonts w:ascii="Poppins" w:eastAsia="Poppins" w:hAnsi="Poppins" w:cs="Poppins"/>
            <w:color w:val="0A1247"/>
            <w:sz w:val="33"/>
            <w:szCs w:val="33"/>
          </w:rPr>
          <w:delText>In this tutorial we</w:delText>
        </w:r>
      </w:del>
      <w:r>
        <w:rPr>
          <w:rFonts w:ascii="Poppins" w:eastAsia="Poppins" w:hAnsi="Poppins" w:cs="Poppins"/>
          <w:color w:val="0A1247"/>
          <w:sz w:val="33"/>
          <w:szCs w:val="33"/>
        </w:rPr>
        <w:t xml:space="preserve"> </w:t>
      </w:r>
      <w:r w:rsidR="007E3EDF">
        <w:rPr>
          <w:rFonts w:ascii="Poppins" w:eastAsia="Poppins" w:hAnsi="Poppins" w:cs="Poppins"/>
          <w:color w:val="0A1247"/>
          <w:sz w:val="33"/>
          <w:szCs w:val="33"/>
        </w:rPr>
        <w:t xml:space="preserve">will go over how to create a basic </w:t>
      </w:r>
      <w:proofErr w:type="spellStart"/>
      <w:r w:rsidR="007E3EDF">
        <w:rPr>
          <w:rFonts w:ascii="Poppins" w:eastAsia="Poppins" w:hAnsi="Poppins" w:cs="Poppins"/>
          <w:color w:val="0A1247"/>
          <w:sz w:val="33"/>
          <w:szCs w:val="33"/>
        </w:rPr>
        <w:t>pinless</w:t>
      </w:r>
      <w:proofErr w:type="spellEnd"/>
      <w:r w:rsidR="007E3EDF">
        <w:rPr>
          <w:rFonts w:ascii="Poppins" w:eastAsia="Poppins" w:hAnsi="Poppins" w:cs="Poppins"/>
          <w:color w:val="0A1247"/>
          <w:sz w:val="33"/>
          <w:szCs w:val="33"/>
        </w:rPr>
        <w:t xml:space="preserve"> conference using the </w:t>
      </w:r>
      <w:proofErr w:type="spellStart"/>
      <w:r w:rsidR="007E3EDF">
        <w:rPr>
          <w:rFonts w:ascii="Poppins" w:eastAsia="Poppins" w:hAnsi="Poppins" w:cs="Poppins"/>
          <w:color w:val="0A1247"/>
          <w:sz w:val="33"/>
          <w:szCs w:val="33"/>
        </w:rPr>
        <w:t>Lineblocs</w:t>
      </w:r>
      <w:proofErr w:type="spellEnd"/>
      <w:r w:rsidR="007E3EDF">
        <w:rPr>
          <w:rFonts w:ascii="Poppins" w:eastAsia="Poppins" w:hAnsi="Poppins" w:cs="Poppins"/>
          <w:color w:val="0A1247"/>
          <w:sz w:val="33"/>
          <w:szCs w:val="33"/>
        </w:rPr>
        <w:t xml:space="preserve"> flow editor.</w:t>
      </w:r>
    </w:p>
    <w:p w14:paraId="2AC15970" w14:textId="77777777" w:rsidR="00AC4452" w:rsidRDefault="007E3EDF">
      <w:pPr>
        <w:pStyle w:val="Heading2"/>
        <w:spacing w:line="720" w:lineRule="atLeast"/>
        <w:rPr>
          <w:rFonts w:ascii="Poppins" w:eastAsia="Poppins" w:hAnsi="Poppins" w:cs="Poppins" w:hint="default"/>
          <w:color w:val="0A1247"/>
          <w:sz w:val="60"/>
          <w:szCs w:val="60"/>
        </w:rPr>
      </w:pPr>
      <w:r>
        <w:rPr>
          <w:rFonts w:ascii="Poppins" w:eastAsia="Poppins" w:hAnsi="Poppins" w:cs="Poppins" w:hint="default"/>
          <w:color w:val="0A1247"/>
          <w:sz w:val="60"/>
          <w:szCs w:val="60"/>
        </w:rPr>
        <w:t>Getting Started</w:t>
      </w:r>
    </w:p>
    <w:p w14:paraId="5690F640" w14:textId="77777777" w:rsidR="00AC4452" w:rsidRDefault="007E3EDF">
      <w:pPr>
        <w:widowControl/>
        <w:numPr>
          <w:ilvl w:val="0"/>
          <w:numId w:val="1"/>
        </w:numPr>
        <w:spacing w:after="225"/>
        <w:ind w:left="0"/>
        <w:jc w:val="left"/>
      </w:pPr>
      <w:r>
        <w:rPr>
          <w:rFonts w:ascii="Poppins" w:eastAsia="Poppins" w:hAnsi="Poppins" w:cs="Poppins"/>
          <w:color w:val="0A1247"/>
          <w:sz w:val="24"/>
        </w:rPr>
        <w:t>In </w:t>
      </w:r>
      <w:proofErr w:type="spellStart"/>
      <w:r w:rsidR="00740004">
        <w:fldChar w:fldCharType="begin"/>
      </w:r>
      <w:r w:rsidR="00740004">
        <w:instrText xml:space="preserve"> HYPERLINK "https://app.lineblocs.com/"</w:instrText>
      </w:r>
      <w:r w:rsidR="00740004">
        <w:instrText xml:space="preserve"> \l "/dashboard" </w:instrText>
      </w:r>
      <w:r w:rsidR="00740004">
        <w:fldChar w:fldCharType="separate"/>
      </w:r>
      <w:r>
        <w:rPr>
          <w:rStyle w:val="Hyperlink"/>
          <w:rFonts w:ascii="Poppins" w:eastAsia="Poppins" w:hAnsi="Poppins" w:cs="Poppins"/>
          <w:color w:val="007BFF"/>
          <w:sz w:val="24"/>
          <w:u w:val="none"/>
        </w:rPr>
        <w:t>Lineblocs</w:t>
      </w:r>
      <w:proofErr w:type="spellEnd"/>
      <w:r>
        <w:rPr>
          <w:rStyle w:val="Hyperlink"/>
          <w:rFonts w:ascii="Poppins" w:eastAsia="Poppins" w:hAnsi="Poppins" w:cs="Poppins"/>
          <w:color w:val="007BFF"/>
          <w:sz w:val="24"/>
          <w:u w:val="none"/>
        </w:rPr>
        <w:t xml:space="preserve"> dashboard</w:t>
      </w:r>
      <w:r w:rsidR="00740004">
        <w:rPr>
          <w:rStyle w:val="Hyperlink"/>
          <w:rFonts w:ascii="Poppins" w:eastAsia="Poppins" w:hAnsi="Poppins" w:cs="Poppins"/>
          <w:color w:val="007BFF"/>
          <w:sz w:val="24"/>
          <w:u w:val="none"/>
        </w:rPr>
        <w:fldChar w:fldCharType="end"/>
      </w:r>
      <w:r>
        <w:rPr>
          <w:rFonts w:ascii="Poppins" w:eastAsia="Poppins" w:hAnsi="Poppins" w:cs="Poppins"/>
          <w:color w:val="0A1247"/>
          <w:sz w:val="24"/>
        </w:rPr>
        <w:t> click "Create" -&gt; "New Flow"</w:t>
      </w:r>
    </w:p>
    <w:p w14:paraId="1243E9EB" w14:textId="77777777" w:rsidR="00AC4452" w:rsidRDefault="007E3EDF">
      <w:pPr>
        <w:widowControl/>
        <w:numPr>
          <w:ilvl w:val="0"/>
          <w:numId w:val="1"/>
        </w:numPr>
        <w:spacing w:after="225"/>
        <w:ind w:left="0"/>
        <w:jc w:val="left"/>
      </w:pPr>
      <w:r>
        <w:rPr>
          <w:rFonts w:ascii="Poppins" w:eastAsia="Poppins" w:hAnsi="Poppins" w:cs="Poppins"/>
          <w:color w:val="0A1247"/>
          <w:sz w:val="24"/>
        </w:rPr>
        <w:t>Enter a name for your flow</w:t>
      </w:r>
    </w:p>
    <w:p w14:paraId="527188BA" w14:textId="61F6C008" w:rsidR="00AC4452" w:rsidRDefault="007E3EDF">
      <w:pPr>
        <w:widowControl/>
        <w:numPr>
          <w:ilvl w:val="0"/>
          <w:numId w:val="1"/>
        </w:numPr>
        <w:spacing w:after="225"/>
        <w:ind w:left="0"/>
        <w:jc w:val="left"/>
      </w:pPr>
      <w:r>
        <w:rPr>
          <w:rFonts w:ascii="Poppins" w:eastAsia="Poppins" w:hAnsi="Poppins" w:cs="Poppins"/>
          <w:color w:val="0A1247"/>
          <w:sz w:val="24"/>
        </w:rPr>
        <w:t>Select</w:t>
      </w:r>
      <w:ins w:id="7" w:author="Maximilian" w:date="2021-06-20T07:08:00Z">
        <w:r w:rsidR="00740004">
          <w:rPr>
            <w:rFonts w:ascii="Poppins" w:eastAsia="Poppins" w:hAnsi="Poppins" w:cs="Poppins"/>
            <w:color w:val="0A1247"/>
            <w:sz w:val="24"/>
          </w:rPr>
          <w:t xml:space="preserve"> the</w:t>
        </w:r>
      </w:ins>
      <w:r>
        <w:rPr>
          <w:rFonts w:ascii="Poppins" w:eastAsia="Poppins" w:hAnsi="Poppins" w:cs="Poppins"/>
          <w:color w:val="0A1247"/>
          <w:sz w:val="24"/>
        </w:rPr>
        <w:t xml:space="preserve"> "Pin Conference" template</w:t>
      </w:r>
    </w:p>
    <w:p w14:paraId="689735CA" w14:textId="0F0488B7" w:rsidR="00AC4452" w:rsidRDefault="00297344">
      <w:pPr>
        <w:widowControl/>
        <w:numPr>
          <w:ilvl w:val="0"/>
          <w:numId w:val="1"/>
        </w:numPr>
        <w:spacing w:after="225"/>
        <w:ind w:left="0"/>
        <w:jc w:val="left"/>
      </w:pPr>
      <w:r>
        <w:rPr>
          <w:rFonts w:ascii="Poppins" w:eastAsia="Poppins" w:hAnsi="Poppins" w:cs="Poppins"/>
          <w:color w:val="0A1247"/>
          <w:sz w:val="24"/>
        </w:rPr>
        <w:t>C</w:t>
      </w:r>
      <w:r w:rsidR="007E3EDF">
        <w:rPr>
          <w:rFonts w:ascii="Poppins" w:eastAsia="Poppins" w:hAnsi="Poppins" w:cs="Poppins"/>
          <w:color w:val="0A1247"/>
          <w:sz w:val="24"/>
        </w:rPr>
        <w:t>lick "Create"</w:t>
      </w:r>
    </w:p>
    <w:p w14:paraId="0BF767A5" w14:textId="77777777" w:rsidR="00AC4452" w:rsidRDefault="007E3EDF">
      <w:pPr>
        <w:pStyle w:val="Heading2"/>
        <w:spacing w:line="720" w:lineRule="atLeast"/>
        <w:rPr>
          <w:rFonts w:ascii="Poppins" w:eastAsia="Poppins" w:hAnsi="Poppins" w:cs="Poppins" w:hint="default"/>
          <w:color w:val="0A1247"/>
          <w:sz w:val="60"/>
          <w:szCs w:val="60"/>
        </w:rPr>
      </w:pPr>
      <w:r>
        <w:rPr>
          <w:rFonts w:ascii="Poppins" w:eastAsia="Poppins" w:hAnsi="Poppins" w:cs="Poppins" w:hint="default"/>
          <w:color w:val="0A1247"/>
          <w:sz w:val="60"/>
          <w:szCs w:val="60"/>
        </w:rPr>
        <w:t>Setup Attendees</w:t>
      </w:r>
    </w:p>
    <w:p w14:paraId="2D4FCF94" w14:textId="5231E53F" w:rsidR="00AC4452" w:rsidRDefault="007E3EDF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>By default</w:t>
      </w:r>
      <w:ins w:id="8" w:author="Maximilian" w:date="2021-06-20T07:08:00Z">
        <w:r w:rsidR="00297344">
          <w:rPr>
            <w:rFonts w:ascii="Poppins" w:eastAsia="Poppins" w:hAnsi="Poppins" w:cs="Poppins"/>
            <w:color w:val="0A1247"/>
            <w:sz w:val="33"/>
            <w:szCs w:val="33"/>
          </w:rPr>
          <w:t>,</w:t>
        </w:r>
      </w:ins>
      <w:r>
        <w:rPr>
          <w:rFonts w:ascii="Poppins" w:eastAsia="Poppins" w:hAnsi="Poppins" w:cs="Poppins"/>
          <w:color w:val="0A1247"/>
          <w:sz w:val="33"/>
          <w:szCs w:val="33"/>
        </w:rPr>
        <w:t xml:space="preserve"> the conference will be set</w:t>
      </w:r>
      <w:ins w:id="9" w:author="Maximilian" w:date="2021-06-20T07:09:00Z">
        <w:r w:rsidR="00740004">
          <w:rPr>
            <w:rFonts w:ascii="Poppins" w:eastAsia="Poppins" w:hAnsi="Poppins" w:cs="Poppins"/>
            <w:color w:val="0A1247"/>
            <w:sz w:val="33"/>
            <w:szCs w:val="33"/>
          </w:rPr>
          <w:t xml:space="preserve"> </w:t>
        </w:r>
      </w:ins>
      <w:r>
        <w:rPr>
          <w:rFonts w:ascii="Poppins" w:eastAsia="Poppins" w:hAnsi="Poppins" w:cs="Poppins"/>
          <w:color w:val="0A1247"/>
          <w:sz w:val="33"/>
          <w:szCs w:val="33"/>
        </w:rPr>
        <w:t>up with no attendee numbers that can call into the conference.</w:t>
      </w:r>
    </w:p>
    <w:p w14:paraId="69DB21CD" w14:textId="51071C21" w:rsidR="00AC4452" w:rsidRDefault="007E3EDF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lastRenderedPageBreak/>
        <w:t xml:space="preserve">You can change the numbers your moderator and users will be using to join your conference by updating the access numbers used for your </w:t>
      </w:r>
      <w:ins w:id="10" w:author="Maximilian" w:date="2021-06-20T07:09:00Z">
        <w:r w:rsidR="00740004">
          <w:rPr>
            <w:rFonts w:ascii="Poppins" w:eastAsia="Poppins" w:hAnsi="Poppins" w:cs="Poppins"/>
            <w:color w:val="0A1247"/>
            <w:sz w:val="33"/>
            <w:szCs w:val="33"/>
          </w:rPr>
          <w:t>meeting</w:t>
        </w:r>
      </w:ins>
      <w:del w:id="11" w:author="Maximilian" w:date="2021-06-20T07:09:00Z">
        <w:r w:rsidR="00297344" w:rsidDel="00740004">
          <w:rPr>
            <w:rFonts w:ascii="Poppins" w:eastAsia="Poppins" w:hAnsi="Poppins" w:cs="Poppins"/>
            <w:color w:val="0A1247"/>
            <w:sz w:val="33"/>
            <w:szCs w:val="33"/>
          </w:rPr>
          <w:delText>conference</w:delText>
        </w:r>
      </w:del>
      <w:r>
        <w:rPr>
          <w:rFonts w:ascii="Poppins" w:eastAsia="Poppins" w:hAnsi="Poppins" w:cs="Poppins"/>
          <w:color w:val="0A1247"/>
          <w:sz w:val="33"/>
          <w:szCs w:val="33"/>
        </w:rPr>
        <w:t>.</w:t>
      </w:r>
    </w:p>
    <w:p w14:paraId="16ACA8CA" w14:textId="18CF0FCF" w:rsidR="00AC4452" w:rsidRDefault="007E3EDF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>To view your access numbers</w:t>
      </w:r>
      <w:ins w:id="12" w:author="Maximilian" w:date="2021-06-20T07:09:00Z">
        <w:r w:rsidR="00740004">
          <w:rPr>
            <w:rFonts w:ascii="Poppins" w:eastAsia="Poppins" w:hAnsi="Poppins" w:cs="Poppins"/>
            <w:color w:val="0A1247"/>
            <w:sz w:val="33"/>
            <w:szCs w:val="33"/>
          </w:rPr>
          <w:t>,</w:t>
        </w:r>
      </w:ins>
      <w:r>
        <w:rPr>
          <w:rFonts w:ascii="Poppins" w:eastAsia="Poppins" w:hAnsi="Poppins" w:cs="Poppins"/>
          <w:color w:val="0A1247"/>
          <w:sz w:val="33"/>
          <w:szCs w:val="33"/>
        </w:rPr>
        <w:t xml:space="preserve"> please click the "</w:t>
      </w:r>
      <w:proofErr w:type="spellStart"/>
      <w:r>
        <w:rPr>
          <w:rFonts w:ascii="Poppins" w:eastAsia="Poppins" w:hAnsi="Poppins" w:cs="Poppins"/>
          <w:color w:val="0A1247"/>
          <w:sz w:val="33"/>
          <w:szCs w:val="33"/>
        </w:rPr>
        <w:t>SetupAttendees</w:t>
      </w:r>
      <w:proofErr w:type="spellEnd"/>
      <w:r>
        <w:rPr>
          <w:rFonts w:ascii="Poppins" w:eastAsia="Poppins" w:hAnsi="Poppins" w:cs="Poppins"/>
          <w:color w:val="0A1247"/>
          <w:sz w:val="33"/>
          <w:szCs w:val="33"/>
        </w:rPr>
        <w:t>" to bring up its options.</w:t>
      </w:r>
    </w:p>
    <w:p w14:paraId="78D415C3" w14:textId="77777777" w:rsidR="00AC4452" w:rsidRDefault="007E3EDF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lastRenderedPageBreak/>
        <w:fldChar w:fldCharType="begin" w:fldLock="1"/>
      </w:r>
      <w:r>
        <w:rPr>
          <w:rFonts w:ascii="Poppins" w:eastAsia="Poppins" w:hAnsi="Poppins" w:cs="Poppins"/>
          <w:color w:val="0A1247"/>
          <w:sz w:val="33"/>
          <w:szCs w:val="33"/>
        </w:rPr>
        <w:instrText xml:space="preserve">INCLUDEPICTURE \d "d5b7755465ac04694f4b76a87ca81266" \* MERGEFORMATINET </w:instrText>
      </w:r>
      <w:r>
        <w:rPr>
          <w:rFonts w:ascii="Poppins" w:eastAsia="Poppins" w:hAnsi="Poppins" w:cs="Poppins"/>
          <w:color w:val="0A1247"/>
          <w:sz w:val="33"/>
          <w:szCs w:val="33"/>
        </w:rPr>
        <w:fldChar w:fldCharType="separate"/>
      </w:r>
      <w:r>
        <w:rPr>
          <w:rFonts w:ascii="Poppins" w:eastAsia="Poppins" w:hAnsi="Poppins" w:cs="Poppins"/>
          <w:noProof/>
          <w:color w:val="0A1247"/>
          <w:sz w:val="33"/>
          <w:szCs w:val="33"/>
        </w:rPr>
        <w:drawing>
          <wp:inline distT="0" distB="0" distL="114300" distR="114300" wp14:anchorId="4B15A8CE" wp14:editId="18F9B18B">
            <wp:extent cx="3419475" cy="7800975"/>
            <wp:effectExtent l="0" t="0" r="3810" b="0"/>
            <wp:docPr id="4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IMG_257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780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Poppins" w:eastAsia="Poppins" w:hAnsi="Poppins" w:cs="Poppins"/>
          <w:color w:val="0A1247"/>
          <w:sz w:val="33"/>
          <w:szCs w:val="33"/>
        </w:rPr>
        <w:fldChar w:fldCharType="end"/>
      </w:r>
    </w:p>
    <w:p w14:paraId="7B53C582" w14:textId="77777777" w:rsidR="00AC4452" w:rsidRDefault="007E3EDF">
      <w:pPr>
        <w:pStyle w:val="Heading2"/>
        <w:spacing w:line="720" w:lineRule="atLeast"/>
        <w:rPr>
          <w:rFonts w:ascii="Poppins" w:eastAsia="Poppins" w:hAnsi="Poppins" w:cs="Poppins" w:hint="default"/>
          <w:color w:val="0A1247"/>
          <w:sz w:val="60"/>
          <w:szCs w:val="60"/>
        </w:rPr>
      </w:pPr>
      <w:r>
        <w:rPr>
          <w:rFonts w:ascii="Poppins" w:eastAsia="Poppins" w:hAnsi="Poppins" w:cs="Poppins" w:hint="default"/>
          <w:color w:val="0A1247"/>
          <w:sz w:val="60"/>
          <w:szCs w:val="60"/>
        </w:rPr>
        <w:t>Conference Settings</w:t>
      </w:r>
    </w:p>
    <w:p w14:paraId="57CD0D2D" w14:textId="77777777" w:rsidR="00AC4452" w:rsidRDefault="007E3EDF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lastRenderedPageBreak/>
        <w:t>To update settings for your conference please open the "</w:t>
      </w:r>
      <w:proofErr w:type="spellStart"/>
      <w:r>
        <w:rPr>
          <w:rFonts w:ascii="Poppins" w:eastAsia="Poppins" w:hAnsi="Poppins" w:cs="Poppins"/>
          <w:color w:val="0A1247"/>
          <w:sz w:val="33"/>
          <w:szCs w:val="33"/>
        </w:rPr>
        <w:t>PinlessConference</w:t>
      </w:r>
      <w:proofErr w:type="spellEnd"/>
      <w:r>
        <w:rPr>
          <w:rFonts w:ascii="Poppins" w:eastAsia="Poppins" w:hAnsi="Poppins" w:cs="Poppins"/>
          <w:color w:val="0A1247"/>
          <w:sz w:val="33"/>
          <w:szCs w:val="33"/>
        </w:rPr>
        <w:t>" widget.</w:t>
      </w:r>
    </w:p>
    <w:p w14:paraId="707F6869" w14:textId="77777777" w:rsidR="00AC4452" w:rsidRDefault="007E3EDF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fldChar w:fldCharType="begin" w:fldLock="1"/>
      </w:r>
      <w:r>
        <w:rPr>
          <w:rFonts w:ascii="Poppins" w:eastAsia="Poppins" w:hAnsi="Poppins" w:cs="Poppins"/>
          <w:color w:val="0A1247"/>
          <w:sz w:val="33"/>
          <w:szCs w:val="33"/>
        </w:rPr>
        <w:instrText xml:space="preserve">INCLUDEPICTURE \d "051708c7434dff2b40e44462d3f29607" \* MERGEFORMATINET </w:instrText>
      </w:r>
      <w:r>
        <w:rPr>
          <w:rFonts w:ascii="Poppins" w:eastAsia="Poppins" w:hAnsi="Poppins" w:cs="Poppins"/>
          <w:color w:val="0A1247"/>
          <w:sz w:val="33"/>
          <w:szCs w:val="33"/>
        </w:rPr>
        <w:fldChar w:fldCharType="separate"/>
      </w:r>
      <w:r>
        <w:rPr>
          <w:rFonts w:ascii="Poppins" w:eastAsia="Poppins" w:hAnsi="Poppins" w:cs="Poppins"/>
          <w:noProof/>
          <w:color w:val="0A1247"/>
          <w:sz w:val="33"/>
          <w:szCs w:val="33"/>
        </w:rPr>
        <w:drawing>
          <wp:inline distT="0" distB="0" distL="114300" distR="114300" wp14:anchorId="3E1CD8A5" wp14:editId="73AFFFCA">
            <wp:extent cx="3457575" cy="7781925"/>
            <wp:effectExtent l="0" t="0" r="0" b="1905"/>
            <wp:docPr id="5" name="Picture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 descr="IMG_258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778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Poppins" w:eastAsia="Poppins" w:hAnsi="Poppins" w:cs="Poppins"/>
          <w:color w:val="0A1247"/>
          <w:sz w:val="33"/>
          <w:szCs w:val="33"/>
        </w:rPr>
        <w:fldChar w:fldCharType="end"/>
      </w:r>
    </w:p>
    <w:p w14:paraId="62D58804" w14:textId="77777777" w:rsidR="00AC4452" w:rsidRDefault="007E3EDF">
      <w:pPr>
        <w:pStyle w:val="Heading4"/>
        <w:spacing w:line="18" w:lineRule="atLeast"/>
        <w:rPr>
          <w:rFonts w:ascii="Poppins" w:eastAsia="Poppins" w:hAnsi="Poppins" w:cs="Poppins" w:hint="default"/>
          <w:color w:val="0A1247"/>
        </w:rPr>
      </w:pPr>
      <w:r>
        <w:rPr>
          <w:rFonts w:ascii="Poppins" w:eastAsia="Poppins" w:hAnsi="Poppins" w:cs="Poppins" w:hint="default"/>
          <w:color w:val="0A1247"/>
        </w:rPr>
        <w:lastRenderedPageBreak/>
        <w:t>Moderator Access</w:t>
      </w:r>
    </w:p>
    <w:p w14:paraId="34CFF5AB" w14:textId="77777777" w:rsidR="00AC4452" w:rsidRDefault="007E3EDF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fldChar w:fldCharType="begin" w:fldLock="1"/>
      </w:r>
      <w:r>
        <w:rPr>
          <w:rFonts w:ascii="Poppins" w:eastAsia="Poppins" w:hAnsi="Poppins" w:cs="Poppins"/>
          <w:color w:val="0A1247"/>
          <w:sz w:val="33"/>
          <w:szCs w:val="33"/>
        </w:rPr>
        <w:instrText xml:space="preserve">INCLUDEPICTURE \d "0408f3c997f309c03b08bf3a4bc7b730" \* MERGEFORMATINET </w:instrText>
      </w:r>
      <w:r>
        <w:rPr>
          <w:rFonts w:ascii="Poppins" w:eastAsia="Poppins" w:hAnsi="Poppins" w:cs="Poppins"/>
          <w:color w:val="0A1247"/>
          <w:sz w:val="33"/>
          <w:szCs w:val="33"/>
        </w:rPr>
        <w:fldChar w:fldCharType="separate"/>
      </w:r>
      <w:r>
        <w:rPr>
          <w:rFonts w:ascii="Poppins" w:eastAsia="Poppins" w:hAnsi="Poppins" w:cs="Poppins"/>
          <w:noProof/>
          <w:color w:val="0A1247"/>
          <w:sz w:val="33"/>
          <w:szCs w:val="33"/>
        </w:rPr>
        <w:drawing>
          <wp:inline distT="0" distB="0" distL="114300" distR="114300" wp14:anchorId="41F4DE05" wp14:editId="69F6468C">
            <wp:extent cx="3457575" cy="7781925"/>
            <wp:effectExtent l="0" t="0" r="0" b="1905"/>
            <wp:docPr id="6" name="Picture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 descr="IMG_259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778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Poppins" w:eastAsia="Poppins" w:hAnsi="Poppins" w:cs="Poppins"/>
          <w:color w:val="0A1247"/>
          <w:sz w:val="33"/>
          <w:szCs w:val="33"/>
        </w:rPr>
        <w:fldChar w:fldCharType="end"/>
      </w:r>
    </w:p>
    <w:p w14:paraId="29107066" w14:textId="77777777" w:rsidR="00AC4452" w:rsidRDefault="007E3EDF">
      <w:pPr>
        <w:pStyle w:val="Heading4"/>
        <w:spacing w:line="18" w:lineRule="atLeast"/>
        <w:rPr>
          <w:rFonts w:ascii="Poppins" w:eastAsia="Poppins" w:hAnsi="Poppins" w:cs="Poppins" w:hint="default"/>
          <w:color w:val="0A1247"/>
        </w:rPr>
      </w:pPr>
      <w:r>
        <w:rPr>
          <w:rFonts w:ascii="Poppins" w:eastAsia="Poppins" w:hAnsi="Poppins" w:cs="Poppins" w:hint="default"/>
          <w:color w:val="0A1247"/>
        </w:rPr>
        <w:t>Notifications</w:t>
      </w:r>
    </w:p>
    <w:p w14:paraId="76B4B345" w14:textId="77777777" w:rsidR="00AC4452" w:rsidRDefault="007E3EDF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lastRenderedPageBreak/>
        <w:fldChar w:fldCharType="begin" w:fldLock="1"/>
      </w:r>
      <w:r>
        <w:rPr>
          <w:rFonts w:ascii="Poppins" w:eastAsia="Poppins" w:hAnsi="Poppins" w:cs="Poppins"/>
          <w:color w:val="0A1247"/>
          <w:sz w:val="33"/>
          <w:szCs w:val="33"/>
        </w:rPr>
        <w:instrText xml:space="preserve">INCLUDEPICTURE \d "62db43ffe0410e0569aaa6ce0cdeea5c" \* MERGEFORMATINET </w:instrText>
      </w:r>
      <w:r>
        <w:rPr>
          <w:rFonts w:ascii="Poppins" w:eastAsia="Poppins" w:hAnsi="Poppins" w:cs="Poppins"/>
          <w:color w:val="0A1247"/>
          <w:sz w:val="33"/>
          <w:szCs w:val="33"/>
        </w:rPr>
        <w:fldChar w:fldCharType="separate"/>
      </w:r>
      <w:r>
        <w:rPr>
          <w:rFonts w:ascii="Poppins" w:eastAsia="Poppins" w:hAnsi="Poppins" w:cs="Poppins"/>
          <w:noProof/>
          <w:color w:val="0A1247"/>
          <w:sz w:val="33"/>
          <w:szCs w:val="33"/>
        </w:rPr>
        <w:drawing>
          <wp:inline distT="0" distB="0" distL="114300" distR="114300" wp14:anchorId="27FD55CF" wp14:editId="3CD19DB9">
            <wp:extent cx="3305175" cy="1000125"/>
            <wp:effectExtent l="0" t="0" r="3810" b="0"/>
            <wp:docPr id="1" name="Picture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 descr="IMG_260"/>
                    <pic:cNvPicPr>
                      <a:picLocks noChangeAspect="1"/>
                    </pic:cNvPicPr>
                  </pic:nvPicPr>
                  <pic:blipFill>
                    <a:blip r:embed="rId14"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Poppins" w:eastAsia="Poppins" w:hAnsi="Poppins" w:cs="Poppins"/>
          <w:color w:val="0A1247"/>
          <w:sz w:val="33"/>
          <w:szCs w:val="33"/>
        </w:rPr>
        <w:fldChar w:fldCharType="end"/>
      </w:r>
    </w:p>
    <w:p w14:paraId="0D4E6371" w14:textId="77777777" w:rsidR="00AC4452" w:rsidRDefault="007E3EDF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fldChar w:fldCharType="begin" w:fldLock="1"/>
      </w:r>
      <w:r>
        <w:rPr>
          <w:rFonts w:ascii="Poppins" w:eastAsia="Poppins" w:hAnsi="Poppins" w:cs="Poppins"/>
          <w:color w:val="0A1247"/>
          <w:sz w:val="33"/>
          <w:szCs w:val="33"/>
        </w:rPr>
        <w:instrText xml:space="preserve">INCLUDEPICTURE \d "ff33ed7e025b5e315a383c645bc2427d" \* MERGEFORMATINET </w:instrText>
      </w:r>
      <w:r>
        <w:rPr>
          <w:rFonts w:ascii="Poppins" w:eastAsia="Poppins" w:hAnsi="Poppins" w:cs="Poppins"/>
          <w:color w:val="0A1247"/>
          <w:sz w:val="33"/>
          <w:szCs w:val="33"/>
        </w:rPr>
        <w:fldChar w:fldCharType="separate"/>
      </w:r>
      <w:r>
        <w:rPr>
          <w:rFonts w:ascii="Poppins" w:eastAsia="Poppins" w:hAnsi="Poppins" w:cs="Poppins"/>
          <w:noProof/>
          <w:color w:val="0A1247"/>
          <w:sz w:val="33"/>
          <w:szCs w:val="33"/>
        </w:rPr>
        <w:drawing>
          <wp:inline distT="0" distB="0" distL="114300" distR="114300" wp14:anchorId="509C8C89" wp14:editId="20C844CE">
            <wp:extent cx="3267075" cy="847725"/>
            <wp:effectExtent l="0" t="0" r="1905" b="3810"/>
            <wp:docPr id="3" name="Picture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" descr="IMG_261"/>
                    <pic:cNvPicPr>
                      <a:picLocks noChangeAspect="1"/>
                    </pic:cNvPicPr>
                  </pic:nvPicPr>
                  <pic:blipFill>
                    <a:blip r:embed="rId16" r:link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Poppins" w:eastAsia="Poppins" w:hAnsi="Poppins" w:cs="Poppins"/>
          <w:color w:val="0A1247"/>
          <w:sz w:val="33"/>
          <w:szCs w:val="33"/>
        </w:rPr>
        <w:fldChar w:fldCharType="end"/>
      </w:r>
    </w:p>
    <w:p w14:paraId="1349A5D1" w14:textId="77777777" w:rsidR="00AC4452" w:rsidRDefault="007E3EDF">
      <w:pPr>
        <w:pStyle w:val="Heading4"/>
        <w:spacing w:line="18" w:lineRule="atLeast"/>
        <w:rPr>
          <w:rFonts w:ascii="Poppins" w:eastAsia="Poppins" w:hAnsi="Poppins" w:cs="Poppins" w:hint="default"/>
          <w:color w:val="0A1247"/>
        </w:rPr>
      </w:pPr>
      <w:r>
        <w:rPr>
          <w:rFonts w:ascii="Poppins" w:eastAsia="Poppins" w:hAnsi="Poppins" w:cs="Poppins" w:hint="default"/>
          <w:color w:val="0A1247"/>
        </w:rPr>
        <w:t>Speech Detection</w:t>
      </w:r>
    </w:p>
    <w:p w14:paraId="0B6B0C82" w14:textId="77777777" w:rsidR="00AC4452" w:rsidRDefault="007E3EDF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fldChar w:fldCharType="begin" w:fldLock="1"/>
      </w:r>
      <w:r>
        <w:rPr>
          <w:rFonts w:ascii="Poppins" w:eastAsia="Poppins" w:hAnsi="Poppins" w:cs="Poppins"/>
          <w:color w:val="0A1247"/>
          <w:sz w:val="33"/>
          <w:szCs w:val="33"/>
        </w:rPr>
        <w:instrText xml:space="preserve">INCLUDEPICTURE \d "9b4a8a31b4caf3cc5c6205f74950ac14" \* MERGEFORMATINET </w:instrText>
      </w:r>
      <w:r>
        <w:rPr>
          <w:rFonts w:ascii="Poppins" w:eastAsia="Poppins" w:hAnsi="Poppins" w:cs="Poppins"/>
          <w:color w:val="0A1247"/>
          <w:sz w:val="33"/>
          <w:szCs w:val="33"/>
        </w:rPr>
        <w:fldChar w:fldCharType="separate"/>
      </w:r>
      <w:r>
        <w:rPr>
          <w:rFonts w:ascii="Poppins" w:eastAsia="Poppins" w:hAnsi="Poppins" w:cs="Poppins"/>
          <w:noProof/>
          <w:color w:val="0A1247"/>
          <w:sz w:val="33"/>
          <w:szCs w:val="33"/>
        </w:rPr>
        <w:drawing>
          <wp:inline distT="0" distB="0" distL="114300" distR="114300" wp14:anchorId="3E044EEE" wp14:editId="4654CDDD">
            <wp:extent cx="3419475" cy="676275"/>
            <wp:effectExtent l="0" t="0" r="3810" b="3810"/>
            <wp:docPr id="7" name="Picture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MG_262"/>
                    <pic:cNvPicPr>
                      <a:picLocks noChangeAspect="1"/>
                    </pic:cNvPicPr>
                  </pic:nvPicPr>
                  <pic:blipFill>
                    <a:blip r:embed="rId18" r:link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Poppins" w:eastAsia="Poppins" w:hAnsi="Poppins" w:cs="Poppins"/>
          <w:color w:val="0A1247"/>
          <w:sz w:val="33"/>
          <w:szCs w:val="33"/>
        </w:rPr>
        <w:fldChar w:fldCharType="end"/>
      </w:r>
    </w:p>
    <w:p w14:paraId="24CB98F1" w14:textId="77777777" w:rsidR="00AC4452" w:rsidRDefault="007E3EDF">
      <w:pPr>
        <w:pStyle w:val="Heading2"/>
        <w:spacing w:line="720" w:lineRule="atLeast"/>
        <w:rPr>
          <w:rFonts w:ascii="Poppins" w:eastAsia="Poppins" w:hAnsi="Poppins" w:cs="Poppins" w:hint="default"/>
          <w:color w:val="0A1247"/>
          <w:sz w:val="60"/>
          <w:szCs w:val="60"/>
        </w:rPr>
      </w:pPr>
      <w:r>
        <w:rPr>
          <w:rFonts w:ascii="Poppins" w:eastAsia="Poppins" w:hAnsi="Poppins" w:cs="Poppins" w:hint="default"/>
          <w:color w:val="0A1247"/>
          <w:sz w:val="60"/>
          <w:szCs w:val="60"/>
        </w:rPr>
        <w:t>Using the flow on a DID number</w:t>
      </w:r>
    </w:p>
    <w:p w14:paraId="31B7147E" w14:textId="7D98DAEC" w:rsidR="00AC4452" w:rsidRDefault="007E3EDF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>To save all your changes please click </w:t>
      </w:r>
      <w:r>
        <w:rPr>
          <w:rFonts w:ascii="Poppins" w:eastAsia="Poppins" w:hAnsi="Poppins" w:cs="Poppins"/>
          <w:color w:val="0A1247"/>
          <w:sz w:val="33"/>
          <w:szCs w:val="33"/>
        </w:rPr>
        <w:fldChar w:fldCharType="begin" w:fldLock="1"/>
      </w:r>
      <w:r>
        <w:rPr>
          <w:rFonts w:ascii="Poppins" w:eastAsia="Poppins" w:hAnsi="Poppins" w:cs="Poppins"/>
          <w:color w:val="0A1247"/>
          <w:sz w:val="33"/>
          <w:szCs w:val="33"/>
        </w:rPr>
        <w:instrText xml:space="preserve">INCLUDEPICTURE \d "43781db5c40ecc39fd718685594f0956" \* MERGEFORMATINET </w:instrText>
      </w:r>
      <w:r>
        <w:rPr>
          <w:rFonts w:ascii="Poppins" w:eastAsia="Poppins" w:hAnsi="Poppins" w:cs="Poppins"/>
          <w:color w:val="0A1247"/>
          <w:sz w:val="33"/>
          <w:szCs w:val="33"/>
        </w:rPr>
        <w:fldChar w:fldCharType="separate"/>
      </w:r>
      <w:r>
        <w:rPr>
          <w:rFonts w:ascii="Poppins" w:eastAsia="Poppins" w:hAnsi="Poppins" w:cs="Poppins"/>
          <w:noProof/>
          <w:color w:val="0A1247"/>
          <w:sz w:val="33"/>
          <w:szCs w:val="33"/>
        </w:rPr>
        <w:drawing>
          <wp:inline distT="0" distB="0" distL="114300" distR="114300" wp14:anchorId="3E6A631D" wp14:editId="1269227C">
            <wp:extent cx="628650" cy="304800"/>
            <wp:effectExtent l="0" t="0" r="0" b="3810"/>
            <wp:docPr id="8" name="Picture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IMG_263"/>
                    <pic:cNvPicPr>
                      <a:picLocks noChangeAspect="1"/>
                    </pic:cNvPicPr>
                  </pic:nvPicPr>
                  <pic:blipFill>
                    <a:blip r:embed="rId20" r:link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Poppins" w:eastAsia="Poppins" w:hAnsi="Poppins" w:cs="Poppins"/>
          <w:color w:val="0A1247"/>
          <w:sz w:val="33"/>
          <w:szCs w:val="33"/>
        </w:rPr>
        <w:fldChar w:fldCharType="end"/>
      </w:r>
      <w:r>
        <w:rPr>
          <w:rFonts w:ascii="Poppins" w:eastAsia="Poppins" w:hAnsi="Poppins" w:cs="Poppins"/>
          <w:color w:val="0A1247"/>
          <w:sz w:val="33"/>
          <w:szCs w:val="33"/>
        </w:rPr>
        <w:t> in the flow editor.</w:t>
      </w:r>
    </w:p>
    <w:p w14:paraId="5799EF6D" w14:textId="77777777" w:rsidR="00AC4452" w:rsidRDefault="007E3EDF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>To use your call flow on a DID Number:</w:t>
      </w:r>
    </w:p>
    <w:p w14:paraId="478317A4" w14:textId="77777777" w:rsidR="00AC4452" w:rsidRDefault="007E3EDF">
      <w:pPr>
        <w:widowControl/>
        <w:numPr>
          <w:ilvl w:val="0"/>
          <w:numId w:val="2"/>
        </w:numPr>
        <w:spacing w:after="225"/>
        <w:ind w:left="0"/>
        <w:jc w:val="left"/>
      </w:pPr>
      <w:r>
        <w:rPr>
          <w:rFonts w:ascii="Poppins" w:eastAsia="Poppins" w:hAnsi="Poppins" w:cs="Poppins"/>
          <w:color w:val="0A1247"/>
          <w:sz w:val="24"/>
        </w:rPr>
        <w:t xml:space="preserve">In the </w:t>
      </w:r>
      <w:proofErr w:type="spellStart"/>
      <w:r>
        <w:rPr>
          <w:rFonts w:ascii="Poppins" w:eastAsia="Poppins" w:hAnsi="Poppins" w:cs="Poppins"/>
          <w:color w:val="0A1247"/>
          <w:sz w:val="24"/>
        </w:rPr>
        <w:t>lineblocs</w:t>
      </w:r>
      <w:proofErr w:type="spellEnd"/>
      <w:r>
        <w:rPr>
          <w:rFonts w:ascii="Poppins" w:eastAsia="Poppins" w:hAnsi="Poppins" w:cs="Poppins"/>
          <w:color w:val="0A1247"/>
          <w:sz w:val="24"/>
        </w:rPr>
        <w:t xml:space="preserve"> dashboard please click </w:t>
      </w:r>
      <w:hyperlink r:id="rId22" w:anchor="/dashboard/dids/my-numbers" w:history="1">
        <w:r>
          <w:rPr>
            <w:rStyle w:val="Hyperlink"/>
            <w:rFonts w:ascii="Poppins" w:eastAsia="Poppins" w:hAnsi="Poppins" w:cs="Poppins"/>
            <w:color w:val="007BFF"/>
            <w:sz w:val="24"/>
            <w:u w:val="none"/>
          </w:rPr>
          <w:t>DID Numbers -&gt; My Numbers</w:t>
        </w:r>
      </w:hyperlink>
    </w:p>
    <w:p w14:paraId="0B2ECFC3" w14:textId="77777777" w:rsidR="00AC4452" w:rsidRDefault="007E3EDF">
      <w:pPr>
        <w:widowControl/>
        <w:numPr>
          <w:ilvl w:val="0"/>
          <w:numId w:val="2"/>
        </w:numPr>
        <w:spacing w:after="225"/>
        <w:ind w:left="0"/>
        <w:jc w:val="left"/>
      </w:pPr>
      <w:r>
        <w:rPr>
          <w:rFonts w:ascii="Poppins" w:eastAsia="Poppins" w:hAnsi="Poppins" w:cs="Poppins"/>
          <w:color w:val="0A1247"/>
          <w:sz w:val="24"/>
        </w:rPr>
        <w:t>Click the "Edit" button next to your number</w:t>
      </w:r>
    </w:p>
    <w:p w14:paraId="1DE535DF" w14:textId="77777777" w:rsidR="00AC4452" w:rsidRDefault="007E3EDF">
      <w:pPr>
        <w:widowControl/>
        <w:numPr>
          <w:ilvl w:val="0"/>
          <w:numId w:val="2"/>
        </w:numPr>
        <w:spacing w:after="225"/>
        <w:ind w:left="0"/>
        <w:jc w:val="left"/>
      </w:pPr>
      <w:r>
        <w:rPr>
          <w:rFonts w:ascii="Poppins" w:eastAsia="Poppins" w:hAnsi="Poppins" w:cs="Poppins"/>
          <w:color w:val="0A1247"/>
          <w:sz w:val="24"/>
        </w:rPr>
        <w:t>Update the "Attached Flow" field</w:t>
      </w:r>
    </w:p>
    <w:p w14:paraId="7D50712B" w14:textId="45D07892" w:rsidR="00AC4452" w:rsidRDefault="007E3EDF">
      <w:pPr>
        <w:widowControl/>
        <w:numPr>
          <w:ilvl w:val="0"/>
          <w:numId w:val="2"/>
        </w:numPr>
        <w:spacing w:after="225"/>
        <w:ind w:left="0"/>
        <w:jc w:val="left"/>
      </w:pPr>
      <w:r>
        <w:rPr>
          <w:rFonts w:ascii="Poppins" w:eastAsia="Poppins" w:hAnsi="Poppins" w:cs="Poppins"/>
          <w:color w:val="0A1247"/>
          <w:sz w:val="24"/>
        </w:rPr>
        <w:t>Click "Save"</w:t>
      </w:r>
    </w:p>
    <w:p w14:paraId="12127190" w14:textId="77777777" w:rsidR="00AC4452" w:rsidRDefault="007E3EDF">
      <w:pPr>
        <w:pStyle w:val="Heading2"/>
        <w:spacing w:line="720" w:lineRule="atLeast"/>
        <w:rPr>
          <w:rFonts w:ascii="Poppins" w:eastAsia="Poppins" w:hAnsi="Poppins" w:cs="Poppins" w:hint="default"/>
          <w:color w:val="0A1247"/>
          <w:sz w:val="60"/>
          <w:szCs w:val="60"/>
        </w:rPr>
      </w:pPr>
      <w:r>
        <w:rPr>
          <w:rFonts w:ascii="Poppins" w:eastAsia="Poppins" w:hAnsi="Poppins" w:cs="Poppins" w:hint="default"/>
          <w:color w:val="0A1247"/>
          <w:sz w:val="60"/>
          <w:szCs w:val="60"/>
        </w:rPr>
        <w:t>Testing</w:t>
      </w:r>
    </w:p>
    <w:p w14:paraId="689B6D5D" w14:textId="77777777" w:rsidR="00AC4452" w:rsidRDefault="007E3EDF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lastRenderedPageBreak/>
        <w:t>Your team members should now be able to join conference calls using your DID number. To test your conference, you can call your DID number using a moderator or user caller ID.</w:t>
      </w:r>
    </w:p>
    <w:p w14:paraId="2DBF70A3" w14:textId="77777777" w:rsidR="00AC4452" w:rsidRDefault="007E3EDF">
      <w:pPr>
        <w:pStyle w:val="Heading2"/>
        <w:spacing w:line="720" w:lineRule="atLeast"/>
        <w:rPr>
          <w:rFonts w:ascii="Poppins" w:eastAsia="Poppins" w:hAnsi="Poppins" w:cs="Poppins" w:hint="default"/>
          <w:color w:val="0A1247"/>
          <w:sz w:val="60"/>
          <w:szCs w:val="60"/>
        </w:rPr>
      </w:pPr>
      <w:r>
        <w:rPr>
          <w:rFonts w:ascii="Poppins" w:eastAsia="Poppins" w:hAnsi="Poppins" w:cs="Poppins" w:hint="default"/>
          <w:color w:val="0A1247"/>
          <w:sz w:val="60"/>
          <w:szCs w:val="60"/>
        </w:rPr>
        <w:t>Next Steps</w:t>
      </w:r>
    </w:p>
    <w:p w14:paraId="2450ED9D" w14:textId="75F26B70" w:rsidR="00AC4452" w:rsidRDefault="00740004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ins w:id="13" w:author="Maximilian" w:date="2021-06-20T07:10:00Z">
        <w:r>
          <w:rPr>
            <w:rFonts w:ascii="Poppins" w:eastAsia="Poppins" w:hAnsi="Poppins" w:cs="Poppins"/>
            <w:color w:val="0A1247"/>
            <w:sz w:val="33"/>
            <w:szCs w:val="33"/>
          </w:rPr>
          <w:t>I</w:t>
        </w:r>
      </w:ins>
      <w:del w:id="14" w:author="Maximilian" w:date="2021-06-20T07:10:00Z">
        <w:r w:rsidR="007E3EDF" w:rsidDel="00740004">
          <w:rPr>
            <w:rFonts w:ascii="Poppins" w:eastAsia="Poppins" w:hAnsi="Poppins" w:cs="Poppins"/>
            <w:color w:val="0A1247"/>
            <w:sz w:val="33"/>
            <w:szCs w:val="33"/>
          </w:rPr>
          <w:delText>i</w:delText>
        </w:r>
      </w:del>
      <w:r w:rsidR="007E3EDF">
        <w:rPr>
          <w:rFonts w:ascii="Poppins" w:eastAsia="Poppins" w:hAnsi="Poppins" w:cs="Poppins"/>
          <w:color w:val="0A1247"/>
          <w:sz w:val="33"/>
          <w:szCs w:val="33"/>
        </w:rPr>
        <w:t>n this guide</w:t>
      </w:r>
      <w:ins w:id="15" w:author="Maximilian" w:date="2021-06-20T07:10:00Z">
        <w:r>
          <w:rPr>
            <w:rFonts w:ascii="Poppins" w:eastAsia="Poppins" w:hAnsi="Poppins" w:cs="Poppins"/>
            <w:color w:val="0A1247"/>
            <w:sz w:val="33"/>
            <w:szCs w:val="33"/>
          </w:rPr>
          <w:t>,</w:t>
        </w:r>
      </w:ins>
      <w:r w:rsidR="007E3EDF">
        <w:rPr>
          <w:rFonts w:ascii="Poppins" w:eastAsia="Poppins" w:hAnsi="Poppins" w:cs="Poppins"/>
          <w:color w:val="0A1247"/>
          <w:sz w:val="33"/>
          <w:szCs w:val="33"/>
        </w:rPr>
        <w:t xml:space="preserve"> we discussed setting up</w:t>
      </w:r>
      <w:ins w:id="16" w:author="Maximilian" w:date="2021-06-20T07:10:00Z">
        <w:r>
          <w:rPr>
            <w:rFonts w:ascii="Poppins" w:eastAsia="Poppins" w:hAnsi="Poppins" w:cs="Poppins"/>
            <w:color w:val="0A1247"/>
            <w:sz w:val="33"/>
            <w:szCs w:val="33"/>
          </w:rPr>
          <w:t xml:space="preserve"> a</w:t>
        </w:r>
      </w:ins>
      <w:r w:rsidR="007E3EDF">
        <w:rPr>
          <w:rFonts w:ascii="Poppins" w:eastAsia="Poppins" w:hAnsi="Poppins" w:cs="Poppins"/>
          <w:color w:val="0A1247"/>
          <w:sz w:val="33"/>
          <w:szCs w:val="33"/>
        </w:rPr>
        <w:t xml:space="preserve"> </w:t>
      </w:r>
      <w:proofErr w:type="spellStart"/>
      <w:r w:rsidR="007E3EDF">
        <w:rPr>
          <w:rFonts w:ascii="Poppins" w:eastAsia="Poppins" w:hAnsi="Poppins" w:cs="Poppins"/>
          <w:color w:val="0A1247"/>
          <w:sz w:val="33"/>
          <w:szCs w:val="33"/>
        </w:rPr>
        <w:t>pinless</w:t>
      </w:r>
      <w:proofErr w:type="spellEnd"/>
      <w:ins w:id="17" w:author="Maximilian" w:date="2021-06-20T07:11:00Z">
        <w:r>
          <w:rPr>
            <w:rFonts w:ascii="Poppins" w:eastAsia="Poppins" w:hAnsi="Poppins" w:cs="Poppins"/>
            <w:color w:val="0A1247"/>
            <w:sz w:val="33"/>
            <w:szCs w:val="33"/>
          </w:rPr>
          <w:t>-</w:t>
        </w:r>
      </w:ins>
      <w:del w:id="18" w:author="Maximilian" w:date="2021-06-20T07:10:00Z">
        <w:r w:rsidR="007E3EDF" w:rsidDel="00740004">
          <w:rPr>
            <w:rFonts w:ascii="Poppins" w:eastAsia="Poppins" w:hAnsi="Poppins" w:cs="Poppins"/>
            <w:color w:val="0A1247"/>
            <w:sz w:val="33"/>
            <w:szCs w:val="33"/>
          </w:rPr>
          <w:delText xml:space="preserve"> </w:delText>
        </w:r>
      </w:del>
      <w:r w:rsidR="007E3EDF">
        <w:rPr>
          <w:rFonts w:ascii="Poppins" w:eastAsia="Poppins" w:hAnsi="Poppins" w:cs="Poppins"/>
          <w:color w:val="0A1247"/>
          <w:sz w:val="33"/>
          <w:szCs w:val="33"/>
        </w:rPr>
        <w:t xml:space="preserve">based conference. for other related </w:t>
      </w:r>
      <w:proofErr w:type="spellStart"/>
      <w:r w:rsidR="007E3EDF">
        <w:rPr>
          <w:rFonts w:ascii="Poppins" w:eastAsia="Poppins" w:hAnsi="Poppins" w:cs="Poppins"/>
          <w:color w:val="0A1247"/>
          <w:sz w:val="33"/>
          <w:szCs w:val="33"/>
        </w:rPr>
        <w:t>quickstart</w:t>
      </w:r>
      <w:proofErr w:type="spellEnd"/>
      <w:r w:rsidR="007E3EDF">
        <w:rPr>
          <w:rFonts w:ascii="Poppins" w:eastAsia="Poppins" w:hAnsi="Poppins" w:cs="Poppins"/>
          <w:color w:val="0A1247"/>
          <w:sz w:val="33"/>
          <w:szCs w:val="33"/>
        </w:rPr>
        <w:t xml:space="preserve"> posts</w:t>
      </w:r>
      <w:ins w:id="19" w:author="Maximilian" w:date="2021-06-20T07:11:00Z">
        <w:r>
          <w:rPr>
            <w:rFonts w:ascii="Poppins" w:eastAsia="Poppins" w:hAnsi="Poppins" w:cs="Poppins"/>
            <w:color w:val="0A1247"/>
            <w:sz w:val="33"/>
            <w:szCs w:val="33"/>
          </w:rPr>
          <w:t>,</w:t>
        </w:r>
      </w:ins>
      <w:r w:rsidR="007E3EDF">
        <w:rPr>
          <w:rFonts w:ascii="Poppins" w:eastAsia="Poppins" w:hAnsi="Poppins" w:cs="Poppins"/>
          <w:color w:val="0A1247"/>
          <w:sz w:val="33"/>
          <w:szCs w:val="33"/>
        </w:rPr>
        <w:t xml:space="preserve"> please see </w:t>
      </w:r>
      <w:ins w:id="20" w:author="Maximilian" w:date="2021-06-20T07:11:00Z">
        <w:r>
          <w:rPr>
            <w:rFonts w:ascii="Poppins" w:eastAsia="Poppins" w:hAnsi="Poppins" w:cs="Poppins"/>
            <w:color w:val="0A1247"/>
            <w:sz w:val="33"/>
            <w:szCs w:val="33"/>
          </w:rPr>
          <w:t xml:space="preserve">the </w:t>
        </w:r>
      </w:ins>
      <w:r w:rsidR="007E3EDF">
        <w:rPr>
          <w:rFonts w:ascii="Poppins" w:eastAsia="Poppins" w:hAnsi="Poppins" w:cs="Poppins"/>
          <w:color w:val="0A1247"/>
          <w:sz w:val="33"/>
          <w:szCs w:val="33"/>
        </w:rPr>
        <w:t>guides below:</w:t>
      </w:r>
    </w:p>
    <w:p w14:paraId="4FB8760D" w14:textId="77777777" w:rsidR="00AC4452" w:rsidRDefault="00740004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hyperlink r:id="rId23" w:history="1">
        <w:r w:rsidR="007E3EDF">
          <w:rPr>
            <w:rStyle w:val="Hyperlink"/>
            <w:rFonts w:ascii="Poppins" w:eastAsia="Poppins" w:hAnsi="Poppins" w:cs="Poppins"/>
            <w:color w:val="007BFF"/>
            <w:sz w:val="33"/>
            <w:szCs w:val="33"/>
            <w:u w:val="none"/>
          </w:rPr>
          <w:t>Setup Pin Conference</w:t>
        </w:r>
      </w:hyperlink>
    </w:p>
    <w:p w14:paraId="7295BEA4" w14:textId="77777777" w:rsidR="00AC4452" w:rsidRDefault="00740004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hyperlink r:id="rId24" w:history="1">
        <w:r w:rsidR="007E3EDF">
          <w:rPr>
            <w:rStyle w:val="Hyperlink"/>
            <w:rFonts w:ascii="Poppins" w:eastAsia="Poppins" w:hAnsi="Poppins" w:cs="Poppins"/>
            <w:color w:val="007BFF"/>
            <w:sz w:val="33"/>
            <w:szCs w:val="33"/>
            <w:u w:val="none"/>
          </w:rPr>
          <w:t>Voicemail and Recordings</w:t>
        </w:r>
      </w:hyperlink>
    </w:p>
    <w:p w14:paraId="75BF8552" w14:textId="77777777" w:rsidR="00AC4452" w:rsidRDefault="00AC4452"/>
    <w:sectPr w:rsidR="00AC44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CCCA8B"/>
    <w:multiLevelType w:val="multilevel"/>
    <w:tmpl w:val="60CCCA8B"/>
    <w:lvl w:ilvl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1" w15:restartNumberingAfterBreak="0">
    <w:nsid w:val="60CCCA96"/>
    <w:multiLevelType w:val="multilevel"/>
    <w:tmpl w:val="60CCCA96"/>
    <w:lvl w:ilvl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aximilian">
    <w15:presenceInfo w15:providerId="None" w15:userId="Maximili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trackRevision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C4452"/>
    <w:rsid w:val="00297344"/>
    <w:rsid w:val="00740004"/>
    <w:rsid w:val="007E3EDF"/>
    <w:rsid w:val="00AC4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43DB50"/>
  <w15:docId w15:val="{3326EE66-6D49-49DE-B040-C49C5119D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paragraph" w:styleId="Heading1">
    <w:name w:val="heading 1"/>
    <w:next w:val="Normal"/>
    <w:qFormat/>
    <w:pPr>
      <w:spacing w:beforeAutospacing="1" w:after="0" w:afterAutospacing="1"/>
      <w:outlineLvl w:val="0"/>
    </w:pPr>
    <w:rPr>
      <w:rFonts w:ascii="SimSun" w:hAnsi="SimSun" w:hint="eastAsia"/>
      <w:b/>
      <w:bCs/>
      <w:kern w:val="44"/>
      <w:sz w:val="48"/>
      <w:szCs w:val="48"/>
      <w:lang w:eastAsia="zh-CN"/>
    </w:rPr>
  </w:style>
  <w:style w:type="paragraph" w:styleId="Heading2">
    <w:name w:val="heading 2"/>
    <w:next w:val="Normal"/>
    <w:unhideWhenUsed/>
    <w:qFormat/>
    <w:pPr>
      <w:spacing w:beforeAutospacing="1" w:after="0" w:afterAutospacing="1"/>
      <w:outlineLvl w:val="1"/>
    </w:pPr>
    <w:rPr>
      <w:rFonts w:ascii="SimSun" w:hAnsi="SimSun" w:hint="eastAsia"/>
      <w:b/>
      <w:bCs/>
      <w:sz w:val="36"/>
      <w:szCs w:val="36"/>
      <w:lang w:eastAsia="zh-CN"/>
    </w:rPr>
  </w:style>
  <w:style w:type="paragraph" w:styleId="Heading4">
    <w:name w:val="heading 4"/>
    <w:next w:val="Normal"/>
    <w:unhideWhenUsed/>
    <w:qFormat/>
    <w:pPr>
      <w:spacing w:beforeAutospacing="1" w:after="0" w:afterAutospacing="1"/>
      <w:outlineLvl w:val="3"/>
    </w:pPr>
    <w:rPr>
      <w:rFonts w:ascii="SimSun" w:hAnsi="SimSun" w:hint="eastAsia"/>
      <w:b/>
      <w:bCs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="0" w:afterAutospacing="1"/>
    </w:pPr>
    <w:rPr>
      <w:sz w:val="24"/>
      <w:szCs w:val="24"/>
      <w:lang w:eastAsia="zh-CN"/>
    </w:rPr>
  </w:style>
  <w:style w:type="character" w:styleId="Hyperlink">
    <w:name w:val="Hyperlink"/>
    <w:basedOn w:val="DefaultParagraphFont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0408f3c997f309c03b08bf3a4bc7b730" TargetMode="External"/><Relationship Id="rId18" Type="http://schemas.openxmlformats.org/officeDocument/2006/relationships/image" Target="media/image7.png"/><Relationship Id="rId26" Type="http://schemas.microsoft.com/office/2011/relationships/people" Target="people.xml"/><Relationship Id="rId3" Type="http://schemas.openxmlformats.org/officeDocument/2006/relationships/styles" Target="styles.xml"/><Relationship Id="rId21" Type="http://schemas.openxmlformats.org/officeDocument/2006/relationships/image" Target="43781db5c40ecc39fd718685594f0956" TargetMode="External"/><Relationship Id="rId7" Type="http://schemas.openxmlformats.org/officeDocument/2006/relationships/image" Target="fad58de7366495db4650cfefac2fcd61" TargetMode="External"/><Relationship Id="rId12" Type="http://schemas.openxmlformats.org/officeDocument/2006/relationships/image" Target="media/image4.png"/><Relationship Id="rId17" Type="http://schemas.openxmlformats.org/officeDocument/2006/relationships/image" Target="ff33ed7e025b5e315a383c645bc2427d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051708c7434dff2b40e44462d3f29607" TargetMode="External"/><Relationship Id="rId24" Type="http://schemas.openxmlformats.org/officeDocument/2006/relationships/hyperlink" Target="https://lineblocs.com/resources/quickstarts/recordings-and-voicemail" TargetMode="External"/><Relationship Id="rId5" Type="http://schemas.openxmlformats.org/officeDocument/2006/relationships/webSettings" Target="webSettings.xml"/><Relationship Id="rId15" Type="http://schemas.openxmlformats.org/officeDocument/2006/relationships/image" Target="62db43ffe0410e0569aaa6ce0cdeea5c" TargetMode="External"/><Relationship Id="rId23" Type="http://schemas.openxmlformats.org/officeDocument/2006/relationships/hyperlink" Target="https://lineblocs.com/resources/quickstarts/pin-conference" TargetMode="External"/><Relationship Id="rId10" Type="http://schemas.openxmlformats.org/officeDocument/2006/relationships/image" Target="media/image3.png"/><Relationship Id="rId19" Type="http://schemas.openxmlformats.org/officeDocument/2006/relationships/image" Target="9b4a8a31b4caf3cc5c6205f74950ac14" TargetMode="External"/><Relationship Id="rId4" Type="http://schemas.openxmlformats.org/officeDocument/2006/relationships/settings" Target="settings.xml"/><Relationship Id="rId9" Type="http://schemas.openxmlformats.org/officeDocument/2006/relationships/image" Target="d5b7755465ac04694f4b76a87ca81266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app.lineblocs.com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Max’s Iphone</dc:creator>
  <cp:lastModifiedBy>Maximilian</cp:lastModifiedBy>
  <cp:revision>2</cp:revision>
  <dcterms:created xsi:type="dcterms:W3CDTF">2021-06-18T17:29:00Z</dcterms:created>
  <dcterms:modified xsi:type="dcterms:W3CDTF">2021-06-20T10:11:00Z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3081-10.16.0</vt:lpwstr>
  </property>
</Properties>
</file>