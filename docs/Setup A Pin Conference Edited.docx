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57E0A7" w14:textId="77777777" w:rsidR="00907F06" w:rsidRDefault="008815DF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Create A Pinned Conference</w:t>
      </w:r>
    </w:p>
    <w:p w14:paraId="5A523378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"09f082d928fca9a099f7342bd61b4583"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AD437A8" wp14:editId="0A67D571">
            <wp:extent cx="10734675" cy="7610475"/>
            <wp:effectExtent l="0" t="0" r="381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467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E8D6367" w14:textId="467B8429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Pinned conferences allow you to create discussion rooms you and your team can access on demand. A basic pin conference usually includes an assigned number</w:t>
      </w:r>
      <w:r w:rsidR="00F27E01">
        <w:rPr>
          <w:rFonts w:ascii="Poppins" w:eastAsia="Poppins" w:hAnsi="Poppins" w:cs="Poppins"/>
          <w:color w:val="0A1247"/>
          <w:sz w:val="33"/>
          <w:szCs w:val="33"/>
        </w:rPr>
        <w:t xml:space="preserve"> of members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 and a set of access pins your team members can use to access the conferencing room.</w:t>
      </w:r>
    </w:p>
    <w:p w14:paraId="312B33F8" w14:textId="6B5B095D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, you can entirely create basic and advanced pinned conferences and customize conferencing workflows as per your needs. </w:t>
      </w:r>
    </w:p>
    <w:p w14:paraId="61758ADB" w14:textId="64D6E894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This tutorial will go over how to create an essential pin-based conference using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editor.</w:t>
      </w:r>
    </w:p>
    <w:p w14:paraId="755CE49F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07BBABA4" w14:textId="77777777" w:rsidR="00907F06" w:rsidRDefault="008815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>
        <w:rPr>
          <w:rFonts w:ascii="Poppins" w:eastAsia="Poppins" w:hAnsi="Poppins" w:cs="Poppins"/>
          <w:color w:val="007BFF"/>
          <w:sz w:val="24"/>
        </w:rPr>
        <w:fldChar w:fldCharType="begin"/>
      </w:r>
      <w:r>
        <w:rPr>
          <w:rFonts w:ascii="Poppins" w:eastAsia="Poppins" w:hAnsi="Poppins" w:cs="Poppins"/>
          <w:color w:val="007BFF"/>
          <w:sz w:val="24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24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45B45A11" w14:textId="77777777" w:rsidR="00907F06" w:rsidRDefault="008815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32F00D73" w14:textId="127AF92C" w:rsidR="00907F06" w:rsidRDefault="008815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 the "Pin Conference" template</w:t>
      </w:r>
    </w:p>
    <w:p w14:paraId="3E40D55C" w14:textId="77777777" w:rsidR="00907F06" w:rsidRDefault="008815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5846096E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 Pin Numbers</w:t>
      </w:r>
    </w:p>
    <w:p w14:paraId="11E4A717" w14:textId="601B7241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default, the conference will be set up with default pins for moderator and user access. </w:t>
      </w:r>
    </w:p>
    <w:p w14:paraId="0BEAE6F0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update the pin numbers used for your conference, please click the "Switch" widget to bring up its options, then open the "Links" tab.</w:t>
      </w:r>
    </w:p>
    <w:p w14:paraId="4DAA46E6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"87b94ad2cd055b1518c86b0b5cd28cdf"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C740660" wp14:editId="1A255ECE">
            <wp:extent cx="3495675" cy="7781925"/>
            <wp:effectExtent l="0" t="0" r="1905" b="190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86ECADC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"f75406034088c80c14729946475d3fc8"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6B2B4B8" wp14:editId="30CBACF1">
            <wp:extent cx="3495675" cy="7781925"/>
            <wp:effectExtent l="0" t="0" r="1905" b="1905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D692393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Conference Settings</w:t>
      </w:r>
    </w:p>
    <w:p w14:paraId="7586AD71" w14:textId="332D2CE6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 xml:space="preserve">By default, the pinned conference will wait for a moderator to join, end when the moderator leaves as well as only allow up to 10 participants </w:t>
      </w:r>
      <w:ins w:id="0" w:author="Maximilian" w:date="2021-07-09T06:46:00Z">
        <w:r w:rsidR="00F27E01">
          <w:rPr>
            <w:rFonts w:ascii="Poppins" w:eastAsia="Poppins" w:hAnsi="Poppins" w:cs="Poppins"/>
            <w:color w:val="0A1247"/>
            <w:sz w:val="33"/>
            <w:szCs w:val="33"/>
          </w:rPr>
          <w:t xml:space="preserve">maximum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on the call at any given time.</w:t>
      </w:r>
    </w:p>
    <w:p w14:paraId="4AB8CFBF" w14:textId="360B6455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update settings for your conference please open the “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PinConference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” widget.</w:t>
      </w:r>
    </w:p>
    <w:p w14:paraId="2F06AA6E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"051708c7434dff2b40e44462d3f29607"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0B678F0" wp14:editId="434A4B6E">
            <wp:extent cx="3457575" cy="7781925"/>
            <wp:effectExtent l="0" t="0" r="0" b="1905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DC501D9" w14:textId="77777777" w:rsidR="00907F06" w:rsidRDefault="008815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Moderator Access</w:t>
      </w:r>
    </w:p>
    <w:p w14:paraId="79E4AB09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"0408f3c997f309c03b08bf3a4bc7b730"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43C964D" wp14:editId="735ECB8E">
            <wp:extent cx="3457575" cy="7781925"/>
            <wp:effectExtent l="0" t="0" r="0" b="1905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48263DE" w14:textId="77777777" w:rsidR="00907F06" w:rsidRDefault="008815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Notifications</w:t>
      </w:r>
    </w:p>
    <w:p w14:paraId="293E0F32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"62db43ffe0410e0569aaa6ce0cdeea5c"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6B400A6" wp14:editId="12898FBD">
            <wp:extent cx="3305175" cy="1000125"/>
            <wp:effectExtent l="0" t="0" r="381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CD9B8F2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"ff33ed7e025b5e315a383c645bc2427d"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25BF850" wp14:editId="5D51E6CF">
            <wp:extent cx="3267075" cy="847725"/>
            <wp:effectExtent l="0" t="0" r="1905" b="381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798F634" w14:textId="77777777" w:rsidR="00907F06" w:rsidRDefault="008815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Speech Detection</w:t>
      </w:r>
    </w:p>
    <w:p w14:paraId="2229FE03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"9b4a8a31b4caf3cc5c6205f74950ac14"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A10738F" wp14:editId="542DFF0D">
            <wp:extent cx="3419475" cy="676275"/>
            <wp:effectExtent l="0" t="0" r="3810" b="3810"/>
            <wp:docPr id="4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00279C1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3A05B196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39E8838" wp14:editId="73DC6E6F">
            <wp:extent cx="628650" cy="304800"/>
            <wp:effectExtent l="0" t="0" r="0" b="3810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077AA47B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0704C61F" w14:textId="67204C6B" w:rsidR="00907F06" w:rsidRDefault="008815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1" w:author="Maximilian" w:date="2021-07-09T06:47:00Z">
        <w:r w:rsidR="00F27E01"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please click </w:t>
      </w:r>
      <w:hyperlink r:id="rId24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5D315905" w14:textId="77777777" w:rsidR="00907F06" w:rsidRDefault="008815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4930F2C7" w14:textId="77777777" w:rsidR="00907F06" w:rsidRDefault="008815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75DE8D96" w14:textId="347A5B23" w:rsidR="00907F06" w:rsidRDefault="008815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"Save"</w:t>
      </w:r>
    </w:p>
    <w:p w14:paraId="75EAB6C3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48726009" w14:textId="77777777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Your team members should now be able to join conference calls using your DID number. To test your conference as a moderator or a user you can call the DID number you setup the conference flow on.</w:t>
      </w:r>
    </w:p>
    <w:p w14:paraId="66DB0339" w14:textId="77777777" w:rsidR="00907F06" w:rsidRDefault="008815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7B178642" w14:textId="5D208F0B" w:rsidR="00907F06" w:rsidRDefault="008815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guide, we discussed setting up pin</w:t>
      </w:r>
      <w:ins w:id="2" w:author="Maximilian" w:date="2021-07-09T06:48:00Z">
        <w:r w:rsidR="00F27E01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3" w:author="Maximilian" w:date="2021-07-09T06:48:00Z">
        <w:r w:rsidDel="00F27E01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based conference. for other related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quickstart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posts, please see the guides below:</w:t>
      </w:r>
    </w:p>
    <w:p w14:paraId="50868909" w14:textId="77777777" w:rsidR="00907F06" w:rsidRDefault="00F27E01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5" w:history="1">
        <w:r w:rsidR="008815D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Call Queues</w:t>
        </w:r>
      </w:hyperlink>
    </w:p>
    <w:p w14:paraId="5444103C" w14:textId="77777777" w:rsidR="00907F06" w:rsidRDefault="00F27E01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6" w:history="1">
        <w:r w:rsidR="008815D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Voicemail and Recordings</w:t>
        </w:r>
      </w:hyperlink>
    </w:p>
    <w:p w14:paraId="522FB233" w14:textId="77777777" w:rsidR="00907F06" w:rsidRDefault="00907F06"/>
    <w:sectPr w:rsidR="0090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A14"/>
    <w:multiLevelType w:val="multilevel"/>
    <w:tmpl w:val="60CCCA14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A1F"/>
    <w:multiLevelType w:val="multilevel"/>
    <w:tmpl w:val="60CCCA1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F06"/>
    <w:rsid w:val="008815DF"/>
    <w:rsid w:val="00907F06"/>
    <w:rsid w:val="00F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0FC46"/>
  <w15:docId w15:val="{91F4D288-F9EF-484A-8923-6C0EF7D7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051708c7434dff2b40e44462d3f29607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lineblocs.com/resources/quickstarts/recordings-and-voicemail" TargetMode="External"/><Relationship Id="rId3" Type="http://schemas.openxmlformats.org/officeDocument/2006/relationships/styles" Target="styles.xml"/><Relationship Id="rId21" Type="http://schemas.openxmlformats.org/officeDocument/2006/relationships/image" Target="9b4a8a31b4caf3cc5c6205f74950ac14" TargetMode="External"/><Relationship Id="rId7" Type="http://schemas.openxmlformats.org/officeDocument/2006/relationships/image" Target="09f082d928fca9a099f7342bd61b4583" TargetMode="External"/><Relationship Id="rId12" Type="http://schemas.openxmlformats.org/officeDocument/2006/relationships/image" Target="media/image4.png"/><Relationship Id="rId17" Type="http://schemas.openxmlformats.org/officeDocument/2006/relationships/image" Target="62db43ffe0410e0569aaa6ce0cdeea5c" TargetMode="External"/><Relationship Id="rId25" Type="http://schemas.openxmlformats.org/officeDocument/2006/relationships/hyperlink" Target="https://lineblocs.com/resources/quickstarts/call-que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75406034088c80c14729946475d3fc8" TargetMode="External"/><Relationship Id="rId24" Type="http://schemas.openxmlformats.org/officeDocument/2006/relationships/hyperlink" Target="https://app.linebloc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0408f3c997f309c03b08bf3a4bc7b730" TargetMode="External"/><Relationship Id="rId23" Type="http://schemas.openxmlformats.org/officeDocument/2006/relationships/image" Target="43781db5c40ecc39fd718685594f0956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ff33ed7e025b5e315a383c645bc2427d" TargetMode="External"/><Relationship Id="rId4" Type="http://schemas.openxmlformats.org/officeDocument/2006/relationships/settings" Target="settings.xml"/><Relationship Id="rId9" Type="http://schemas.openxmlformats.org/officeDocument/2006/relationships/image" Target="87b94ad2cd055b1518c86b0b5cd28c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2021-06-18T17:28:00Z</dcterms:created>
  <dcterms:modified xsi:type="dcterms:W3CDTF">2021-07-09T09:48:00Z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