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69997A" w14:textId="77777777" w:rsidR="00BC45BB" w:rsidRDefault="006B127E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Purchase Numbers</w:t>
      </w:r>
    </w:p>
    <w:p w14:paraId="5231B98E" w14:textId="0B8A1367" w:rsidR="00BC45BB" w:rsidRDefault="006B127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Lineblocs currently offers voice numbers that are toll</w:t>
      </w:r>
      <w:ins w:id="0" w:author="Maximilian" w:date="2021-07-12T19:28:00Z">
        <w:r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1" w:author="Maximilian" w:date="2021-07-12T19:27:00Z">
        <w:r w:rsidDel="006B127E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free, local or vanity based. You can use the Lineblocs user dashboard to buy new DID numbers in a supported rate cent</w:t>
      </w:r>
      <w:ins w:id="2" w:author="Maximilian" w:date="2021-07-12T19:28:00Z">
        <w:r>
          <w:rPr>
            <w:rFonts w:ascii="Poppins" w:eastAsia="Poppins" w:hAnsi="Poppins" w:cs="Poppins"/>
            <w:color w:val="0A1247"/>
            <w:sz w:val="33"/>
            <w:szCs w:val="33"/>
          </w:rPr>
          <w:t>re</w:t>
        </w:r>
      </w:ins>
      <w:del w:id="3" w:author="Maximilian" w:date="2021-07-12T19:28:00Z">
        <w:r w:rsidDel="006B127E">
          <w:rPr>
            <w:rFonts w:ascii="Poppins" w:eastAsia="Poppins" w:hAnsi="Poppins" w:cs="Poppins"/>
            <w:color w:val="0A1247"/>
            <w:sz w:val="33"/>
            <w:szCs w:val="33"/>
          </w:rPr>
          <w:delText>er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and region.</w:t>
      </w:r>
    </w:p>
    <w:p w14:paraId="58A86D6D" w14:textId="77777777" w:rsidR="00BC45BB" w:rsidRDefault="006B127E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Searching for numbers</w:t>
      </w:r>
    </w:p>
    <w:p w14:paraId="507ADD91" w14:textId="77777777" w:rsidR="00BC45BB" w:rsidRDefault="006B127E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In </w:t>
      </w:r>
      <w:hyperlink r:id="rId6" w:anchor="/dashboard" w:history="1">
        <w:r>
          <w:rPr>
            <w:rStyle w:val="Hyperlink"/>
            <w:rFonts w:ascii="Poppins" w:eastAsia="Poppins" w:hAnsi="Poppins" w:cs="Poppins"/>
            <w:color w:val="007BFF"/>
            <w:sz w:val="24"/>
            <w:u w:val="none"/>
          </w:rPr>
          <w:t>Lineblocs dashboard</w:t>
        </w:r>
      </w:hyperlink>
      <w:r>
        <w:rPr>
          <w:rFonts w:ascii="Poppins" w:eastAsia="Poppins" w:hAnsi="Poppins" w:cs="Poppins"/>
          <w:color w:val="0A1247"/>
          <w:sz w:val="24"/>
        </w:rPr>
        <w:t> click </w:t>
      </w:r>
      <w:hyperlink r:id="rId7" w:anchor="/dashboard/dids/buy-numbers" w:history="1">
        <w:r>
          <w:rPr>
            <w:rStyle w:val="Hyperlink"/>
            <w:rFonts w:ascii="Poppins" w:eastAsia="Poppins" w:hAnsi="Poppins" w:cs="Poppins"/>
            <w:color w:val="007BFF"/>
            <w:sz w:val="24"/>
            <w:u w:val="none"/>
          </w:rPr>
          <w:t>"DID Numbers" -&gt; "Buy Numbers"</w:t>
        </w:r>
      </w:hyperlink>
    </w:p>
    <w:p w14:paraId="1492DDE4" w14:textId="77777777" w:rsidR="00BC45BB" w:rsidRDefault="006B127E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Select Voice Numbers</w:t>
      </w:r>
    </w:p>
    <w:p w14:paraId="615741FA" w14:textId="77777777" w:rsidR="00BC45BB" w:rsidRDefault="006B127E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 xml:space="preserve">Search for numbers based on the </w:t>
      </w:r>
      <w:r>
        <w:rPr>
          <w:rFonts w:ascii="Poppins" w:eastAsia="Poppins" w:hAnsi="Poppins" w:cs="Poppins"/>
          <w:color w:val="0A1247"/>
          <w:sz w:val="24"/>
        </w:rPr>
        <w:t xml:space="preserve">filters provided. Click "More Options" for advanced </w:t>
      </w:r>
      <w:r>
        <w:rPr>
          <w:rFonts w:ascii="Poppins" w:eastAsia="Poppins" w:hAnsi="Poppins" w:cs="Poppins"/>
          <w:color w:val="0A1247"/>
          <w:sz w:val="24"/>
        </w:rPr>
        <w:lastRenderedPageBreak/>
        <w:t>filters </w:t>
      </w:r>
      <w:r>
        <w:rPr>
          <w:rFonts w:ascii="Poppins" w:eastAsia="Poppins" w:hAnsi="Poppins" w:cs="Poppins"/>
          <w:color w:val="0A1247"/>
          <w:sz w:val="24"/>
        </w:rPr>
        <w:fldChar w:fldCharType="begin" w:fldLock="1"/>
      </w:r>
      <w:r>
        <w:rPr>
          <w:rFonts w:ascii="Poppins" w:eastAsia="Poppins" w:hAnsi="Poppins" w:cs="Poppins"/>
          <w:color w:val="0A1247"/>
          <w:sz w:val="24"/>
        </w:rPr>
        <w:instrText xml:space="preserve">INCLUDEPICTURE \d "3ecd75e176ff489348dd203a410a295a" \* MERGEFORMATINET </w:instrText>
      </w:r>
      <w:r>
        <w:rPr>
          <w:rFonts w:ascii="Poppins" w:eastAsia="Poppins" w:hAnsi="Poppins" w:cs="Poppins"/>
          <w:color w:val="0A1247"/>
          <w:sz w:val="24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24"/>
        </w:rPr>
        <w:drawing>
          <wp:inline distT="0" distB="0" distL="114300" distR="114300" wp14:anchorId="3B43463E" wp14:editId="1EEA7E6F">
            <wp:extent cx="17068800" cy="7886700"/>
            <wp:effectExtent l="0" t="0" r="190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0" cy="788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24"/>
        </w:rPr>
        <w:fldChar w:fldCharType="end"/>
      </w:r>
    </w:p>
    <w:p w14:paraId="6B8AFEF7" w14:textId="77777777" w:rsidR="00BC45BB" w:rsidRDefault="006B127E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Search</w:t>
      </w:r>
    </w:p>
    <w:p w14:paraId="4E644031" w14:textId="77777777" w:rsidR="00BC45BB" w:rsidRDefault="006B127E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lastRenderedPageBreak/>
        <w:t>Buying a number</w:t>
      </w:r>
    </w:p>
    <w:p w14:paraId="76FF7861" w14:textId="4B170C71" w:rsidR="00BC45BB" w:rsidRDefault="006B127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purchase a number</w:t>
      </w:r>
      <w:ins w:id="4" w:author="Maximilian" w:date="2021-07-12T19:28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click the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"0461ebd2b773878eac9f78a891912d65"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25012DDC" wp14:editId="394919FA">
            <wp:extent cx="600075" cy="257175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  <w:r>
        <w:rPr>
          <w:rFonts w:ascii="Poppins" w:eastAsia="Poppins" w:hAnsi="Poppins" w:cs="Poppins"/>
          <w:color w:val="0A1247"/>
          <w:sz w:val="33"/>
          <w:szCs w:val="33"/>
        </w:rPr>
        <w:t> button next to the number.</w:t>
      </w:r>
    </w:p>
    <w:p w14:paraId="41BA269C" w14:textId="77777777" w:rsidR="00BC45BB" w:rsidRDefault="006B127E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Setup Number</w:t>
      </w:r>
    </w:p>
    <w:p w14:paraId="1D6814CD" w14:textId="4D6E72F5" w:rsidR="00BC45BB" w:rsidRDefault="006B127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Once you have purchased a new number</w:t>
      </w:r>
      <w:ins w:id="5" w:author="Maximilian" w:date="2021-07-12T19:29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you can change the number's settings according to your needs – including changing its label, call flow</w:t>
      </w:r>
      <w:r>
        <w:rPr>
          <w:rFonts w:ascii="Poppins" w:eastAsia="Poppins" w:hAnsi="Poppins" w:cs="Poppins"/>
          <w:color w:val="0A1247"/>
          <w:sz w:val="33"/>
          <w:szCs w:val="33"/>
        </w:rPr>
        <w:t>, and more. For more info on managing numbers</w:t>
      </w:r>
      <w:ins w:id="6" w:author="Maximilian" w:date="2021-07-12T19:29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 </w:t>
      </w:r>
      <w:hyperlink r:id="rId12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click here</w:t>
        </w:r>
      </w:hyperlink>
    </w:p>
    <w:p w14:paraId="3CF2C60E" w14:textId="77777777" w:rsidR="00BC45BB" w:rsidRDefault="006B127E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48A4C8CC" w14:textId="492F2CD4" w:rsidR="00BC45BB" w:rsidRDefault="006B127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For related guides</w:t>
      </w:r>
      <w:ins w:id="7" w:author="Maximilian" w:date="2021-07-12T19:30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see the following:</w:t>
      </w:r>
    </w:p>
    <w:p w14:paraId="74B81F69" w14:textId="77777777" w:rsidR="00BC45BB" w:rsidRDefault="006B127E">
      <w:pPr>
        <w:widowControl/>
        <w:numPr>
          <w:ilvl w:val="0"/>
          <w:numId w:val="2"/>
        </w:numPr>
        <w:spacing w:after="0"/>
        <w:ind w:left="0"/>
        <w:jc w:val="left"/>
      </w:pPr>
      <w:hyperlink r:id="rId13" w:history="1">
        <w:r>
          <w:rPr>
            <w:rStyle w:val="Hyperlink"/>
            <w:rFonts w:ascii="Poppins" w:eastAsia="Poppins" w:hAnsi="Poppins" w:cs="Poppins"/>
            <w:color w:val="007BFF"/>
            <w:sz w:val="24"/>
            <w:u w:val="none"/>
          </w:rPr>
          <w:t>Porting Numbers</w:t>
        </w:r>
      </w:hyperlink>
    </w:p>
    <w:p w14:paraId="5699EF29" w14:textId="77777777" w:rsidR="00BC45BB" w:rsidRDefault="006B127E">
      <w:pPr>
        <w:widowControl/>
        <w:numPr>
          <w:ilvl w:val="0"/>
          <w:numId w:val="2"/>
        </w:numPr>
        <w:spacing w:after="0"/>
        <w:ind w:left="0"/>
        <w:jc w:val="left"/>
      </w:pPr>
      <w:hyperlink r:id="rId14" w:history="1">
        <w:r>
          <w:rPr>
            <w:rStyle w:val="Hyperlink"/>
            <w:rFonts w:ascii="Poppins" w:eastAsia="Poppins" w:hAnsi="Poppins" w:cs="Poppins"/>
            <w:color w:val="007BFF"/>
            <w:sz w:val="24"/>
            <w:u w:val="none"/>
          </w:rPr>
          <w:t>Releasing Numbers</w:t>
        </w:r>
      </w:hyperlink>
    </w:p>
    <w:p w14:paraId="6A78E703" w14:textId="3B9B2034" w:rsidR="00BC45BB" w:rsidRDefault="00BC45BB"/>
    <w:sectPr w:rsidR="00BC4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70EB5"/>
    <w:multiLevelType w:val="multilevel"/>
    <w:tmpl w:val="60E70EB5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 w15:restartNumberingAfterBreak="0">
    <w:nsid w:val="60E70EC0"/>
    <w:multiLevelType w:val="multilevel"/>
    <w:tmpl w:val="60E70EC0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5BB"/>
    <w:rsid w:val="006B127E"/>
    <w:rsid w:val="00BC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96F79"/>
  <w15:docId w15:val="{39935CDF-EC3D-4634-9ABA-BFBD8076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neblocs.com/resources/managing-numbers/porting-numbers" TargetMode="External"/><Relationship Id="rId3" Type="http://schemas.openxmlformats.org/officeDocument/2006/relationships/styles" Target="styles.xml"/><Relationship Id="rId7" Type="http://schemas.openxmlformats.org/officeDocument/2006/relationships/hyperlink" Target="https://app.lineblocs.com/" TargetMode="External"/><Relationship Id="rId12" Type="http://schemas.openxmlformats.org/officeDocument/2006/relationships/hyperlink" Target="https://lineblocs.com/resources/managing-numbers/manage-number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s://app.lineblocs.com/" TargetMode="External"/><Relationship Id="rId11" Type="http://schemas.openxmlformats.org/officeDocument/2006/relationships/image" Target="0461ebd2b773878eac9f78a891912d6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3ecd75e176ff489348dd203a410a295a" TargetMode="External"/><Relationship Id="rId14" Type="http://schemas.openxmlformats.org/officeDocument/2006/relationships/hyperlink" Target="https://lineblocs.com/resources/managing-numbers/release-number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1</cp:revision>
  <dcterms:created xsi:type="dcterms:W3CDTF">2021-07-08T15:41:00Z</dcterms:created>
  <dcterms:modified xsi:type="dcterms:W3CDTF">2021-07-12T22:31:00Z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