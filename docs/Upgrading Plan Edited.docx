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BB26EA" w14:textId="77777777" w:rsidR="00144186" w:rsidRDefault="002A02EC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Upgrading Plan</w:t>
      </w:r>
    </w:p>
    <w:p w14:paraId="59D0CD60" w14:textId="1F91DB9C" w:rsidR="00144186" w:rsidRDefault="002A02EC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Upgrading your membership type is a </w:t>
      </w:r>
      <w:ins w:id="0" w:author="Maximilian" w:date="2021-07-13T02:49:00Z">
        <w:r w:rsidR="00F358E4">
          <w:rPr>
            <w:rFonts w:ascii="Poppins" w:eastAsia="Poppins" w:hAnsi="Poppins" w:cs="Poppins"/>
            <w:color w:val="0A1247"/>
            <w:sz w:val="33"/>
            <w:szCs w:val="33"/>
          </w:rPr>
          <w:t>straightforward</w:t>
        </w:r>
      </w:ins>
      <w:del w:id="1" w:author="Maximilian" w:date="2021-07-13T02:49:00Z">
        <w:r w:rsidDel="00F358E4">
          <w:rPr>
            <w:rFonts w:ascii="Poppins" w:eastAsia="Poppins" w:hAnsi="Poppins" w:cs="Poppins"/>
            <w:color w:val="0A1247"/>
            <w:sz w:val="33"/>
            <w:szCs w:val="33"/>
          </w:rPr>
          <w:delText>very easy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process. </w:t>
      </w:r>
    </w:p>
    <w:p w14:paraId="3A63CB12" w14:textId="77777777" w:rsidR="00144186" w:rsidRDefault="002A02EC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learn more about the Lineblocs memberships, please view our </w:t>
      </w:r>
      <w:hyperlink r:id="rId6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Pricing page</w:t>
        </w:r>
      </w:hyperlink>
    </w:p>
    <w:p w14:paraId="21723A4C" w14:textId="77777777" w:rsidR="00144186" w:rsidRDefault="002A02EC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Changing membership type</w:t>
      </w:r>
    </w:p>
    <w:p w14:paraId="36333766" w14:textId="720697F3" w:rsidR="00144186" w:rsidRDefault="002A02EC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To </w:t>
      </w:r>
      <w:ins w:id="2" w:author="Maximilian" w:date="2021-07-13T02:49:00Z">
        <w:r w:rsidR="00F358E4">
          <w:rPr>
            <w:rFonts w:ascii="Poppins" w:eastAsia="Poppins" w:hAnsi="Poppins" w:cs="Poppins"/>
            <w:color w:val="0A1247"/>
            <w:sz w:val="33"/>
            <w:szCs w:val="33"/>
          </w:rPr>
          <w:t>c</w:t>
        </w:r>
      </w:ins>
      <w:ins w:id="3" w:author="Maximilian" w:date="2021-07-13T02:50:00Z">
        <w:r w:rsidR="00F358E4">
          <w:rPr>
            <w:rFonts w:ascii="Poppins" w:eastAsia="Poppins" w:hAnsi="Poppins" w:cs="Poppins"/>
            <w:color w:val="0A1247"/>
            <w:sz w:val="33"/>
            <w:szCs w:val="33"/>
          </w:rPr>
          <w:t>hange</w:t>
        </w:r>
      </w:ins>
      <w:del w:id="4" w:author="Maximilian" w:date="2021-07-13T02:49:00Z">
        <w:r w:rsidDel="00F358E4">
          <w:rPr>
            <w:rFonts w:ascii="Poppins" w:eastAsia="Poppins" w:hAnsi="Poppins" w:cs="Poppins"/>
            <w:color w:val="0A1247"/>
            <w:sz w:val="33"/>
            <w:szCs w:val="33"/>
          </w:rPr>
          <w:delText>upgrade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your membership plan:</w:t>
      </w:r>
    </w:p>
    <w:p w14:paraId="65E109F6" w14:textId="02003EF7" w:rsidR="00144186" w:rsidRDefault="002A02EC">
      <w:pPr>
        <w:widowControl/>
        <w:numPr>
          <w:ilvl w:val="0"/>
          <w:numId w:val="1"/>
        </w:numPr>
        <w:spacing w:after="225"/>
        <w:ind w:left="0"/>
      </w:pPr>
      <w:r>
        <w:t xml:space="preserve">in </w:t>
      </w:r>
      <w:r>
        <w:t>Lineblocs dashboard</w:t>
      </w:r>
      <w:ins w:id="5" w:author="Maximilian" w:date="2021-07-13T02:50:00Z">
        <w:r w:rsidR="00F358E4">
          <w:t>,</w:t>
        </w:r>
      </w:ins>
      <w:r>
        <w:t xml:space="preserve"> go to </w:t>
      </w:r>
      <w:hyperlink r:id="rId7" w:anchor="/dashboard/billing" w:history="1">
        <w:r>
          <w:rPr>
            <w:rStyle w:val="Hyperlink"/>
            <w:color w:val="007BFF"/>
            <w:u w:val="none"/>
          </w:rPr>
          <w:t>Billing</w:t>
        </w:r>
      </w:hyperlink>
    </w:p>
    <w:p w14:paraId="05480E45" w14:textId="77777777" w:rsidR="00144186" w:rsidRDefault="002A02EC">
      <w:pPr>
        <w:widowControl/>
        <w:numPr>
          <w:ilvl w:val="0"/>
          <w:numId w:val="1"/>
        </w:numPr>
        <w:spacing w:after="225"/>
        <w:ind w:left="0"/>
      </w:pPr>
      <w:r>
        <w:t>Next to your membership plan, click     </w:t>
      </w:r>
      <w:r>
        <w:fldChar w:fldCharType="begin" w:fldLock="1"/>
      </w:r>
      <w:r>
        <w:instrText xml:space="preserve">INCLUDEPICTURE \d "ae26b3d8e556703291282149e3ae894f"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6D60015F" wp14:editId="1721803E">
            <wp:extent cx="828675" cy="219075"/>
            <wp:effectExtent l="0" t="0" r="0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580FC2" w14:textId="77777777" w:rsidR="00144186" w:rsidRDefault="002A02EC">
      <w:pPr>
        <w:widowControl/>
        <w:numPr>
          <w:ilvl w:val="0"/>
          <w:numId w:val="1"/>
        </w:numPr>
        <w:spacing w:after="225"/>
        <w:ind w:left="0"/>
      </w:pPr>
      <w:r>
        <w:t>Select your new plan</w:t>
      </w:r>
    </w:p>
    <w:p w14:paraId="25616324" w14:textId="77777777" w:rsidR="00144186" w:rsidRDefault="002A02EC">
      <w:pPr>
        <w:widowControl/>
        <w:numPr>
          <w:ilvl w:val="0"/>
          <w:numId w:val="1"/>
        </w:numPr>
        <w:spacing w:after="225"/>
        <w:ind w:left="0"/>
      </w:pPr>
      <w:r>
        <w:t>Select a billing method</w:t>
      </w:r>
    </w:p>
    <w:p w14:paraId="24251181" w14:textId="77777777" w:rsidR="00144186" w:rsidRDefault="002A02EC">
      <w:pPr>
        <w:widowControl/>
        <w:numPr>
          <w:ilvl w:val="0"/>
          <w:numId w:val="1"/>
        </w:numPr>
        <w:spacing w:after="225"/>
        <w:ind w:left="0"/>
      </w:pPr>
      <w:r>
        <w:t>Save all changes</w:t>
      </w:r>
    </w:p>
    <w:p w14:paraId="3D1D48E5" w14:textId="77777777" w:rsidR="00144186" w:rsidRDefault="002A02EC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Billing Changes</w:t>
      </w:r>
    </w:p>
    <w:p w14:paraId="27825A86" w14:textId="77777777" w:rsidR="00144186" w:rsidRDefault="002A02EC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After you have upgraded your billing plan, you should be able to make use of your workspace features </w:t>
      </w:r>
      <w:r>
        <w:rPr>
          <w:rFonts w:ascii="Poppins" w:eastAsia="Poppins" w:hAnsi="Poppins" w:cs="Poppins"/>
          <w:color w:val="0A1247"/>
          <w:sz w:val="33"/>
          <w:szCs w:val="33"/>
        </w:rPr>
        <w:t>instantly.</w:t>
      </w:r>
    </w:p>
    <w:p w14:paraId="4ED79EA5" w14:textId="77777777" w:rsidR="00144186" w:rsidRDefault="002A02EC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40EE0339" w14:textId="414D8B75" w:rsidR="00144186" w:rsidRDefault="002A02EC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For more info on billing matters</w:t>
      </w:r>
      <w:ins w:id="6" w:author="Maximilian" w:date="2021-07-13T02:50:00Z">
        <w:r w:rsidR="00F358E4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see</w:t>
      </w:r>
      <w:ins w:id="7" w:author="Maximilian" w:date="2021-07-13T02:50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articles below:</w:t>
      </w:r>
    </w:p>
    <w:p w14:paraId="05FE6F09" w14:textId="77777777" w:rsidR="00144186" w:rsidRDefault="002A02EC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0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Call Pricing</w:t>
        </w:r>
      </w:hyperlink>
    </w:p>
    <w:p w14:paraId="0CF67122" w14:textId="77777777" w:rsidR="00144186" w:rsidRDefault="002A02EC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1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Monthly Invoices</w:t>
        </w:r>
      </w:hyperlink>
    </w:p>
    <w:p w14:paraId="655ED60E" w14:textId="77777777" w:rsidR="00144186" w:rsidRDefault="00144186">
      <w:pPr>
        <w:widowControl/>
        <w:spacing w:after="0"/>
        <w:jc w:val="left"/>
      </w:pPr>
    </w:p>
    <w:p w14:paraId="0246B37A" w14:textId="77777777" w:rsidR="00144186" w:rsidRDefault="00144186"/>
    <w:sectPr w:rsidR="00144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F68A"/>
    <w:multiLevelType w:val="multilevel"/>
    <w:tmpl w:val="60E7F68A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186"/>
    <w:rsid w:val="00144186"/>
    <w:rsid w:val="002A02EC"/>
    <w:rsid w:val="00F3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92E08"/>
  <w15:docId w15:val="{B9B693EE-F02E-4DC5-98D1-8A9E7E75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app.lineblocs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eblocs.com/pricing" TargetMode="External"/><Relationship Id="rId11" Type="http://schemas.openxmlformats.org/officeDocument/2006/relationships/hyperlink" Target="https://lineblocs.com/resources/billing-and-pricing/monthly-invoic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eblocs.com/resources/billing-and-pricing/call-pricing" TargetMode="External"/><Relationship Id="rId4" Type="http://schemas.openxmlformats.org/officeDocument/2006/relationships/settings" Target="settings.xml"/><Relationship Id="rId9" Type="http://schemas.openxmlformats.org/officeDocument/2006/relationships/image" Target="ae26b3d8e556703291282149e3ae894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2</cp:revision>
  <dcterms:created xsi:type="dcterms:W3CDTF">2021-07-09T08:10:00Z</dcterms:created>
  <dcterms:modified xsi:type="dcterms:W3CDTF">2021-07-13T05:50:00Z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