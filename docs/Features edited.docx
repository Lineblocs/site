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EEDE2" w14:textId="77777777" w:rsidR="00B003F7" w:rsidRDefault="009F15D1">
      <w:pPr>
        <w:pStyle w:val="Heading1"/>
        <w:spacing w:beforeAutospacing="0" w:after="375" w:afterAutospacing="0" w:line="540" w:lineRule="atLeast"/>
        <w:jc w:val="center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Features</w:t>
      </w:r>
    </w:p>
    <w:p w14:paraId="4B78B6A4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"ddb234dbcfe568d1c5b87e0061d1cbff"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519F9012" wp14:editId="7166DACD">
            <wp:extent cx="5286375" cy="4876800"/>
            <wp:effectExtent l="0" t="0" r="635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71038C9D" w14:textId="77777777" w:rsidR="00B003F7" w:rsidRDefault="009F15D1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Low-Code Flow Editor</w:t>
      </w:r>
    </w:p>
    <w:p w14:paraId="3036577A" w14:textId="391E74CA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Get access to an all-in-one flow editor that allows you to create highly customi</w:t>
      </w:r>
      <w:ins w:id="0" w:author="Maximilian" w:date="2021-07-19T02:40:00Z">
        <w:r>
          <w:rPr>
            <w:rFonts w:ascii="Poppins" w:eastAsia="Poppins" w:hAnsi="Poppins" w:cs="Poppins"/>
            <w:color w:val="0A1247"/>
            <w:sz w:val="33"/>
            <w:szCs w:val="33"/>
          </w:rPr>
          <w:t>z</w:t>
        </w:r>
      </w:ins>
      <w:del w:id="1" w:author="Maximilian" w:date="2021-07-19T02:40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>z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able workflows for calls, fax, and IM. Our flow editor can be 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used to </w:t>
      </w:r>
      <w:ins w:id="2" w:author="Maximilian" w:date="2021-07-19T02:38:00Z">
        <w:r>
          <w:rPr>
            <w:rFonts w:ascii="Poppins" w:eastAsia="Poppins" w:hAnsi="Poppins" w:cs="Poppins"/>
            <w:color w:val="0A1247"/>
            <w:sz w:val="33"/>
            <w:szCs w:val="33"/>
          </w:rPr>
          <w:t>generat</w:t>
        </w:r>
      </w:ins>
      <w:del w:id="3" w:author="Maximilian" w:date="2021-07-19T02:38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>creat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e any calling workflow imaginable.</w:t>
      </w:r>
    </w:p>
    <w:p w14:paraId="2FC6A14A" w14:textId="77777777" w:rsidR="00B003F7" w:rsidRDefault="009F15D1">
      <w:pPr>
        <w:widowControl/>
        <w:spacing w:beforeAutospacing="1" w:after="0" w:afterAutospacing="1"/>
        <w:jc w:val="left"/>
      </w:pPr>
      <w:hyperlink r:id="rId7" w:anchor="/register" w:history="1">
        <w:r>
          <w:rPr>
            <w:rStyle w:val="Hyperlink"/>
            <w:rFonts w:ascii="Poppins" w:eastAsia="Poppins" w:hAnsi="Poppins" w:cs="Poppins"/>
            <w:color w:val="FFFFFF"/>
            <w:sz w:val="27"/>
            <w:szCs w:val="27"/>
            <w:u w:val="none"/>
            <w:shd w:val="clear" w:color="auto" w:fill="0A1247"/>
          </w:rPr>
          <w:t>Create account</w:t>
        </w:r>
      </w:hyperlink>
    </w:p>
    <w:p w14:paraId="72264FAC" w14:textId="77777777" w:rsidR="00B003F7" w:rsidRDefault="009F15D1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DID number portal</w:t>
      </w:r>
    </w:p>
    <w:p w14:paraId="42CB77BD" w14:textId="64BC63D9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Purchase numbers from a DID inventory that includes local, toll free, and vanity</w:t>
      </w:r>
      <w:ins w:id="4" w:author="Maximilian" w:date="2021-07-19T02:38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5" w:author="Maximilian" w:date="2021-07-19T02:38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based numbers. We</w:t>
      </w:r>
      <w:ins w:id="6" w:author="Maximilian" w:date="2021-07-19T02:41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also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offer a full </w:t>
      </w:r>
      <w:r>
        <w:rPr>
          <w:rFonts w:ascii="Poppins" w:eastAsia="Poppins" w:hAnsi="Poppins" w:cs="Poppins"/>
          <w:color w:val="0A1247"/>
          <w:sz w:val="33"/>
          <w:szCs w:val="33"/>
        </w:rPr>
        <w:t>range of DIDs that span across multiple rate centers throughout North America</w:t>
      </w:r>
      <w:ins w:id="7" w:author="Maximilian" w:date="2021-07-19T02:38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</w:p>
    <w:p w14:paraId="12BD6A0D" w14:textId="77777777" w:rsidR="00B003F7" w:rsidRDefault="009F15D1">
      <w:pPr>
        <w:widowControl/>
        <w:spacing w:beforeAutospacing="1" w:after="0" w:afterAutospacing="1"/>
        <w:jc w:val="left"/>
      </w:pPr>
      <w:hyperlink r:id="rId8" w:anchor="/register" w:history="1">
        <w:r>
          <w:rPr>
            <w:rStyle w:val="Hyperlink"/>
            <w:rFonts w:ascii="Poppins" w:eastAsia="Poppins" w:hAnsi="Poppins" w:cs="Poppins"/>
            <w:color w:val="FFFFFF"/>
            <w:sz w:val="27"/>
            <w:szCs w:val="27"/>
            <w:u w:val="none"/>
            <w:shd w:val="clear" w:color="auto" w:fill="0A1247"/>
          </w:rPr>
          <w:t>Create account</w:t>
        </w:r>
      </w:hyperlink>
    </w:p>
    <w:p w14:paraId="079A26C7" w14:textId="77777777" w:rsidR="00B003F7" w:rsidRDefault="009F15D1">
      <w:pPr>
        <w:widowControl/>
        <w:spacing w:beforeAutospacing="1" w:after="0" w:afterAutospacing="1"/>
        <w:jc w:val="center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"178b18e690c7fb1f35fe42cc02733634"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11E4E9A1" wp14:editId="15E38268">
            <wp:extent cx="4333875" cy="3009900"/>
            <wp:effectExtent l="0" t="0" r="3810" b="1905"/>
            <wp:docPr id="10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3FCE60A8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lastRenderedPageBreak/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"1d78dc8ed51214e518b5114fe24490ae"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540E9D1B" wp14:editId="4FAE0008">
            <wp:extent cx="4791075" cy="4429125"/>
            <wp:effectExtent l="0" t="0" r="3810" b="0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6B5EE7FE" w14:textId="77777777" w:rsidR="00B003F7" w:rsidRDefault="009F15D1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proofErr w:type="spellStart"/>
      <w:r>
        <w:rPr>
          <w:rFonts w:ascii="Poppins" w:eastAsia="Poppins" w:hAnsi="Poppins" w:cs="Poppins" w:hint="default"/>
          <w:color w:val="0A1247"/>
          <w:sz w:val="60"/>
          <w:szCs w:val="60"/>
        </w:rPr>
        <w:t>PoPs</w:t>
      </w:r>
      <w:proofErr w:type="spellEnd"/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 and high availability</w:t>
      </w:r>
    </w:p>
    <w:p w14:paraId="32F6E8BF" w14:textId="607348C4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network allows you to provision extensions nearest to your location a</w:t>
      </w:r>
      <w:ins w:id="8" w:author="Maximilian" w:date="2021-07-19T02:39:00Z">
        <w:r>
          <w:rPr>
            <w:rFonts w:ascii="Poppins" w:eastAsia="Poppins" w:hAnsi="Poppins" w:cs="Poppins"/>
            <w:color w:val="0A1247"/>
            <w:sz w:val="33"/>
            <w:szCs w:val="33"/>
          </w:rPr>
          <w:t>nd</w:t>
        </w:r>
      </w:ins>
      <w:del w:id="9" w:author="Maximilian" w:date="2021-07-19T02:39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>s well as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rotate</w:t>
      </w:r>
      <w:ins w:id="10" w:author="Maximilian" w:date="2021-07-19T02:40:00Z">
        <w:r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from more than 10+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PoPs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across North America.</w:t>
      </w:r>
    </w:p>
    <w:p w14:paraId="454BA966" w14:textId="77777777" w:rsidR="00B003F7" w:rsidRDefault="009F15D1">
      <w:pPr>
        <w:widowControl/>
        <w:spacing w:beforeAutospacing="1" w:after="0" w:afterAutospacing="1"/>
        <w:jc w:val="left"/>
      </w:pPr>
      <w:hyperlink r:id="rId13" w:anchor="/register" w:history="1">
        <w:r>
          <w:rPr>
            <w:rStyle w:val="Hyperlink"/>
            <w:rFonts w:ascii="Poppins" w:eastAsia="Poppins" w:hAnsi="Poppins" w:cs="Poppins"/>
            <w:color w:val="FFFFFF"/>
            <w:sz w:val="27"/>
            <w:szCs w:val="27"/>
            <w:u w:val="none"/>
            <w:shd w:val="clear" w:color="auto" w:fill="0A1247"/>
          </w:rPr>
          <w:t>Create account</w:t>
        </w:r>
      </w:hyperlink>
    </w:p>
    <w:p w14:paraId="02AE88DF" w14:textId="77777777" w:rsidR="00B003F7" w:rsidRDefault="009F15D1">
      <w:pPr>
        <w:pStyle w:val="Heading2"/>
        <w:spacing w:beforeAutospacing="0" w:line="720" w:lineRule="atLeast"/>
        <w:rPr>
          <w:rFonts w:ascii="Poppins" w:eastAsia="Poppins" w:hAnsi="Poppins" w:cs="Poppins" w:hint="default"/>
          <w:color w:val="FFFFFF"/>
          <w:sz w:val="60"/>
          <w:szCs w:val="60"/>
        </w:rPr>
      </w:pPr>
      <w:r>
        <w:rPr>
          <w:rFonts w:ascii="Poppins" w:eastAsia="Poppins" w:hAnsi="Poppins" w:cs="Poppins" w:hint="default"/>
          <w:color w:val="FFFFFF"/>
          <w:sz w:val="60"/>
          <w:szCs w:val="60"/>
          <w:shd w:val="clear" w:color="auto" w:fill="6AD7FA"/>
        </w:rPr>
        <w:lastRenderedPageBreak/>
        <w:t>Overcome Challenges with existing on-premise calling solutions</w:t>
      </w:r>
    </w:p>
    <w:p w14:paraId="7CC58C2E" w14:textId="77777777" w:rsidR="00B003F7" w:rsidRDefault="009F15D1">
      <w:pPr>
        <w:pStyle w:val="NormalWeb"/>
        <w:spacing w:beforeAutospacing="0" w:line="429" w:lineRule="atLeast"/>
        <w:rPr>
          <w:rFonts w:ascii="Poppins" w:eastAsia="Poppins" w:hAnsi="Poppins" w:cs="Poppins"/>
          <w:color w:val="FFFFFF"/>
          <w:sz w:val="33"/>
          <w:szCs w:val="33"/>
        </w:rPr>
      </w:pPr>
      <w:r>
        <w:rPr>
          <w:rFonts w:ascii="Poppins" w:eastAsia="Poppins" w:hAnsi="Poppins" w:cs="Poppins"/>
          <w:color w:val="FFFFFF"/>
          <w:sz w:val="33"/>
          <w:szCs w:val="33"/>
          <w:shd w:val="clear" w:color="auto" w:fill="6AD7FA"/>
        </w:rPr>
        <w:t xml:space="preserve">Designed using the best technologies, </w:t>
      </w:r>
      <w:proofErr w:type="spellStart"/>
      <w:r>
        <w:rPr>
          <w:rFonts w:ascii="Poppins" w:eastAsia="Poppins" w:hAnsi="Poppins" w:cs="Poppins"/>
          <w:color w:val="FFFFFF"/>
          <w:sz w:val="33"/>
          <w:szCs w:val="33"/>
          <w:shd w:val="clear" w:color="auto" w:fill="6AD7FA"/>
        </w:rPr>
        <w:t>Lineblocs</w:t>
      </w:r>
      <w:proofErr w:type="spellEnd"/>
      <w:r>
        <w:rPr>
          <w:rFonts w:ascii="Poppins" w:eastAsia="Poppins" w:hAnsi="Poppins" w:cs="Poppins"/>
          <w:color w:val="FFFFFF"/>
          <w:sz w:val="33"/>
          <w:szCs w:val="33"/>
          <w:shd w:val="clear" w:color="auto" w:fill="6AD7FA"/>
        </w:rPr>
        <w:t xml:space="preserve"> offers features that can help you create a calling, fax, and IM environment that can </w:t>
      </w:r>
      <w:r>
        <w:rPr>
          <w:rFonts w:ascii="Poppins" w:eastAsia="Poppins" w:hAnsi="Poppins" w:cs="Poppins"/>
          <w:color w:val="FFFFFF"/>
          <w:sz w:val="33"/>
          <w:szCs w:val="33"/>
          <w:shd w:val="clear" w:color="auto" w:fill="6AD7FA"/>
        </w:rPr>
        <w:t>easily scale.</w:t>
      </w:r>
    </w:p>
    <w:p w14:paraId="419FB141" w14:textId="77777777" w:rsidR="00B003F7" w:rsidRDefault="009F15D1">
      <w:pPr>
        <w:widowControl/>
        <w:shd w:val="clear" w:color="auto" w:fill="6AD7FA"/>
        <w:spacing w:beforeAutospacing="1" w:after="0" w:afterAutospacing="1"/>
        <w:jc w:val="left"/>
      </w:pPr>
      <w:hyperlink r:id="rId14" w:anchor="/register" w:history="1">
        <w:r>
          <w:rPr>
            <w:rStyle w:val="Hyperlink"/>
            <w:rFonts w:ascii="Poppins" w:eastAsia="Poppins" w:hAnsi="Poppins" w:cs="Poppins"/>
            <w:color w:val="FFFFFF"/>
            <w:sz w:val="27"/>
            <w:szCs w:val="27"/>
            <w:u w:val="none"/>
            <w:shd w:val="clear" w:color="auto" w:fill="0A1247"/>
          </w:rPr>
          <w:t>Create account</w:t>
        </w:r>
      </w:hyperlink>
    </w:p>
    <w:p w14:paraId="265FF4CA" w14:textId="77777777" w:rsidR="00B003F7" w:rsidRDefault="009F15D1">
      <w:pPr>
        <w:widowControl/>
        <w:shd w:val="clear" w:color="auto" w:fill="6AD7FA"/>
        <w:spacing w:after="0"/>
        <w:jc w:val="left"/>
      </w:pP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instrText xml:space="preserve">INCLUDEPICTURE \d "ec6ef230f1828039ee794566b9c58adc" \* MERGEFORMATINET </w:instrText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shd w:val="clear" w:color="auto" w:fill="6AD7FA"/>
          <w:lang w:bidi="ar"/>
        </w:rPr>
        <w:drawing>
          <wp:inline distT="0" distB="0" distL="114300" distR="114300" wp14:anchorId="614409F9" wp14:editId="0A3F71D9">
            <wp:extent cx="2190750" cy="3048000"/>
            <wp:effectExtent l="0" t="0" r="3810" b="381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end"/>
      </w:r>
    </w:p>
    <w:p w14:paraId="4A3EAB9E" w14:textId="77777777" w:rsidR="00B003F7" w:rsidRDefault="009F15D1">
      <w:pPr>
        <w:widowControl/>
        <w:shd w:val="clear" w:color="auto" w:fill="6AD7FA"/>
        <w:spacing w:after="0"/>
        <w:jc w:val="left"/>
      </w:pP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lastRenderedPageBreak/>
        <w:fldChar w:fldCharType="begin" w:fldLock="1"/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instrText xml:space="preserve">INCLUDEPICTURE \d "1d665b9b1467944c128a5575119d1cfd" \* MERGEFORMATINET </w:instrText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shd w:val="clear" w:color="auto" w:fill="6AD7FA"/>
          <w:lang w:bidi="ar"/>
        </w:rPr>
        <w:drawing>
          <wp:inline distT="0" distB="0" distL="114300" distR="114300" wp14:anchorId="3EFF43E2" wp14:editId="61DC1BD4">
            <wp:extent cx="2190750" cy="3048000"/>
            <wp:effectExtent l="0" t="0" r="3810" b="3810"/>
            <wp:docPr id="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end"/>
      </w:r>
    </w:p>
    <w:p w14:paraId="614ABC1D" w14:textId="77777777" w:rsidR="00B003F7" w:rsidRDefault="009F15D1">
      <w:pPr>
        <w:widowControl/>
        <w:shd w:val="clear" w:color="auto" w:fill="6AD7FA"/>
        <w:spacing w:after="0"/>
        <w:jc w:val="left"/>
      </w:pP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instrText xml:space="preserve">INCLUDEPICTURE \d "7bc3ca68769437ce986455407dab2a1f" \* MERGEFORMATINET </w:instrText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shd w:val="clear" w:color="auto" w:fill="6AD7FA"/>
          <w:lang w:bidi="ar"/>
        </w:rPr>
        <w:drawing>
          <wp:inline distT="0" distB="0" distL="114300" distR="114300" wp14:anchorId="54246EFA" wp14:editId="14C25A4B">
            <wp:extent cx="2190750" cy="3048000"/>
            <wp:effectExtent l="0" t="0" r="3810" b="3810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shd w:val="clear" w:color="auto" w:fill="6AD7FA"/>
          <w:lang w:bidi="ar"/>
        </w:rPr>
        <w:fldChar w:fldCharType="end"/>
      </w:r>
    </w:p>
    <w:p w14:paraId="0B1F9E13" w14:textId="77777777" w:rsidR="00B003F7" w:rsidRDefault="009F15D1">
      <w:pPr>
        <w:pStyle w:val="Heading2"/>
        <w:spacing w:beforeAutospacing="0" w:after="60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An Overview</w:t>
      </w:r>
    </w:p>
    <w:p w14:paraId="56FFE3D7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"8883f0ffdc8f6a22dfedfbc1c6492647"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7F0EB12E" wp14:editId="71B02BEB">
            <wp:extent cx="400050" cy="400050"/>
            <wp:effectExtent l="0" t="0" r="0" b="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31D49E00" w14:textId="77777777" w:rsidR="00B003F7" w:rsidRDefault="009F15D1">
      <w:pPr>
        <w:pStyle w:val="Heading3"/>
        <w:spacing w:beforeAutospacing="0" w:after="15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 xml:space="preserve">High </w:t>
      </w:r>
      <w:r>
        <w:rPr>
          <w:rFonts w:ascii="Poppins" w:eastAsia="Poppins" w:hAnsi="Poppins" w:cs="Poppins" w:hint="default"/>
          <w:color w:val="0A1247"/>
          <w:sz w:val="39"/>
          <w:szCs w:val="39"/>
        </w:rPr>
        <w:t>Availability</w:t>
      </w:r>
    </w:p>
    <w:p w14:paraId="44BE393F" w14:textId="77777777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Our network is made up of best practices and created using secure technologies.</w:t>
      </w:r>
    </w:p>
    <w:p w14:paraId="50A6F828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"eb6759e681486691101c3b00a47b059b"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0E91BA1B" wp14:editId="079D484C">
            <wp:extent cx="495300" cy="495300"/>
            <wp:effectExtent l="0" t="0" r="0" b="0"/>
            <wp:docPr id="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MG_263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308B014E" w14:textId="77777777" w:rsidR="00B003F7" w:rsidRDefault="009F15D1">
      <w:pPr>
        <w:pStyle w:val="Heading3"/>
        <w:spacing w:beforeAutospacing="0" w:after="15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Number Inventory</w:t>
      </w:r>
    </w:p>
    <w:p w14:paraId="5FBDE0F4" w14:textId="536B2BA0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Self</w:t>
      </w:r>
      <w:ins w:id="11" w:author="Maximilian" w:date="2021-07-19T02:43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2" w:author="Maximilian" w:date="2021-07-19T02:43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serve number rental and management in one easy to use number man</w:t>
      </w:r>
      <w:r>
        <w:rPr>
          <w:rFonts w:ascii="Poppins" w:eastAsia="Poppins" w:hAnsi="Poppins" w:cs="Poppins"/>
          <w:color w:val="0A1247"/>
          <w:sz w:val="33"/>
          <w:szCs w:val="33"/>
        </w:rPr>
        <w:t>agement portal.</w:t>
      </w:r>
    </w:p>
    <w:p w14:paraId="126BE5C2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INCLUDEPICTURE \d "89c4f4d31e7caa0c89c5a379c7ce9b53"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37EB3EB6" wp14:editId="56D1A14F">
            <wp:extent cx="495300" cy="495300"/>
            <wp:effectExtent l="0" t="0" r="0" b="635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5059F348" w14:textId="77777777" w:rsidR="00B003F7" w:rsidRDefault="009F15D1">
      <w:pPr>
        <w:pStyle w:val="Heading3"/>
        <w:spacing w:beforeAutospacing="0" w:after="15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Scalable Services</w:t>
      </w:r>
    </w:p>
    <w:p w14:paraId="25D6E6A7" w14:textId="77777777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Our cloud network is built with scale in mind – all of it – including our software, user portals, and network.</w:t>
      </w:r>
    </w:p>
    <w:p w14:paraId="405B51CF" w14:textId="77777777" w:rsidR="00B003F7" w:rsidRDefault="009F15D1">
      <w:pPr>
        <w:widowControl/>
        <w:spacing w:beforeAutospacing="1" w:after="0" w:afterAutospacing="1"/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fldChar w:fldCharType="begin" w:fldLock="1"/>
      </w:r>
      <w:r>
        <w:rPr>
          <w:rFonts w:ascii="SimSun" w:eastAsia="SimSun" w:hAnsi="SimSun" w:cs="SimSun"/>
          <w:kern w:val="0"/>
          <w:sz w:val="24"/>
          <w:lang w:bidi="ar"/>
        </w:rPr>
        <w:instrText>INCLUDEPICTURE \d "c8aba78fa389896</w:instrText>
      </w:r>
      <w:r>
        <w:rPr>
          <w:rFonts w:ascii="SimSun" w:eastAsia="SimSun" w:hAnsi="SimSun" w:cs="SimSun"/>
          <w:kern w:val="0"/>
          <w:sz w:val="24"/>
          <w:lang w:bidi="ar"/>
        </w:rPr>
        <w:instrText xml:space="preserve">89338285bd7d7556c" \* MERGEFORMATINET </w:instrText>
      </w:r>
      <w:r>
        <w:rPr>
          <w:rFonts w:ascii="SimSun" w:eastAsia="SimSun" w:hAnsi="SimSun" w:cs="SimSun"/>
          <w:kern w:val="0"/>
          <w:sz w:val="24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bidi="ar"/>
        </w:rPr>
        <w:drawing>
          <wp:inline distT="0" distB="0" distL="114300" distR="114300" wp14:anchorId="432641B2" wp14:editId="2DB31604">
            <wp:extent cx="495300" cy="495300"/>
            <wp:effectExtent l="0" t="0" r="0" b="0"/>
            <wp:docPr id="4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65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 w:bidi="ar"/>
        </w:rPr>
        <w:fldChar w:fldCharType="end"/>
      </w:r>
    </w:p>
    <w:p w14:paraId="0A5E546F" w14:textId="77777777" w:rsidR="00B003F7" w:rsidRDefault="009F15D1">
      <w:pPr>
        <w:pStyle w:val="Heading3"/>
        <w:spacing w:beforeAutospacing="0" w:after="15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Low-Code</w:t>
      </w:r>
    </w:p>
    <w:p w14:paraId="5FD9DED2" w14:textId="6B13031C" w:rsidR="00B003F7" w:rsidRDefault="009F15D1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Our solutions are </w:t>
      </w:r>
      <w:ins w:id="13" w:author="Maximilian" w:date="2021-07-19T02:42:00Z">
        <w:r>
          <w:rPr>
            <w:rFonts w:ascii="Poppins" w:eastAsia="Poppins" w:hAnsi="Poppins" w:cs="Poppins"/>
            <w:color w:val="0A1247"/>
            <w:sz w:val="33"/>
            <w:szCs w:val="33"/>
          </w:rPr>
          <w:t>entirely</w:t>
        </w:r>
      </w:ins>
      <w:del w:id="14" w:author="Maximilian" w:date="2021-07-19T02:42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>completely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based on low-code integrations, allowing teams to create high</w:t>
      </w:r>
      <w:ins w:id="15" w:author="Maximilian" w:date="2021-07-19T02:43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6" w:author="Maximilian" w:date="2021-07-19T02:43:00Z">
        <w:r w:rsidDel="009F15D1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level workflows.</w:t>
      </w:r>
    </w:p>
    <w:p w14:paraId="4445F67B" w14:textId="77777777" w:rsidR="00B003F7" w:rsidRDefault="009F15D1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Learn More</w:t>
      </w:r>
    </w:p>
    <w:p w14:paraId="4B0D9E81" w14:textId="77777777" w:rsidR="00B003F7" w:rsidRDefault="009F15D1">
      <w:pPr>
        <w:pStyle w:val="NormalWeb"/>
        <w:spacing w:beforeAutospacing="0" w:after="226" w:afterAutospacing="0" w:line="312" w:lineRule="atLeast"/>
        <w:rPr>
          <w:rFonts w:ascii="Poppins" w:eastAsia="Poppins" w:hAnsi="Poppins" w:cs="Poppins"/>
          <w:color w:val="0A1247"/>
        </w:rPr>
      </w:pPr>
      <w:r>
        <w:rPr>
          <w:rFonts w:ascii="Poppins" w:eastAsia="Poppins" w:hAnsi="Poppins" w:cs="Poppins"/>
          <w:color w:val="0A1247"/>
        </w:rPr>
        <w:t>Have queries regarding our offerings? Feel free to contact us.</w:t>
      </w:r>
    </w:p>
    <w:p w14:paraId="6486A230" w14:textId="77777777" w:rsidR="00B003F7" w:rsidRDefault="009F15D1">
      <w:pPr>
        <w:pStyle w:val="a"/>
      </w:pPr>
      <w:r>
        <w:t>窗体顶端</w:t>
      </w:r>
    </w:p>
    <w:p w14:paraId="1C08F7C9" w14:textId="77777777" w:rsidR="00B003F7" w:rsidRDefault="009F15D1">
      <w:pPr>
        <w:pStyle w:val="a0"/>
      </w:pPr>
      <w:r>
        <w:t>窗体底端</w:t>
      </w:r>
    </w:p>
    <w:p w14:paraId="1F16A686" w14:textId="77777777" w:rsidR="00B003F7" w:rsidRDefault="00B003F7">
      <w:pPr>
        <w:widowControl/>
        <w:jc w:val="left"/>
      </w:pPr>
    </w:p>
    <w:p w14:paraId="42FF279D" w14:textId="77777777" w:rsidR="00B003F7" w:rsidRDefault="00B003F7"/>
    <w:sectPr w:rsidR="00B0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3F7"/>
    <w:rsid w:val="009F15D1"/>
    <w:rsid w:val="00B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E35D6"/>
  <w15:docId w15:val="{674CEFCB-1260-4AF8-BC54-56D83C75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"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a0"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lineblocs.com/" TargetMode="External"/><Relationship Id="rId13" Type="http://schemas.openxmlformats.org/officeDocument/2006/relationships/hyperlink" Target="https://app.lineblocs.com/" TargetMode="External"/><Relationship Id="rId18" Type="http://schemas.openxmlformats.org/officeDocument/2006/relationships/image" Target="1d665b9b1467944c128a5575119d1cfd" TargetMode="External"/><Relationship Id="rId26" Type="http://schemas.openxmlformats.org/officeDocument/2006/relationships/image" Target="89c4f4d31e7caa0c89c5a379c7ce9b5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pp.lineblocs.com/" TargetMode="External"/><Relationship Id="rId12" Type="http://schemas.openxmlformats.org/officeDocument/2006/relationships/image" Target="1d78dc8ed51214e518b5114fe24490a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ec6ef230f1828039ee794566b9c58adc" TargetMode="External"/><Relationship Id="rId20" Type="http://schemas.openxmlformats.org/officeDocument/2006/relationships/image" Target="7bc3ca68769437ce986455407dab2a1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ddb234dbcfe568d1c5b87e0061d1cbff" TargetMode="External"/><Relationship Id="rId11" Type="http://schemas.openxmlformats.org/officeDocument/2006/relationships/image" Target="media/image3.png"/><Relationship Id="rId24" Type="http://schemas.openxmlformats.org/officeDocument/2006/relationships/image" Target="eb6759e681486691101c3b00a47b059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c8aba78fa38989689338285bd7d7556c" TargetMode="External"/><Relationship Id="rId10" Type="http://schemas.openxmlformats.org/officeDocument/2006/relationships/image" Target="178b18e690c7fb1f35fe42cc0273363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.lineblocs.com/" TargetMode="External"/><Relationship Id="rId22" Type="http://schemas.openxmlformats.org/officeDocument/2006/relationships/image" Target="8883f0ffdc8f6a22dfedfbc1c6492647" TargetMode="External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2021-06-18T17:47:00Z</dcterms:created>
  <dcterms:modified xsi:type="dcterms:W3CDTF">2021-07-19T05:43:00Z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