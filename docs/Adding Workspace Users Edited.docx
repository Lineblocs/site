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5D8D702" w14:textId="77777777" w:rsidR="00581167" w:rsidRDefault="007F6E30">
      <w:pPr>
        <w:pStyle w:val="Heading1"/>
        <w:spacing w:beforeAutospacing="0" w:after="600" w:afterAutospacing="0" w:line="540" w:lineRule="atLeast"/>
        <w:rPr>
          <w:rFonts w:ascii="Poppins" w:eastAsia="Poppins" w:hAnsi="Poppins" w:cs="Poppins" w:hint="default"/>
          <w:color w:val="0A1247"/>
          <w:sz w:val="54"/>
          <w:szCs w:val="54"/>
        </w:rPr>
      </w:pPr>
      <w:r>
        <w:rPr>
          <w:rFonts w:ascii="Poppins" w:eastAsia="Poppins" w:hAnsi="Poppins" w:cs="Poppins" w:hint="default"/>
          <w:color w:val="0A1247"/>
          <w:sz w:val="54"/>
          <w:szCs w:val="54"/>
        </w:rPr>
        <w:t>Adding Workspace Users</w:t>
      </w:r>
    </w:p>
    <w:p w14:paraId="4ABD4CE1"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 xml:space="preserve">Lineblocs lets you add new team members to your account on demand. You can create new members in your workspace, as well as give them roles to perform actions in your workspace, such as adding extensions, registering DIDs, or </w:t>
      </w:r>
      <w:r>
        <w:rPr>
          <w:rFonts w:ascii="Poppins" w:eastAsia="Poppins" w:hAnsi="Poppins" w:cs="Poppins"/>
          <w:color w:val="0A1247"/>
          <w:sz w:val="33"/>
          <w:szCs w:val="33"/>
        </w:rPr>
        <w:t>creating new call flows. </w:t>
      </w:r>
    </w:p>
    <w:p w14:paraId="5B3B35D1" w14:textId="77777777" w:rsidR="00581167" w:rsidRDefault="007F6E30">
      <w:pPr>
        <w:pStyle w:val="Heading2"/>
        <w:spacing w:beforeAutospacing="0" w:afterAutospacing="0" w:line="720" w:lineRule="atLeast"/>
        <w:rPr>
          <w:rFonts w:ascii="Poppins" w:eastAsia="Poppins" w:hAnsi="Poppins" w:cs="Poppins" w:hint="default"/>
          <w:color w:val="0A1247"/>
          <w:sz w:val="60"/>
          <w:szCs w:val="60"/>
        </w:rPr>
      </w:pPr>
      <w:r>
        <w:rPr>
          <w:rFonts w:ascii="Poppins" w:eastAsia="Poppins" w:hAnsi="Poppins" w:cs="Poppins" w:hint="default"/>
          <w:color w:val="0A1247"/>
          <w:sz w:val="60"/>
          <w:szCs w:val="60"/>
        </w:rPr>
        <w:t>Add Workspace Member</w:t>
      </w:r>
    </w:p>
    <w:p w14:paraId="098C8A37"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To add a new workspace member to your Lineblocs account:</w:t>
      </w:r>
    </w:p>
    <w:p w14:paraId="6F9F1A0C" w14:textId="3C5399B2" w:rsidR="00581167" w:rsidRDefault="007F6E30">
      <w:pPr>
        <w:widowControl/>
        <w:numPr>
          <w:ilvl w:val="0"/>
          <w:numId w:val="1"/>
        </w:numPr>
        <w:spacing w:after="225"/>
        <w:ind w:left="0"/>
      </w:pPr>
      <w:r>
        <w:t>In Lineblocs dashboard</w:t>
      </w:r>
      <w:ins w:id="0" w:author="Maximilian" w:date="2021-07-13T02:55:00Z">
        <w:r>
          <w:t>,</w:t>
        </w:r>
      </w:ins>
      <w:r>
        <w:t xml:space="preserve"> go to  </w:t>
      </w:r>
      <w:hyperlink r:id="rId6" w:anchor="/dashboard/settings/workspace-users" w:history="1">
        <w:r>
          <w:rPr>
            <w:rStyle w:val="Hyperlink"/>
            <w:color w:val="007BFF"/>
            <w:u w:val="none"/>
          </w:rPr>
          <w:t>Settings -&gt; Workspace Users</w:t>
        </w:r>
      </w:hyperlink>
    </w:p>
    <w:p w14:paraId="45B735CC" w14:textId="5E88ACA2" w:rsidR="00581167" w:rsidRDefault="007F6E30">
      <w:pPr>
        <w:widowControl/>
        <w:numPr>
          <w:ilvl w:val="0"/>
          <w:numId w:val="1"/>
        </w:numPr>
        <w:spacing w:after="225"/>
        <w:ind w:left="0"/>
      </w:pPr>
      <w:ins w:id="1" w:author="Maximilian" w:date="2021-07-13T02:55:00Z">
        <w:r>
          <w:t>C</w:t>
        </w:r>
      </w:ins>
      <w:del w:id="2" w:author="Maximilian" w:date="2021-07-13T02:55:00Z">
        <w:r w:rsidDel="007F6E30">
          <w:delText>c</w:delText>
        </w:r>
      </w:del>
      <w:r>
        <w:t>lick "Add</w:t>
      </w:r>
      <w:r>
        <w:t xml:space="preserve"> User"</w:t>
      </w:r>
    </w:p>
    <w:p w14:paraId="20979B44" w14:textId="77777777" w:rsidR="00581167" w:rsidRDefault="007F6E30">
      <w:pPr>
        <w:widowControl/>
        <w:numPr>
          <w:ilvl w:val="0"/>
          <w:numId w:val="1"/>
        </w:numPr>
        <w:spacing w:after="225"/>
        <w:ind w:left="0"/>
      </w:pPr>
      <w:r>
        <w:t>Enter user details such as email and contact info</w:t>
      </w:r>
    </w:p>
    <w:p w14:paraId="732C5678" w14:textId="77777777" w:rsidR="00581167" w:rsidRDefault="007F6E30">
      <w:pPr>
        <w:widowControl/>
        <w:numPr>
          <w:ilvl w:val="0"/>
          <w:numId w:val="1"/>
        </w:numPr>
        <w:spacing w:after="225"/>
        <w:ind w:left="0"/>
      </w:pPr>
      <w:r>
        <w:t>Assign user roles</w:t>
      </w:r>
    </w:p>
    <w:p w14:paraId="06FE2079" w14:textId="77777777" w:rsidR="00581167" w:rsidRDefault="007F6E30">
      <w:pPr>
        <w:widowControl/>
        <w:numPr>
          <w:ilvl w:val="0"/>
          <w:numId w:val="1"/>
        </w:numPr>
        <w:spacing w:after="225"/>
        <w:ind w:left="0"/>
      </w:pPr>
      <w:r>
        <w:t>Click "Save"</w:t>
      </w:r>
    </w:p>
    <w:p w14:paraId="5E308491"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Once you have created a new user, the user will receive an invite email that includes a registration link.</w:t>
      </w:r>
    </w:p>
    <w:p w14:paraId="065A9AE0" w14:textId="6E3C0925" w:rsidR="00581167" w:rsidRDefault="007F6E30">
      <w:pPr>
        <w:pStyle w:val="NormalWeb"/>
        <w:spacing w:beforeAutospacing="0" w:after="226" w:afterAutospacing="0" w:line="429" w:lineRule="atLeast"/>
        <w:ind w:left="720" w:right="720"/>
        <w:rPr>
          <w:rFonts w:ascii="Poppins" w:eastAsia="Poppins" w:hAnsi="Poppins" w:cs="Poppins"/>
          <w:color w:val="0A1247"/>
          <w:sz w:val="33"/>
          <w:szCs w:val="33"/>
        </w:rPr>
      </w:pPr>
      <w:r>
        <w:rPr>
          <w:rFonts w:ascii="Poppins" w:eastAsia="Poppins" w:hAnsi="Poppins" w:cs="Poppins"/>
          <w:color w:val="0A1247"/>
          <w:sz w:val="33"/>
          <w:szCs w:val="33"/>
        </w:rPr>
        <w:t>Note: All new invitations expire in 7 days after they are sen</w:t>
      </w:r>
      <w:r>
        <w:rPr>
          <w:rFonts w:ascii="Poppins" w:eastAsia="Poppins" w:hAnsi="Poppins" w:cs="Poppins"/>
          <w:color w:val="0A1247"/>
          <w:sz w:val="33"/>
          <w:szCs w:val="33"/>
        </w:rPr>
        <w:t>t</w:t>
      </w:r>
      <w:ins w:id="3" w:author="Maximilian" w:date="2021-07-13T02:56:00Z">
        <w:r>
          <w:rPr>
            <w:rFonts w:ascii="Poppins" w:eastAsia="Poppins" w:hAnsi="Poppins" w:cs="Poppins"/>
            <w:color w:val="0A1247"/>
            <w:sz w:val="33"/>
            <w:szCs w:val="33"/>
          </w:rPr>
          <w:t>.</w:t>
        </w:r>
      </w:ins>
    </w:p>
    <w:p w14:paraId="44300B06" w14:textId="77777777" w:rsidR="007F6E30" w:rsidRDefault="007F6E30">
      <w:pPr>
        <w:pStyle w:val="Heading2"/>
        <w:spacing w:beforeAutospacing="0" w:afterAutospacing="0" w:line="720" w:lineRule="atLeast"/>
        <w:rPr>
          <w:ins w:id="4" w:author="Maximilian" w:date="2021-07-13T02:56:00Z"/>
          <w:rFonts w:ascii="Poppins" w:eastAsia="Poppins" w:hAnsi="Poppins" w:cs="Poppins" w:hint="default"/>
          <w:color w:val="0A1247"/>
          <w:sz w:val="60"/>
          <w:szCs w:val="60"/>
        </w:rPr>
      </w:pPr>
    </w:p>
    <w:p w14:paraId="5CF441F0" w14:textId="1037B539" w:rsidR="00581167" w:rsidRDefault="007F6E30">
      <w:pPr>
        <w:pStyle w:val="Heading2"/>
        <w:spacing w:beforeAutospacing="0" w:afterAutospacing="0" w:line="720" w:lineRule="atLeast"/>
        <w:rPr>
          <w:rFonts w:ascii="Poppins" w:eastAsia="Poppins" w:hAnsi="Poppins" w:cs="Poppins" w:hint="default"/>
          <w:color w:val="0A1247"/>
          <w:sz w:val="60"/>
          <w:szCs w:val="60"/>
        </w:rPr>
      </w:pPr>
      <w:r>
        <w:rPr>
          <w:rFonts w:ascii="Poppins" w:eastAsia="Poppins" w:hAnsi="Poppins" w:cs="Poppins" w:hint="default"/>
          <w:color w:val="0A1247"/>
          <w:sz w:val="60"/>
          <w:szCs w:val="60"/>
        </w:rPr>
        <w:lastRenderedPageBreak/>
        <w:t>Editing Workspace Users</w:t>
      </w:r>
    </w:p>
    <w:p w14:paraId="219287BB"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To edit a user please click the </w:t>
      </w:r>
      <w:r>
        <w:rPr>
          <w:rFonts w:ascii="Poppins" w:eastAsia="Poppins" w:hAnsi="Poppins" w:cs="Poppins"/>
          <w:color w:val="0A1247"/>
          <w:sz w:val="33"/>
          <w:szCs w:val="33"/>
        </w:rPr>
        <w:fldChar w:fldCharType="begin" w:fldLock="1"/>
      </w:r>
      <w:r>
        <w:rPr>
          <w:rFonts w:ascii="Poppins" w:eastAsia="Poppins" w:hAnsi="Poppins" w:cs="Poppins"/>
          <w:color w:val="0A1247"/>
          <w:sz w:val="33"/>
          <w:szCs w:val="33"/>
        </w:rPr>
        <w:instrText xml:space="preserve">INCLUDEPICTURE \d "de95b43bceeb4b998aed4aed5cef1ae7" \* MERGEFORMATINET </w:instrText>
      </w:r>
      <w:r>
        <w:rPr>
          <w:rFonts w:ascii="Poppins" w:eastAsia="Poppins" w:hAnsi="Poppins" w:cs="Poppins"/>
          <w:color w:val="0A1247"/>
          <w:sz w:val="33"/>
          <w:szCs w:val="33"/>
        </w:rPr>
        <w:fldChar w:fldCharType="separate"/>
      </w:r>
      <w:r>
        <w:rPr>
          <w:rFonts w:ascii="Poppins" w:eastAsia="Poppins" w:hAnsi="Poppins" w:cs="Poppins"/>
          <w:noProof/>
          <w:color w:val="0A1247"/>
          <w:sz w:val="33"/>
          <w:szCs w:val="33"/>
        </w:rPr>
        <w:drawing>
          <wp:inline distT="0" distB="0" distL="114300" distR="114300" wp14:anchorId="253756F8" wp14:editId="57102E9A">
            <wp:extent cx="590550" cy="285750"/>
            <wp:effectExtent l="0" t="0" r="381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r:link="rId8"/>
                    <a:stretch>
                      <a:fillRect/>
                    </a:stretch>
                  </pic:blipFill>
                  <pic:spPr>
                    <a:xfrm>
                      <a:off x="0" y="0"/>
                      <a:ext cx="590550" cy="285750"/>
                    </a:xfrm>
                    <a:prstGeom prst="rect">
                      <a:avLst/>
                    </a:prstGeom>
                    <a:noFill/>
                    <a:ln w="9525">
                      <a:noFill/>
                    </a:ln>
                  </pic:spPr>
                </pic:pic>
              </a:graphicData>
            </a:graphic>
          </wp:inline>
        </w:drawing>
      </w:r>
      <w:r>
        <w:rPr>
          <w:rFonts w:ascii="Poppins" w:eastAsia="Poppins" w:hAnsi="Poppins" w:cs="Poppins"/>
          <w:color w:val="0A1247"/>
          <w:sz w:val="33"/>
          <w:szCs w:val="33"/>
        </w:rPr>
        <w:fldChar w:fldCharType="end"/>
      </w:r>
      <w:r>
        <w:rPr>
          <w:rFonts w:ascii="Poppins" w:eastAsia="Poppins" w:hAnsi="Poppins" w:cs="Poppins"/>
          <w:color w:val="0A1247"/>
          <w:sz w:val="33"/>
          <w:szCs w:val="33"/>
        </w:rPr>
        <w:t> button next to your user.</w:t>
      </w:r>
    </w:p>
    <w:p w14:paraId="0D6DC7DC" w14:textId="77777777" w:rsidR="00581167" w:rsidRDefault="007F6E30">
      <w:pPr>
        <w:pStyle w:val="Heading2"/>
        <w:spacing w:beforeAutospacing="0" w:afterAutospacing="0" w:line="720" w:lineRule="atLeast"/>
        <w:rPr>
          <w:rFonts w:ascii="Poppins" w:eastAsia="Poppins" w:hAnsi="Poppins" w:cs="Poppins" w:hint="default"/>
          <w:color w:val="0A1247"/>
          <w:sz w:val="60"/>
          <w:szCs w:val="60"/>
        </w:rPr>
      </w:pPr>
      <w:r>
        <w:rPr>
          <w:rFonts w:ascii="Poppins" w:eastAsia="Poppins" w:hAnsi="Poppins" w:cs="Poppins" w:hint="default"/>
          <w:color w:val="0A1247"/>
          <w:sz w:val="60"/>
          <w:szCs w:val="60"/>
        </w:rPr>
        <w:t>Resend Email Invite</w:t>
      </w:r>
    </w:p>
    <w:p w14:paraId="4798FBDE"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To resend an email invitation you can click the </w:t>
      </w:r>
      <w:r>
        <w:rPr>
          <w:rFonts w:ascii="Poppins" w:eastAsia="Poppins" w:hAnsi="Poppins" w:cs="Poppins"/>
          <w:color w:val="0A1247"/>
          <w:sz w:val="33"/>
          <w:szCs w:val="33"/>
        </w:rPr>
        <w:fldChar w:fldCharType="begin" w:fldLock="1"/>
      </w:r>
      <w:r>
        <w:rPr>
          <w:rFonts w:ascii="Poppins" w:eastAsia="Poppins" w:hAnsi="Poppins" w:cs="Poppins"/>
          <w:color w:val="0A1247"/>
          <w:sz w:val="33"/>
          <w:szCs w:val="33"/>
        </w:rPr>
        <w:instrText xml:space="preserve">INCLUDEPICTURE \d "eeb5be4a06fff94597aa3c02f5e697ba" \* MERGEFORMATINET </w:instrText>
      </w:r>
      <w:r>
        <w:rPr>
          <w:rFonts w:ascii="Poppins" w:eastAsia="Poppins" w:hAnsi="Poppins" w:cs="Poppins"/>
          <w:color w:val="0A1247"/>
          <w:sz w:val="33"/>
          <w:szCs w:val="33"/>
        </w:rPr>
        <w:fldChar w:fldCharType="separate"/>
      </w:r>
      <w:r>
        <w:rPr>
          <w:rFonts w:ascii="Poppins" w:eastAsia="Poppins" w:hAnsi="Poppins" w:cs="Poppins"/>
          <w:noProof/>
          <w:color w:val="0A1247"/>
          <w:sz w:val="33"/>
          <w:szCs w:val="33"/>
        </w:rPr>
        <w:drawing>
          <wp:inline distT="0" distB="0" distL="114300" distR="114300" wp14:anchorId="22D8A0DD" wp14:editId="6BA00CBC">
            <wp:extent cx="752475" cy="257175"/>
            <wp:effectExtent l="0" t="0" r="1905" b="0"/>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9" r:link="rId10"/>
                    <a:stretch>
                      <a:fillRect/>
                    </a:stretch>
                  </pic:blipFill>
                  <pic:spPr>
                    <a:xfrm>
                      <a:off x="0" y="0"/>
                      <a:ext cx="752475" cy="257175"/>
                    </a:xfrm>
                    <a:prstGeom prst="rect">
                      <a:avLst/>
                    </a:prstGeom>
                    <a:noFill/>
                    <a:ln w="9525">
                      <a:noFill/>
                    </a:ln>
                  </pic:spPr>
                </pic:pic>
              </a:graphicData>
            </a:graphic>
          </wp:inline>
        </w:drawing>
      </w:r>
      <w:r>
        <w:rPr>
          <w:rFonts w:ascii="Poppins" w:eastAsia="Poppins" w:hAnsi="Poppins" w:cs="Poppins"/>
          <w:color w:val="0A1247"/>
          <w:sz w:val="33"/>
          <w:szCs w:val="33"/>
        </w:rPr>
        <w:fldChar w:fldCharType="end"/>
      </w:r>
      <w:r>
        <w:rPr>
          <w:rFonts w:ascii="Poppins" w:eastAsia="Poppins" w:hAnsi="Poppins" w:cs="Poppins"/>
          <w:color w:val="0A1247"/>
          <w:sz w:val="33"/>
          <w:szCs w:val="33"/>
        </w:rPr>
        <w:t> button next to your user.</w:t>
      </w:r>
    </w:p>
    <w:p w14:paraId="53034F49" w14:textId="77777777" w:rsidR="00581167" w:rsidRDefault="007F6E30">
      <w:pPr>
        <w:pStyle w:val="Heading2"/>
        <w:spacing w:beforeAutospacing="0" w:afterAutospacing="0" w:line="720" w:lineRule="atLeast"/>
        <w:rPr>
          <w:rFonts w:ascii="Poppins" w:eastAsia="Poppins" w:hAnsi="Poppins" w:cs="Poppins" w:hint="default"/>
          <w:color w:val="0A1247"/>
          <w:sz w:val="60"/>
          <w:szCs w:val="60"/>
        </w:rPr>
      </w:pPr>
      <w:r>
        <w:rPr>
          <w:rFonts w:ascii="Poppins" w:eastAsia="Poppins" w:hAnsi="Poppins" w:cs="Poppins" w:hint="default"/>
          <w:color w:val="0A1247"/>
          <w:sz w:val="60"/>
          <w:szCs w:val="60"/>
        </w:rPr>
        <w:t>Remove from workspace</w:t>
      </w:r>
    </w:p>
    <w:p w14:paraId="410582FA"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If you want to remove a user from your workspace please click the </w:t>
      </w:r>
      <w:r>
        <w:rPr>
          <w:rFonts w:ascii="Poppins" w:eastAsia="Poppins" w:hAnsi="Poppins" w:cs="Poppins"/>
          <w:color w:val="0A1247"/>
          <w:sz w:val="33"/>
          <w:szCs w:val="33"/>
        </w:rPr>
        <w:fldChar w:fldCharType="begin" w:fldLock="1"/>
      </w:r>
      <w:r>
        <w:rPr>
          <w:rFonts w:ascii="Poppins" w:eastAsia="Poppins" w:hAnsi="Poppins" w:cs="Poppins"/>
          <w:color w:val="0A1247"/>
          <w:sz w:val="33"/>
          <w:szCs w:val="33"/>
        </w:rPr>
        <w:instrText>INCLUDEPICTURE \d "30639096bfe4ec4b9f17696ef1d02b9f" \* MERGEFORM</w:instrText>
      </w:r>
      <w:r>
        <w:rPr>
          <w:rFonts w:ascii="Poppins" w:eastAsia="Poppins" w:hAnsi="Poppins" w:cs="Poppins"/>
          <w:color w:val="0A1247"/>
          <w:sz w:val="33"/>
          <w:szCs w:val="33"/>
        </w:rPr>
        <w:instrText xml:space="preserve">ATINET </w:instrText>
      </w:r>
      <w:r>
        <w:rPr>
          <w:rFonts w:ascii="Poppins" w:eastAsia="Poppins" w:hAnsi="Poppins" w:cs="Poppins"/>
          <w:color w:val="0A1247"/>
          <w:sz w:val="33"/>
          <w:szCs w:val="33"/>
        </w:rPr>
        <w:fldChar w:fldCharType="separate"/>
      </w:r>
      <w:r>
        <w:rPr>
          <w:rFonts w:ascii="Poppins" w:eastAsia="Poppins" w:hAnsi="Poppins" w:cs="Poppins"/>
          <w:noProof/>
          <w:color w:val="0A1247"/>
          <w:sz w:val="33"/>
          <w:szCs w:val="33"/>
        </w:rPr>
        <w:drawing>
          <wp:inline distT="0" distB="0" distL="114300" distR="114300" wp14:anchorId="761568F4" wp14:editId="2E683EC5">
            <wp:extent cx="209550" cy="247650"/>
            <wp:effectExtent l="0" t="0" r="1905" b="381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11" r:link="rId12"/>
                    <a:stretch>
                      <a:fillRect/>
                    </a:stretch>
                  </pic:blipFill>
                  <pic:spPr>
                    <a:xfrm>
                      <a:off x="0" y="0"/>
                      <a:ext cx="209550" cy="247650"/>
                    </a:xfrm>
                    <a:prstGeom prst="rect">
                      <a:avLst/>
                    </a:prstGeom>
                    <a:noFill/>
                    <a:ln w="9525">
                      <a:noFill/>
                    </a:ln>
                  </pic:spPr>
                </pic:pic>
              </a:graphicData>
            </a:graphic>
          </wp:inline>
        </w:drawing>
      </w:r>
      <w:r>
        <w:rPr>
          <w:rFonts w:ascii="Poppins" w:eastAsia="Poppins" w:hAnsi="Poppins" w:cs="Poppins"/>
          <w:color w:val="0A1247"/>
          <w:sz w:val="33"/>
          <w:szCs w:val="33"/>
        </w:rPr>
        <w:fldChar w:fldCharType="end"/>
      </w:r>
      <w:r>
        <w:rPr>
          <w:rFonts w:ascii="Poppins" w:eastAsia="Poppins" w:hAnsi="Poppins" w:cs="Poppins"/>
          <w:color w:val="0A1247"/>
          <w:sz w:val="33"/>
          <w:szCs w:val="33"/>
        </w:rPr>
        <w:t>button next to your user.</w:t>
      </w:r>
    </w:p>
    <w:p w14:paraId="0B7E9A66" w14:textId="77777777" w:rsidR="00581167" w:rsidRDefault="007F6E30">
      <w:pPr>
        <w:pStyle w:val="Heading2"/>
        <w:spacing w:beforeAutospacing="0" w:afterAutospacing="0" w:line="720" w:lineRule="atLeast"/>
        <w:rPr>
          <w:rFonts w:ascii="Poppins" w:eastAsia="Poppins" w:hAnsi="Poppins" w:cs="Poppins" w:hint="default"/>
          <w:color w:val="0A1247"/>
          <w:sz w:val="60"/>
          <w:szCs w:val="60"/>
        </w:rPr>
      </w:pPr>
      <w:r>
        <w:rPr>
          <w:rFonts w:ascii="Poppins" w:eastAsia="Poppins" w:hAnsi="Poppins" w:cs="Poppins" w:hint="default"/>
          <w:color w:val="0A1247"/>
          <w:sz w:val="60"/>
          <w:szCs w:val="60"/>
        </w:rPr>
        <w:t>Next Steps</w:t>
      </w:r>
    </w:p>
    <w:p w14:paraId="12F5EBE9" w14:textId="0223AB51" w:rsidR="00581167" w:rsidRDefault="007F6E30">
      <w:pPr>
        <w:pStyle w:val="NormalWeb"/>
        <w:spacing w:beforeAutospacing="0" w:after="226" w:afterAutospacing="0" w:line="429" w:lineRule="atLeast"/>
        <w:rPr>
          <w:rFonts w:ascii="Poppins" w:eastAsia="Poppins" w:hAnsi="Poppins" w:cs="Poppins"/>
          <w:color w:val="0A1247"/>
          <w:sz w:val="33"/>
          <w:szCs w:val="33"/>
        </w:rPr>
      </w:pPr>
      <w:r>
        <w:rPr>
          <w:rFonts w:ascii="Poppins" w:eastAsia="Poppins" w:hAnsi="Poppins" w:cs="Poppins"/>
          <w:color w:val="0A1247"/>
          <w:sz w:val="33"/>
          <w:szCs w:val="33"/>
        </w:rPr>
        <w:t>For related articles</w:t>
      </w:r>
      <w:ins w:id="5" w:author="Maximilian" w:date="2021-07-13T02:56:00Z">
        <w:r>
          <w:rPr>
            <w:rFonts w:ascii="Poppins" w:eastAsia="Poppins" w:hAnsi="Poppins" w:cs="Poppins"/>
            <w:color w:val="0A1247"/>
            <w:sz w:val="33"/>
            <w:szCs w:val="33"/>
          </w:rPr>
          <w:t>,</w:t>
        </w:r>
      </w:ins>
      <w:r>
        <w:rPr>
          <w:rFonts w:ascii="Poppins" w:eastAsia="Poppins" w:hAnsi="Poppins" w:cs="Poppins"/>
          <w:color w:val="0A1247"/>
          <w:sz w:val="33"/>
          <w:szCs w:val="33"/>
        </w:rPr>
        <w:t xml:space="preserve"> be sure to view:</w:t>
      </w:r>
    </w:p>
    <w:p w14:paraId="7F680D9A"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hyperlink r:id="rId13" w:history="1">
        <w:r>
          <w:rPr>
            <w:rStyle w:val="Hyperlink"/>
            <w:rFonts w:ascii="Poppins" w:eastAsia="Poppins" w:hAnsi="Poppins" w:cs="Poppins"/>
            <w:color w:val="007BFF"/>
            <w:sz w:val="33"/>
            <w:szCs w:val="33"/>
            <w:u w:val="none"/>
          </w:rPr>
          <w:t>Usage Limits</w:t>
        </w:r>
      </w:hyperlink>
    </w:p>
    <w:p w14:paraId="55DEC37B" w14:textId="77777777" w:rsidR="00581167" w:rsidRDefault="007F6E30">
      <w:pPr>
        <w:pStyle w:val="NormalWeb"/>
        <w:spacing w:beforeAutospacing="0" w:after="226" w:afterAutospacing="0" w:line="429" w:lineRule="atLeast"/>
        <w:rPr>
          <w:rFonts w:ascii="Poppins" w:eastAsia="Poppins" w:hAnsi="Poppins" w:cs="Poppins"/>
          <w:color w:val="0A1247"/>
          <w:sz w:val="33"/>
          <w:szCs w:val="33"/>
        </w:rPr>
      </w:pPr>
      <w:hyperlink r:id="rId14" w:history="1">
        <w:r>
          <w:rPr>
            <w:rStyle w:val="Hyperlink"/>
            <w:rFonts w:ascii="Poppins" w:eastAsia="Poppins" w:hAnsi="Poppins" w:cs="Poppins"/>
            <w:color w:val="007BFF"/>
            <w:sz w:val="33"/>
            <w:szCs w:val="33"/>
            <w:u w:val="none"/>
          </w:rPr>
          <w:t>Account Settings</w:t>
        </w:r>
      </w:hyperlink>
    </w:p>
    <w:p w14:paraId="5DFE2D4F" w14:textId="77777777" w:rsidR="00581167" w:rsidRDefault="00581167">
      <w:pPr>
        <w:widowControl/>
        <w:spacing w:after="0"/>
        <w:jc w:val="left"/>
      </w:pPr>
    </w:p>
    <w:p w14:paraId="7B1D118D" w14:textId="77777777" w:rsidR="00581167" w:rsidRDefault="00581167"/>
    <w:sectPr w:rsidR="005811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oppi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7F992"/>
    <w:multiLevelType w:val="multilevel"/>
    <w:tmpl w:val="60E7F992"/>
    <w:lvl w:ilvl="0">
      <w:start w:val="1"/>
      <w:numFmt w:val="decimal"/>
      <w:lvlText w:val="%1."/>
      <w:lvlJc w:val="left"/>
      <w:pPr>
        <w:tabs>
          <w:tab w:val="left" w:pos="720"/>
        </w:tabs>
        <w:ind w:left="720" w:firstLine="0"/>
      </w:pPr>
      <w:rPr>
        <w:sz w:val="24"/>
        <w:szCs w:val="24"/>
      </w:rPr>
    </w:lvl>
    <w:lvl w:ilvl="1">
      <w:start w:val="1"/>
      <w:numFmt w:val="decimal"/>
      <w:lvlText w:val="%2."/>
      <w:lvlJc w:val="left"/>
      <w:pPr>
        <w:tabs>
          <w:tab w:val="left" w:pos="1440"/>
        </w:tabs>
        <w:ind w:left="1440" w:firstLine="0"/>
      </w:pPr>
      <w:rPr>
        <w:sz w:val="24"/>
        <w:szCs w:val="24"/>
      </w:rPr>
    </w:lvl>
    <w:lvl w:ilvl="2">
      <w:start w:val="1"/>
      <w:numFmt w:val="decimal"/>
      <w:lvlText w:val="%3."/>
      <w:lvlJc w:val="left"/>
      <w:pPr>
        <w:tabs>
          <w:tab w:val="left" w:pos="2160"/>
        </w:tabs>
        <w:ind w:left="2160" w:firstLine="0"/>
      </w:pPr>
      <w:rPr>
        <w:sz w:val="24"/>
        <w:szCs w:val="24"/>
      </w:rPr>
    </w:lvl>
    <w:lvl w:ilvl="3">
      <w:start w:val="1"/>
      <w:numFmt w:val="decimal"/>
      <w:lvlText w:val="%4."/>
      <w:lvlJc w:val="left"/>
      <w:pPr>
        <w:tabs>
          <w:tab w:val="left" w:pos="2517"/>
        </w:tabs>
        <w:ind w:left="2880" w:firstLine="0"/>
      </w:pPr>
      <w:rPr>
        <w:sz w:val="24"/>
        <w:szCs w:val="24"/>
      </w:rPr>
    </w:lvl>
    <w:lvl w:ilvl="4">
      <w:start w:val="1"/>
      <w:numFmt w:val="decimal"/>
      <w:lvlText w:val="%5."/>
      <w:lvlJc w:val="left"/>
      <w:pPr>
        <w:tabs>
          <w:tab w:val="left" w:pos="3238"/>
        </w:tabs>
        <w:ind w:left="3600" w:firstLine="0"/>
      </w:pPr>
      <w:rPr>
        <w:sz w:val="24"/>
        <w:szCs w:val="24"/>
      </w:rPr>
    </w:lvl>
    <w:lvl w:ilvl="5">
      <w:start w:val="1"/>
      <w:numFmt w:val="decimal"/>
      <w:lvlText w:val="%6."/>
      <w:lvlJc w:val="left"/>
      <w:pPr>
        <w:tabs>
          <w:tab w:val="left" w:pos="3958"/>
        </w:tabs>
        <w:ind w:left="4320" w:firstLine="0"/>
      </w:pPr>
      <w:rPr>
        <w:sz w:val="24"/>
        <w:szCs w:val="24"/>
      </w:rPr>
    </w:lvl>
    <w:lvl w:ilvl="6">
      <w:start w:val="1"/>
      <w:numFmt w:val="decimal"/>
      <w:lvlText w:val="%7."/>
      <w:lvlJc w:val="left"/>
      <w:pPr>
        <w:tabs>
          <w:tab w:val="left" w:pos="4678"/>
        </w:tabs>
        <w:ind w:left="5040" w:firstLine="0"/>
      </w:pPr>
      <w:rPr>
        <w:sz w:val="24"/>
        <w:szCs w:val="24"/>
      </w:rPr>
    </w:lvl>
    <w:lvl w:ilvl="7">
      <w:start w:val="1"/>
      <w:numFmt w:val="decimal"/>
      <w:lvlText w:val="%8."/>
      <w:lvlJc w:val="left"/>
      <w:pPr>
        <w:tabs>
          <w:tab w:val="left" w:pos="5398"/>
        </w:tabs>
        <w:ind w:left="5760" w:firstLine="0"/>
      </w:pPr>
      <w:rPr>
        <w:sz w:val="24"/>
        <w:szCs w:val="24"/>
      </w:rPr>
    </w:lvl>
    <w:lvl w:ilvl="8">
      <w:start w:val="1"/>
      <w:numFmt w:val="decimal"/>
      <w:lvlText w:val="%9."/>
      <w:lvlJc w:val="left"/>
      <w:pPr>
        <w:tabs>
          <w:tab w:val="left" w:pos="6118"/>
        </w:tabs>
        <w:ind w:left="6480" w:firstLine="0"/>
      </w:pPr>
      <w:rPr>
        <w:sz w:val="24"/>
        <w:szCs w:val="24"/>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ximilian">
    <w15:presenceInfo w15:providerId="None" w15:userId="Maximi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trackRevision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167"/>
    <w:rsid w:val="00581167"/>
    <w:rsid w:val="007F6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CB463"/>
  <w15:docId w15:val="{C4D27761-9F64-45CC-91C5-2D9AE177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0" w:afterAutospacing="1"/>
    </w:pPr>
    <w:rPr>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de95b43bceeb4b998aed4aed5cef1ae7" TargetMode="External"/><Relationship Id="rId13" Type="http://schemas.openxmlformats.org/officeDocument/2006/relationships/hyperlink" Target="https://lineblocs.com/resources/other-topics/usage-limit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30639096bfe4ec4b9f17696ef1d02b9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app.lineblocs.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eeb5be4a06fff94597aa3c02f5e697b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eblocs.com/resources/other-topics/account-setting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Max’s Iphone</dc:creator>
  <cp:lastModifiedBy>Maximilian</cp:lastModifiedBy>
  <cp:revision>1</cp:revision>
  <dcterms:created xsi:type="dcterms:W3CDTF">2021-07-09T08:21:00Z</dcterms:created>
  <dcterms:modified xsi:type="dcterms:W3CDTF">2021-07-13T05:56:00Z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3081-10.16.0</vt:lpwstr>
  </property>
</Properties>
</file>