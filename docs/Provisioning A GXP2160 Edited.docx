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862E6C" w14:textId="77777777" w:rsidR="00D01796" w:rsidRDefault="00142A33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 xml:space="preserve">Provision </w:t>
      </w:r>
      <w:proofErr w:type="spellStart"/>
      <w:r>
        <w:rPr>
          <w:rFonts w:ascii="Poppins" w:eastAsia="Poppins" w:hAnsi="Poppins" w:cs="Poppins" w:hint="default"/>
          <w:color w:val="0A1247"/>
          <w:sz w:val="54"/>
          <w:szCs w:val="54"/>
        </w:rPr>
        <w:t>Grandstream</w:t>
      </w:r>
      <w:proofErr w:type="spellEnd"/>
      <w:r>
        <w:rPr>
          <w:rFonts w:ascii="Poppins" w:eastAsia="Poppins" w:hAnsi="Poppins" w:cs="Poppins" w:hint="default"/>
          <w:color w:val="0A1247"/>
          <w:sz w:val="54"/>
          <w:szCs w:val="54"/>
        </w:rPr>
        <w:t xml:space="preserve"> GXP2160</w:t>
      </w:r>
    </w:p>
    <w:p w14:paraId="78AFBFAB" w14:textId="46FFFE79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Phone Provisioner allows you to </w:t>
      </w:r>
      <w:del w:id="0" w:author="Maximilian" w:date="2021-06-20T07:13:00Z">
        <w:r w:rsidDel="00566DA7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fully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manage global</w:t>
      </w:r>
      <w:del w:id="1" w:author="Maximilian" w:date="2021-06-20T07:14:00Z">
        <w:r w:rsidDel="00566DA7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individual phone configurations</w:t>
      </w:r>
      <w:ins w:id="2" w:author="Maximilian" w:date="2021-06-20T07:13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 xml:space="preserve"> fully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09590C8B" w14:textId="4F14D858" w:rsidR="00D01796" w:rsidRDefault="00566DA7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" w:author="Maximilian" w:date="2021-06-20T07:14:00Z">
        <w:r>
          <w:rPr>
            <w:rFonts w:ascii="Poppins" w:eastAsia="Poppins" w:hAnsi="Poppins" w:cs="Poppins"/>
            <w:color w:val="0A1247"/>
            <w:sz w:val="33"/>
            <w:szCs w:val="33"/>
          </w:rPr>
          <w:t>This</w:t>
        </w:r>
      </w:ins>
      <w:del w:id="4" w:author="Maximilian" w:date="2021-06-20T07:14:00Z">
        <w:r w:rsidR="00142A33" w:rsidDel="00566DA7">
          <w:rPr>
            <w:rFonts w:ascii="Poppins" w:eastAsia="Poppins" w:hAnsi="Poppins" w:cs="Poppins"/>
            <w:color w:val="0A1247"/>
            <w:sz w:val="33"/>
            <w:szCs w:val="33"/>
          </w:rPr>
          <w:delText>In this</w:delText>
        </w:r>
      </w:del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guide</w:t>
      </w:r>
      <w:del w:id="5" w:author="Maximilian" w:date="2021-06-20T07:14:00Z">
        <w:r w:rsidR="00142A33" w:rsidDel="00566DA7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we</w:delText>
        </w:r>
      </w:del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will go over how to use the </w:t>
      </w:r>
      <w:proofErr w:type="spellStart"/>
      <w:r w:rsidR="00142A33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provisioning server to manage and update a </w:t>
      </w:r>
      <w:proofErr w:type="spellStart"/>
      <w:r w:rsidR="00142A33">
        <w:rPr>
          <w:rFonts w:ascii="Poppins" w:eastAsia="Poppins" w:hAnsi="Poppins" w:cs="Poppins"/>
          <w:color w:val="0A1247"/>
          <w:sz w:val="33"/>
          <w:szCs w:val="33"/>
        </w:rPr>
        <w:t>Grandstream</w:t>
      </w:r>
      <w:proofErr w:type="spellEnd"/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GXP2160's SIP configuration.</w:t>
      </w:r>
    </w:p>
    <w:p w14:paraId="3842E911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Requirements</w:t>
      </w:r>
    </w:p>
    <w:p w14:paraId="79F41055" w14:textId="6DBC8733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complete this guide</w:t>
      </w:r>
      <w:ins w:id="6" w:author="Maximilian" w:date="2021-06-20T07:14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will need the following items:</w:t>
      </w:r>
    </w:p>
    <w:p w14:paraId="232380F2" w14:textId="77777777" w:rsidR="00D01796" w:rsidRDefault="00142A33">
      <w:pPr>
        <w:widowControl/>
        <w:numPr>
          <w:ilvl w:val="0"/>
          <w:numId w:val="1"/>
        </w:numPr>
        <w:spacing w:after="225"/>
        <w:ind w:left="0"/>
      </w:pPr>
      <w:proofErr w:type="spellStart"/>
      <w:r>
        <w:t>Grandstream</w:t>
      </w:r>
      <w:proofErr w:type="spellEnd"/>
      <w:r>
        <w:t xml:space="preserve"> GXP2160</w:t>
      </w:r>
    </w:p>
    <w:p w14:paraId="24168554" w14:textId="77777777" w:rsidR="00D01796" w:rsidRDefault="00142A33">
      <w:pPr>
        <w:widowControl/>
        <w:numPr>
          <w:ilvl w:val="0"/>
          <w:numId w:val="1"/>
        </w:numPr>
        <w:spacing w:after="225"/>
        <w:ind w:left="0"/>
      </w:pPr>
      <w:proofErr w:type="spellStart"/>
      <w:r>
        <w:t>Lineblocs</w:t>
      </w:r>
      <w:proofErr w:type="spellEnd"/>
      <w:r>
        <w:t xml:space="preserve"> account</w:t>
      </w:r>
    </w:p>
    <w:p w14:paraId="0F05B0F3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Configuring GXP2160</w:t>
      </w:r>
    </w:p>
    <w:p w14:paraId="68620E0D" w14:textId="2FC7F698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We will first need to update our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Grandstream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GXP2160's "Config Server Path" </w:t>
      </w:r>
      <w:ins w:id="7" w:author="Maximilian" w:date="2021-06-20T07:15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8" w:author="Maximilian" w:date="2021-06-20T07:15:00Z">
        <w:r w:rsidDel="00566DA7">
          <w:rPr>
            <w:rFonts w:ascii="Poppins" w:eastAsia="Poppins" w:hAnsi="Poppins" w:cs="Poppins"/>
            <w:color w:val="0A1247"/>
            <w:sz w:val="33"/>
            <w:szCs w:val="33"/>
          </w:rPr>
          <w:delText>so that we 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configure our phone</w:t>
      </w:r>
      <w:ins w:id="9" w:author="Maximilian" w:date="2021-06-29T02:57:00Z">
        <w:r w:rsidR="008E68A9">
          <w:rPr>
            <w:rFonts w:ascii="Poppins" w:eastAsia="Poppins" w:hAnsi="Poppins" w:cs="Poppins"/>
            <w:color w:val="0A1247"/>
            <w:sz w:val="33"/>
            <w:szCs w:val="33"/>
          </w:rPr>
          <w:t>s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with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. This can be done in one of the following ways:</w:t>
      </w:r>
    </w:p>
    <w:p w14:paraId="14C1F645" w14:textId="77777777" w:rsidR="00D01796" w:rsidRDefault="00142A33">
      <w:pPr>
        <w:widowControl/>
        <w:numPr>
          <w:ilvl w:val="0"/>
          <w:numId w:val="2"/>
        </w:numPr>
        <w:spacing w:after="225"/>
        <w:ind w:left="0"/>
      </w:pPr>
      <w:r>
        <w:t>Use DHCP option 66</w:t>
      </w:r>
    </w:p>
    <w:p w14:paraId="70117DF8" w14:textId="77777777" w:rsidR="00D01796" w:rsidRDefault="00142A33">
      <w:pPr>
        <w:widowControl/>
        <w:numPr>
          <w:ilvl w:val="0"/>
          <w:numId w:val="2"/>
        </w:numPr>
        <w:spacing w:after="225"/>
        <w:ind w:left="0"/>
      </w:pPr>
      <w:r>
        <w:t xml:space="preserve">Update the "Config Server Path" in the </w:t>
      </w:r>
      <w:proofErr w:type="spellStart"/>
      <w:r>
        <w:t>Grandstream</w:t>
      </w:r>
      <w:proofErr w:type="spellEnd"/>
      <w:r>
        <w:t xml:space="preserve"> web GUI</w:t>
      </w:r>
    </w:p>
    <w:p w14:paraId="6A1A892E" w14:textId="5F5ECB0F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10" w:author="Maximilian" w:date="2021-06-20T07:15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be updating the URL directly in the phone's web GUI.</w:t>
      </w:r>
    </w:p>
    <w:p w14:paraId="170D8DBE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update your Config Server Path URL:</w:t>
      </w:r>
    </w:p>
    <w:p w14:paraId="7E03784D" w14:textId="77777777" w:rsidR="00D01796" w:rsidRDefault="00142A33">
      <w:pPr>
        <w:widowControl/>
        <w:numPr>
          <w:ilvl w:val="0"/>
          <w:numId w:val="3"/>
        </w:numPr>
        <w:spacing w:after="225"/>
        <w:ind w:left="0"/>
      </w:pPr>
      <w:r>
        <w:t>Boot on your GXP2160</w:t>
      </w:r>
    </w:p>
    <w:p w14:paraId="662B30B6" w14:textId="52A0D7EA" w:rsidR="00D01796" w:rsidRDefault="00142A33">
      <w:pPr>
        <w:widowControl/>
        <w:numPr>
          <w:ilvl w:val="0"/>
          <w:numId w:val="3"/>
        </w:numPr>
        <w:spacing w:after="225"/>
        <w:ind w:left="0"/>
      </w:pPr>
      <w:r>
        <w:t>On your phone LCD screen</w:t>
      </w:r>
      <w:ins w:id="11" w:author="Maximilian" w:date="2021-06-20T07:15:00Z">
        <w:r w:rsidR="00566DA7">
          <w:t>,</w:t>
        </w:r>
      </w:ins>
      <w:r>
        <w:t xml:space="preserve"> go to Status -&gt; Network Status</w:t>
      </w:r>
    </w:p>
    <w:p w14:paraId="21F89102" w14:textId="77777777" w:rsidR="00D01796" w:rsidRDefault="00142A33">
      <w:pPr>
        <w:widowControl/>
        <w:numPr>
          <w:ilvl w:val="0"/>
          <w:numId w:val="3"/>
        </w:numPr>
        <w:spacing w:after="225"/>
        <w:ind w:left="0"/>
      </w:pPr>
      <w:r>
        <w:t>Open the "IPv4 Address" value in a browser</w:t>
      </w:r>
    </w:p>
    <w:p w14:paraId="57DFB9DD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will then need to login to your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Grandstream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control panel. </w:t>
      </w:r>
    </w:p>
    <w:p w14:paraId="3CEA3FB5" w14:textId="7F880133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If this is a new phone</w:t>
      </w:r>
      <w:ins w:id="12" w:author="Maximilian" w:date="2021-06-20T07:15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can login to your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Grandstream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Admin with username: admin and password: admin.</w:t>
      </w:r>
    </w:p>
    <w:p w14:paraId="019AD63A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Changing Provisioning Path</w:t>
      </w:r>
    </w:p>
    <w:p w14:paraId="2C192FE3" w14:textId="5C4E86B3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change your Provisioning Path</w:t>
      </w:r>
      <w:ins w:id="13" w:author="Maximilian" w:date="2021-06-20T07:18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go to</w:t>
      </w:r>
      <w:ins w:id="14" w:author="Maximilian" w:date="2021-06-20T07:18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"Maintenance -&gt; Upgrade and Provisioning" section, then please set your "Config Server Path" to:</w:t>
      </w:r>
    </w:p>
    <w:p w14:paraId="5D4ECF83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prv.lineblocs.com</w:t>
      </w:r>
    </w:p>
    <w:p w14:paraId="337BB4D6" w14:textId="4B9260DC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Once you are done</w:t>
      </w:r>
      <w:ins w:id="15" w:author="Maximilian" w:date="2021-06-20T07:18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save all changes. </w:t>
      </w:r>
    </w:p>
    <w:p w14:paraId="2BD5489D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Your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Grandstream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GXP2160 should now be setup to fetch its configuration from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provisioning server.</w:t>
      </w:r>
    </w:p>
    <w:p w14:paraId="304F84D4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Creating a Phone in </w:t>
      </w:r>
      <w:proofErr w:type="spellStart"/>
      <w:r>
        <w:rPr>
          <w:rFonts w:ascii="Poppins" w:eastAsia="Poppins" w:hAnsi="Poppins" w:cs="Poppins" w:hint="default"/>
          <w:color w:val="0A1247"/>
          <w:sz w:val="60"/>
          <w:szCs w:val="60"/>
        </w:rPr>
        <w:t>Lineblocs</w:t>
      </w:r>
      <w:proofErr w:type="spellEnd"/>
    </w:p>
    <w:p w14:paraId="75A79207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create a new phone 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:</w:t>
      </w:r>
    </w:p>
    <w:p w14:paraId="389A0EA7" w14:textId="77777777" w:rsidR="00D01796" w:rsidRDefault="00142A33">
      <w:pPr>
        <w:widowControl/>
        <w:numPr>
          <w:ilvl w:val="0"/>
          <w:numId w:val="4"/>
        </w:numPr>
        <w:spacing w:after="225"/>
        <w:ind w:left="0"/>
      </w:pPr>
      <w:r>
        <w:t>In </w:t>
      </w:r>
      <w:proofErr w:type="spellStart"/>
      <w:r w:rsidR="001F12AF">
        <w:fldChar w:fldCharType="begin"/>
      </w:r>
      <w:r w:rsidR="001F12AF">
        <w:instrText xml:space="preserve"> HYPERLINK "https://app.lineblocs.com/" \l "/dashboard" </w:instrText>
      </w:r>
      <w:r w:rsidR="001F12AF">
        <w:fldChar w:fldCharType="separate"/>
      </w:r>
      <w:r>
        <w:rPr>
          <w:rStyle w:val="Hyperlink"/>
          <w:color w:val="007BFF"/>
          <w:u w:val="none"/>
        </w:rPr>
        <w:t>Lineblocs</w:t>
      </w:r>
      <w:proofErr w:type="spellEnd"/>
      <w:r>
        <w:rPr>
          <w:rStyle w:val="Hyperlink"/>
          <w:color w:val="007BFF"/>
          <w:u w:val="none"/>
        </w:rPr>
        <w:t xml:space="preserve"> dashboard</w:t>
      </w:r>
      <w:r w:rsidR="001F12AF">
        <w:rPr>
          <w:rStyle w:val="Hyperlink"/>
          <w:color w:val="007BFF"/>
          <w:u w:val="none"/>
        </w:rPr>
        <w:fldChar w:fldCharType="end"/>
      </w:r>
      <w:r>
        <w:t> click "Provisioning" -&gt; "Phones"</w:t>
      </w:r>
    </w:p>
    <w:p w14:paraId="0930FD1B" w14:textId="499ABDF9" w:rsidR="00D01796" w:rsidRDefault="00142A33">
      <w:pPr>
        <w:widowControl/>
        <w:numPr>
          <w:ilvl w:val="0"/>
          <w:numId w:val="4"/>
        </w:numPr>
        <w:spacing w:after="225"/>
        <w:ind w:left="0"/>
      </w:pPr>
      <w:r>
        <w:lastRenderedPageBreak/>
        <w:t>In the top right</w:t>
      </w:r>
      <w:ins w:id="16" w:author="Maximilian" w:date="2021-06-20T07:19:00Z">
        <w:r w:rsidR="00566DA7">
          <w:t>,</w:t>
        </w:r>
      </w:ins>
      <w:r>
        <w:t xml:space="preserve"> click "Create New"</w:t>
      </w:r>
    </w:p>
    <w:p w14:paraId="376A9F85" w14:textId="5076E26E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 the create screen</w:t>
      </w:r>
      <w:ins w:id="17" w:author="Maximilian" w:date="2021-06-20T07:19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will need to provide a name for your phone, a MAC address, and optionally a group.</w:t>
      </w:r>
    </w:p>
    <w:p w14:paraId="10767953" w14:textId="7BD9822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Below is an example of how you may want to set</w:t>
      </w:r>
      <w:ins w:id="18" w:author="Maximilian" w:date="2021-06-20T07:19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your phone:</w:t>
      </w:r>
    </w:p>
    <w:p w14:paraId="2C192DFC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Name: Desk Phone</w:t>
      </w:r>
    </w:p>
    <w:p w14:paraId="5D05E54D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MAC Address: </w:t>
      </w:r>
      <w:proofErr w:type="gram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0A:0B:0C:0D</w:t>
      </w:r>
      <w:proofErr w:type="gram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:0E:0F</w:t>
      </w:r>
    </w:p>
    <w:p w14:paraId="463AA31F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Model: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Grandstream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GXP2160</w:t>
      </w:r>
    </w:p>
    <w:p w14:paraId="5290C888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Creating a Global Template</w:t>
      </w:r>
    </w:p>
    <w:p w14:paraId="1769F54E" w14:textId="525F0FA0" w:rsidR="00D01796" w:rsidRDefault="00566DA7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9" w:author="Maximilian" w:date="2021-06-20T07:20:00Z">
        <w:r>
          <w:rPr>
            <w:rFonts w:ascii="Poppins" w:eastAsia="Poppins" w:hAnsi="Poppins" w:cs="Poppins"/>
            <w:color w:val="0A1247"/>
            <w:sz w:val="33"/>
            <w:szCs w:val="33"/>
          </w:rPr>
          <w:t>For</w:t>
        </w:r>
      </w:ins>
      <w:del w:id="20" w:author="Maximilian" w:date="2021-06-20T07:20:00Z">
        <w:r w:rsidR="00142A33" w:rsidDel="00566DA7">
          <w:rPr>
            <w:rFonts w:ascii="Poppins" w:eastAsia="Poppins" w:hAnsi="Poppins" w:cs="Poppins"/>
            <w:color w:val="0A1247"/>
            <w:sz w:val="33"/>
            <w:szCs w:val="33"/>
          </w:rPr>
          <w:delText>In order for</w:delText>
        </w:r>
      </w:del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our phone to register a</w:t>
      </w:r>
      <w:ins w:id="21" w:author="Maximilian" w:date="2021-06-20T07:21:00Z">
        <w:r>
          <w:rPr>
            <w:rFonts w:ascii="Poppins" w:eastAsia="Poppins" w:hAnsi="Poppins" w:cs="Poppins"/>
            <w:color w:val="0A1247"/>
            <w:sz w:val="33"/>
            <w:szCs w:val="33"/>
          </w:rPr>
          <w:t>nd</w:t>
        </w:r>
      </w:ins>
      <w:del w:id="22" w:author="Maximilian" w:date="2021-06-20T07:21:00Z">
        <w:r w:rsidR="00142A33" w:rsidDel="00566DA7">
          <w:rPr>
            <w:rFonts w:ascii="Poppins" w:eastAsia="Poppins" w:hAnsi="Poppins" w:cs="Poppins"/>
            <w:color w:val="0A1247"/>
            <w:sz w:val="33"/>
            <w:szCs w:val="33"/>
          </w:rPr>
          <w:delText>s well as</w:delText>
        </w:r>
      </w:del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fetch its configuration details such as its Extension #, SIP Server URL</w:t>
      </w:r>
      <w:ins w:id="23" w:author="Maximilian" w:date="2021-06-20T07:2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and other GXP21XX related settings</w:t>
      </w:r>
      <w:ins w:id="24" w:author="Maximilian" w:date="2021-06-20T07:2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we will need to create a "Global Template</w:t>
      </w:r>
      <w:ins w:id="25" w:author="Maximilian" w:date="2021-06-20T07:20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 w:rsidR="00142A33">
        <w:rPr>
          <w:rFonts w:ascii="Poppins" w:eastAsia="Poppins" w:hAnsi="Poppins" w:cs="Poppins"/>
          <w:color w:val="0A1247"/>
          <w:sz w:val="33"/>
          <w:szCs w:val="33"/>
        </w:rPr>
        <w:t>"</w:t>
      </w:r>
      <w:del w:id="26" w:author="Maximilian" w:date="2021-06-20T07:20:00Z">
        <w:r w:rsidR="00142A33" w:rsidDel="00566DA7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  <w:r w:rsidR="00142A33">
        <w:rPr>
          <w:rFonts w:ascii="Poppins" w:eastAsia="Poppins" w:hAnsi="Poppins" w:cs="Poppins"/>
          <w:color w:val="0A1247"/>
          <w:sz w:val="33"/>
          <w:szCs w:val="33"/>
        </w:rPr>
        <w:t> </w:t>
      </w:r>
    </w:p>
    <w:p w14:paraId="56F47A64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setup a global template please go to the </w:t>
      </w:r>
      <w:hyperlink r:id="rId6" w:anchor="/provision/global-settings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Provisioning -&gt; Global Templates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 xml:space="preserve"> section 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dashboard.</w:t>
      </w:r>
    </w:p>
    <w:p w14:paraId="7C082BFC" w14:textId="79D3EC53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 the Global Templates page</w:t>
      </w:r>
      <w:ins w:id="27" w:author="Maximilian" w:date="2021-06-20T07:22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"Add Global Settings</w:t>
      </w:r>
      <w:ins w:id="28" w:author="Maximilian" w:date="2021-06-20T07:22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</w:p>
    <w:p w14:paraId="608C64B2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create a template with the following details:</w:t>
      </w:r>
    </w:p>
    <w:p w14:paraId="04FFEE23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Model: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Grandstream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GXP2160</w:t>
      </w:r>
    </w:p>
    <w:p w14:paraId="695F76A6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lastRenderedPageBreak/>
        <w:t>Group: (None)</w:t>
      </w:r>
    </w:p>
    <w:p w14:paraId="0E57B884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Updating Account 1</w:t>
      </w:r>
    </w:p>
    <w:p w14:paraId="564E5D3E" w14:textId="6D3090BF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edit the global template's Account 1 SIP Server</w:t>
      </w:r>
      <w:ins w:id="29" w:author="Maximilian" w:date="2021-06-29T03:04:00Z">
        <w:r w:rsidR="001F12AF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del w:id="30" w:author="Maximilian" w:date="2021-06-29T03:04:00Z">
        <w:r w:rsidDel="001F12AF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,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and Extension number</w:t>
      </w:r>
      <w:ins w:id="31" w:author="Maximilian" w:date="2021-06-29T03:04:00Z">
        <w:r w:rsidR="001F12AF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del w:id="32" w:author="Maximilian" w:date="2021-06-29T03:04:00Z">
        <w:r w:rsidDel="001F12AF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please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"0147e0b404ed8c4399983206a7936191"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09B76E2" wp14:editId="372C7E30">
            <wp:extent cx="1838325" cy="190500"/>
            <wp:effectExtent l="0" t="0" r="190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link.</w:t>
      </w:r>
    </w:p>
    <w:p w14:paraId="175C03B2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the General Settings page, please add the following settings:</w:t>
      </w:r>
    </w:p>
    <w:p w14:paraId="400673EB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Account </w:t>
      </w:r>
      <w:proofErr w:type="gram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Active?:</w:t>
      </w:r>
      <w:proofErr w:type="gram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Yes</w:t>
      </w:r>
    </w:p>
    <w:p w14:paraId="5299D74F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Account Name: Desk Phone</w:t>
      </w:r>
    </w:p>
    <w:p w14:paraId="72E5E2D7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SIP Server: {your-workspace-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lineblocs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-username</w:t>
      </w:r>
      <w:proofErr w:type="gram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}.lineblocs.com</w:t>
      </w:r>
      <w:proofErr w:type="gramEnd"/>
    </w:p>
    <w:p w14:paraId="783C3695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SIP User ID: your-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ext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-number</w:t>
      </w:r>
    </w:p>
    <w:p w14:paraId="3906E24C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Auth ID: your-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ext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-number</w:t>
      </w:r>
    </w:p>
    <w:p w14:paraId="5824544D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Auth Password: your-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ext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-password</w:t>
      </w:r>
    </w:p>
    <w:p w14:paraId="04C2EDE3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Name: Desk Phone</w:t>
      </w:r>
    </w:p>
    <w:p w14:paraId="452CBDC2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Voicemail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UserID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: *98</w:t>
      </w:r>
    </w:p>
    <w:p w14:paraId="6078A054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save all changes once you are complete.</w:t>
      </w:r>
    </w:p>
    <w:p w14:paraId="2A30DDEB" w14:textId="77777777" w:rsidR="001F12AF" w:rsidRDefault="001F12AF">
      <w:pPr>
        <w:pStyle w:val="Heading2"/>
        <w:spacing w:beforeAutospacing="0" w:afterAutospacing="0" w:line="720" w:lineRule="atLeast"/>
        <w:rPr>
          <w:ins w:id="33" w:author="Maximilian" w:date="2021-06-29T03:05:00Z"/>
          <w:rFonts w:ascii="Poppins" w:eastAsia="Poppins" w:hAnsi="Poppins" w:cs="Poppins" w:hint="default"/>
          <w:color w:val="0A1247"/>
          <w:sz w:val="60"/>
          <w:szCs w:val="60"/>
        </w:rPr>
      </w:pPr>
    </w:p>
    <w:p w14:paraId="0EABA317" w14:textId="7B2DE180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Deploying Config</w:t>
      </w:r>
    </w:p>
    <w:p w14:paraId="699C6466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Your phone is now ready to fetch its configuration from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2FC47BFD" w14:textId="521E155A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Deploy the config</w:t>
      </w:r>
      <w:ins w:id="34" w:author="Maximilian" w:date="2021-06-20T07:22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go to </w:t>
      </w:r>
      <w:hyperlink r:id="rId9" w:anchor="/provision/deploy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"Provision" -&gt; "Deploy Now"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1FD57812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should see that there is "1" phone pending provision on this page.</w:t>
      </w:r>
    </w:p>
    <w:p w14:paraId="5B6C183D" w14:textId="36B892E4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Deploy your config</w:t>
      </w:r>
      <w:ins w:id="35" w:author="Maximilian" w:date="2021-06-20T07:23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"Begin Deployment</w:t>
      </w:r>
      <w:ins w:id="36" w:author="Maximilian" w:date="2021-06-20T07:23:00Z">
        <w:r w:rsidR="00566DA7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</w:p>
    <w:p w14:paraId="5CEAC3DC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"078f40fa23e0672777adc7c05d4773dd"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0F1D938" wp14:editId="192714C2">
            <wp:extent cx="15792450" cy="3609975"/>
            <wp:effectExtent l="0" t="0" r="3810" b="190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568B7BF" w14:textId="17295441" w:rsidR="00D01796" w:rsidRDefault="001F12A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7" w:author="Maximilian" w:date="2021-06-29T03:05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Upon completion of the settings,</w:t>
        </w:r>
      </w:ins>
      <w:del w:id="38" w:author="Maximilian" w:date="2021-06-29T03:05:00Z">
        <w:r w:rsidR="00142A33" w:rsidDel="001F12AF">
          <w:rPr>
            <w:rFonts w:ascii="Poppins" w:eastAsia="Poppins" w:hAnsi="Poppins" w:cs="Poppins"/>
            <w:color w:val="0A1247"/>
            <w:sz w:val="33"/>
            <w:szCs w:val="33"/>
          </w:rPr>
          <w:delText>If all goes well</w:delText>
        </w:r>
      </w:del>
      <w:r w:rsidR="00142A33">
        <w:rPr>
          <w:rFonts w:ascii="Poppins" w:eastAsia="Poppins" w:hAnsi="Poppins" w:cs="Poppins"/>
          <w:color w:val="0A1247"/>
          <w:sz w:val="33"/>
          <w:szCs w:val="33"/>
        </w:rPr>
        <w:t xml:space="preserve"> the configurations should be deployed and you should get a success message with instructions to complete the deployment process.</w:t>
      </w:r>
    </w:p>
    <w:p w14:paraId="0D5DF8A6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"1e27e3d6020c8c70beb61a245a6e6402"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B542109" wp14:editId="3583FF7B">
            <wp:extent cx="15792450" cy="3200400"/>
            <wp:effectExtent l="0" t="0" r="381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918BF1C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</w:t>
      </w:r>
    </w:p>
    <w:p w14:paraId="756887F6" w14:textId="77777777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Once your GXP2160 has been restarted, it should be successfully registered to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, and you should be able to make/receive calls! </w:t>
      </w:r>
    </w:p>
    <w:p w14:paraId="4634CCB2" w14:textId="22CD86A1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tips on troubleshooting</w:t>
      </w:r>
      <w:ins w:id="39" w:author="Maximilian" w:date="2021-06-20T07:2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read article </w:t>
      </w:r>
      <w:hyperlink r:id="rId14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Debugging Config Deployment</w:t>
        </w:r>
      </w:hyperlink>
    </w:p>
    <w:p w14:paraId="729DAAE4" w14:textId="77777777" w:rsidR="00D01796" w:rsidRDefault="00142A33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25B1F20D" w14:textId="27572F4D" w:rsidR="00D01796" w:rsidRDefault="00142A33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In this guide</w:t>
      </w:r>
      <w:ins w:id="40" w:author="Maximilian" w:date="2021-06-20T07:2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discussed how to provi</w:t>
      </w:r>
      <w:ins w:id="41" w:author="Maximilian" w:date="2021-06-29T03:06:00Z">
        <w:r w:rsidR="001F12AF">
          <w:rPr>
            <w:rFonts w:ascii="Poppins" w:eastAsia="Poppins" w:hAnsi="Poppins" w:cs="Poppins"/>
            <w:color w:val="0A1247"/>
            <w:sz w:val="33"/>
            <w:szCs w:val="33"/>
          </w:rPr>
          <w:t>de</w:t>
        </w:r>
      </w:ins>
      <w:del w:id="42" w:author="Maximilian" w:date="2021-06-29T03:06:00Z">
        <w:r w:rsidDel="001F12AF">
          <w:rPr>
            <w:rFonts w:ascii="Poppins" w:eastAsia="Poppins" w:hAnsi="Poppins" w:cs="Poppins"/>
            <w:color w:val="0A1247"/>
            <w:sz w:val="33"/>
            <w:szCs w:val="33"/>
          </w:rPr>
          <w:delText>sion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Grandstream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GXP2160 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phone provisioner. For related articles</w:t>
      </w:r>
      <w:ins w:id="43" w:author="Maximilian" w:date="2021-06-20T07:2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check out the following posts:</w:t>
      </w:r>
    </w:p>
    <w:p w14:paraId="369FB510" w14:textId="77777777" w:rsidR="00D01796" w:rsidRDefault="001F12A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5" w:history="1">
        <w:r w:rsidR="00142A33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Simple IVR</w:t>
        </w:r>
      </w:hyperlink>
    </w:p>
    <w:p w14:paraId="27F20693" w14:textId="77777777" w:rsidR="00D01796" w:rsidRDefault="001F12A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6" w:history="1">
        <w:r w:rsidR="00142A33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Extension</w:t>
        </w:r>
      </w:hyperlink>
    </w:p>
    <w:p w14:paraId="0AF2EE20" w14:textId="77777777" w:rsidR="00D01796" w:rsidRDefault="00D01796">
      <w:pPr>
        <w:widowControl/>
        <w:spacing w:after="0"/>
        <w:jc w:val="left"/>
      </w:pPr>
    </w:p>
    <w:p w14:paraId="24A6085C" w14:textId="77777777" w:rsidR="00D01796" w:rsidRDefault="00D01796"/>
    <w:sectPr w:rsidR="00D0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CB1"/>
    <w:multiLevelType w:val="multilevel"/>
    <w:tmpl w:val="60CCCCB1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CBC"/>
    <w:multiLevelType w:val="multilevel"/>
    <w:tmpl w:val="60CCCCBC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CCCCC7"/>
    <w:multiLevelType w:val="multilevel"/>
    <w:tmpl w:val="60CCCCC7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 w15:restartNumberingAfterBreak="0">
    <w:nsid w:val="60CCCCD2"/>
    <w:multiLevelType w:val="multilevel"/>
    <w:tmpl w:val="60CCCCD2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796"/>
    <w:rsid w:val="00142A33"/>
    <w:rsid w:val="001F12AF"/>
    <w:rsid w:val="00566DA7"/>
    <w:rsid w:val="008E68A9"/>
    <w:rsid w:val="00D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48BD1"/>
  <w15:docId w15:val="{A5557A41-B6C4-49A9-9CBC-7263953F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0147e0b404ed8c4399983206a7936191" TargetMode="External"/><Relationship Id="rId13" Type="http://schemas.openxmlformats.org/officeDocument/2006/relationships/image" Target="1e27e3d6020c8c70beb61a245a6e6402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neblocs.com/resources/quickstarts/setup-extens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image" Target="078f40fa23e0672777adc7c05d4773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eblocs.com/resources/quickstarts/basic-iv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lineblocs.com/" TargetMode="External"/><Relationship Id="rId14" Type="http://schemas.openxmlformats.org/officeDocument/2006/relationships/hyperlink" Target="https://lineblocs.com/resources/other-topics/debugging-config-deplo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2</cp:revision>
  <dcterms:created xsi:type="dcterms:W3CDTF">2021-06-18T17:36:00Z</dcterms:created>
  <dcterms:modified xsi:type="dcterms:W3CDTF">2021-06-29T06:06:00Z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