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6D2FA1" w14:textId="77777777" w:rsidR="00117F2B" w:rsidRDefault="00F560F8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Reporting Call Spam</w:t>
      </w:r>
    </w:p>
    <w:p w14:paraId="56C91B6A" w14:textId="4F23DEF5" w:rsidR="00117F2B" w:rsidRDefault="00F560F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Lineblocs tries to prevent call spam internally, using an array of methods. However</w:t>
      </w:r>
      <w:ins w:id="0" w:author="Maximilian" w:date="2021-07-13T04:41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call spam is still possible and a profound threat to any cloud</w:t>
      </w:r>
      <w:ins w:id="1" w:author="Maximilian" w:date="2021-07-13T04:41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2" w:author="Maximilian" w:date="2021-07-13T04:41:00Z">
        <w:r w:rsidDel="00F560F8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related calling service.</w:t>
      </w:r>
    </w:p>
    <w:p w14:paraId="7C2D88F2" w14:textId="77777777" w:rsidR="00117F2B" w:rsidRDefault="00F560F8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Reporting Calls</w:t>
      </w:r>
    </w:p>
    <w:p w14:paraId="79EBAB24" w14:textId="2E2D2B75" w:rsidR="00117F2B" w:rsidRDefault="00F560F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report spam</w:t>
      </w:r>
      <w:ins w:id="3" w:author="Maximilian" w:date="2021-07-13T04:41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4" w:author="Maximilian" w:date="2021-07-13T04:41:00Z">
        <w:r w:rsidDel="00F560F8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related calls, please reach </w:t>
      </w:r>
      <w:r>
        <w:rPr>
          <w:rFonts w:ascii="Poppins" w:eastAsia="Poppins" w:hAnsi="Poppins" w:cs="Poppins"/>
          <w:color w:val="0A1247"/>
          <w:sz w:val="33"/>
          <w:szCs w:val="33"/>
        </w:rPr>
        <w:t>out to us using our </w:t>
      </w:r>
      <w:hyperlink r:id="rId6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Contact Us</w:t>
        </w:r>
      </w:hyperlink>
      <w:r>
        <w:rPr>
          <w:rFonts w:ascii="Poppins" w:eastAsia="Poppins" w:hAnsi="Poppins" w:cs="Poppins"/>
          <w:color w:val="0A1247"/>
          <w:sz w:val="33"/>
          <w:szCs w:val="33"/>
        </w:rPr>
        <w:t> page. </w:t>
      </w:r>
    </w:p>
    <w:p w14:paraId="61116E66" w14:textId="77777777" w:rsidR="00117F2B" w:rsidRDefault="00F560F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Please be sure to provide us</w:t>
      </w:r>
      <w:r>
        <w:rPr>
          <w:rFonts w:ascii="Poppins" w:eastAsia="Poppins" w:hAnsi="Poppins" w:cs="Poppins"/>
          <w:color w:val="0A1247"/>
          <w:sz w:val="33"/>
          <w:szCs w:val="33"/>
        </w:rPr>
        <w:t xml:space="preserve"> the following details:</w:t>
      </w:r>
    </w:p>
    <w:p w14:paraId="74C535AA" w14:textId="7396A144" w:rsidR="00117F2B" w:rsidRDefault="00F560F8">
      <w:pPr>
        <w:widowControl/>
        <w:numPr>
          <w:ilvl w:val="0"/>
          <w:numId w:val="1"/>
        </w:numPr>
        <w:spacing w:after="225"/>
        <w:ind w:left="0"/>
      </w:pPr>
      <w:ins w:id="5" w:author="Maximilian" w:date="2021-07-13T04:41:00Z">
        <w:r>
          <w:t>The n</w:t>
        </w:r>
      </w:ins>
      <w:del w:id="6" w:author="Maximilian" w:date="2021-07-13T04:41:00Z">
        <w:r w:rsidDel="00F560F8">
          <w:delText>N</w:delText>
        </w:r>
      </w:del>
      <w:r>
        <w:t>umber that is spamming you</w:t>
      </w:r>
    </w:p>
    <w:p w14:paraId="4CA8A934" w14:textId="77777777" w:rsidR="00117F2B" w:rsidRDefault="00F560F8">
      <w:pPr>
        <w:widowControl/>
        <w:numPr>
          <w:ilvl w:val="0"/>
          <w:numId w:val="1"/>
        </w:numPr>
        <w:spacing w:after="225"/>
        <w:ind w:left="0"/>
      </w:pPr>
      <w:r>
        <w:t>Your number</w:t>
      </w:r>
    </w:p>
    <w:p w14:paraId="7D6FFFD6" w14:textId="77777777" w:rsidR="00117F2B" w:rsidRDefault="00F560F8">
      <w:pPr>
        <w:widowControl/>
        <w:numPr>
          <w:ilvl w:val="0"/>
          <w:numId w:val="1"/>
        </w:numPr>
        <w:spacing w:after="225"/>
        <w:ind w:left="0"/>
      </w:pPr>
      <w:r>
        <w:t>Your full name</w:t>
      </w:r>
    </w:p>
    <w:p w14:paraId="4CB6ADAD" w14:textId="77777777" w:rsidR="00117F2B" w:rsidRDefault="00F560F8">
      <w:pPr>
        <w:widowControl/>
        <w:numPr>
          <w:ilvl w:val="0"/>
          <w:numId w:val="1"/>
        </w:numPr>
        <w:spacing w:after="225"/>
        <w:ind w:left="0"/>
      </w:pPr>
      <w:r>
        <w:t>The day and time you have received unwanted calls</w:t>
      </w:r>
    </w:p>
    <w:p w14:paraId="1731A648" w14:textId="77777777" w:rsidR="00117F2B" w:rsidRDefault="00F560F8">
      <w:pPr>
        <w:pStyle w:val="Heading3"/>
        <w:spacing w:beforeAutospacing="0" w:afterAutospacing="0"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r>
        <w:rPr>
          <w:rFonts w:ascii="Poppins" w:eastAsia="Poppins" w:hAnsi="Poppins" w:cs="Poppins" w:hint="default"/>
          <w:color w:val="0A1247"/>
          <w:sz w:val="39"/>
          <w:szCs w:val="39"/>
        </w:rPr>
        <w:t xml:space="preserve">Report </w:t>
      </w:r>
      <w:r>
        <w:rPr>
          <w:rFonts w:ascii="Poppins" w:eastAsia="Poppins" w:hAnsi="Poppins" w:cs="Poppins" w:hint="default"/>
          <w:color w:val="0A1247"/>
          <w:sz w:val="39"/>
          <w:szCs w:val="39"/>
        </w:rPr>
        <w:t>Review</w:t>
      </w:r>
    </w:p>
    <w:p w14:paraId="66C4E93A" w14:textId="77777777" w:rsidR="00117F2B" w:rsidRDefault="00F560F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Once you submit your request, our support team will reach out to you in 24-48 hours.</w:t>
      </w:r>
    </w:p>
    <w:p w14:paraId="2B344471" w14:textId="74B5ABBB" w:rsidR="00117F2B" w:rsidRDefault="00F560F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If we find out this is a case of call spam</w:t>
      </w:r>
      <w:ins w:id="7" w:author="Maximilian" w:date="2021-07-13T04:41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will take immediate action to penalize the user that has been responsible for the call spamming.</w:t>
      </w:r>
    </w:p>
    <w:p w14:paraId="0F326BE2" w14:textId="77777777" w:rsidR="00117F2B" w:rsidRDefault="00F560F8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Next Steps</w:t>
      </w:r>
    </w:p>
    <w:p w14:paraId="1C6185DC" w14:textId="788A12DA" w:rsidR="00117F2B" w:rsidRDefault="00F560F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For relate</w:t>
      </w:r>
      <w:r>
        <w:rPr>
          <w:rFonts w:ascii="Poppins" w:eastAsia="Poppins" w:hAnsi="Poppins" w:cs="Poppins"/>
          <w:color w:val="0A1247"/>
          <w:sz w:val="33"/>
          <w:szCs w:val="33"/>
        </w:rPr>
        <w:t>d articles</w:t>
      </w:r>
      <w:ins w:id="8" w:author="Maximilian" w:date="2021-07-13T04:41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be sure to check out:</w:t>
      </w:r>
    </w:p>
    <w:p w14:paraId="64590AB5" w14:textId="77777777" w:rsidR="00117F2B" w:rsidRDefault="00F560F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7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Usage Limits</w:t>
        </w:r>
      </w:hyperlink>
    </w:p>
    <w:p w14:paraId="46FCAE06" w14:textId="77777777" w:rsidR="00117F2B" w:rsidRDefault="00F560F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8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Account Settings</w:t>
        </w:r>
      </w:hyperlink>
    </w:p>
    <w:p w14:paraId="66AD0813" w14:textId="77777777" w:rsidR="00117F2B" w:rsidRDefault="00117F2B">
      <w:pPr>
        <w:widowControl/>
        <w:spacing w:after="0"/>
        <w:jc w:val="left"/>
      </w:pPr>
    </w:p>
    <w:p w14:paraId="171BB053" w14:textId="77777777" w:rsidR="00117F2B" w:rsidRDefault="00117F2B"/>
    <w:sectPr w:rsidR="0011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F94A"/>
    <w:multiLevelType w:val="multilevel"/>
    <w:tmpl w:val="60E7F94A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F2B"/>
    <w:rsid w:val="00117F2B"/>
    <w:rsid w:val="00F5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87291"/>
  <w15:docId w15:val="{707BDDF0-AF8A-4794-AF89-810CCE24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blocs.com/resources/other-topics/account-settings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eblocs.com/resources/other-topics/usage-limi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eblocs.com/conta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2021-07-09T08:20:00Z</dcterms:created>
  <dcterms:modified xsi:type="dcterms:W3CDTF">2021-07-13T07:41:00Z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