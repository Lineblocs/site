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963479" w14:textId="77777777" w:rsidR="0054032C" w:rsidRDefault="00453646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Managing IP Whitelist</w:t>
      </w:r>
    </w:p>
    <w:p w14:paraId="4C67F36D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IP whitelists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allow you to control which IPs are allowed to access your SIP extensions.</w:t>
      </w:r>
    </w:p>
    <w:p w14:paraId="4AF284F9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use IP whitelists to block any unwanted users from trying to access your extensions.</w:t>
      </w:r>
    </w:p>
    <w:p w14:paraId="54E41F45" w14:textId="33DF9DDF" w:rsidR="0054032C" w:rsidRDefault="00453646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Enabling IP </w:t>
      </w:r>
      <w:ins w:id="0" w:author="Maximilian" w:date="2021-07-13T04:34:00Z">
        <w:r>
          <w:rPr>
            <w:rFonts w:ascii="Poppins" w:eastAsia="Poppins" w:hAnsi="Poppins" w:cs="Poppins" w:hint="default"/>
            <w:color w:val="0A1247"/>
            <w:sz w:val="60"/>
            <w:szCs w:val="60"/>
          </w:rPr>
          <w:t>W</w:t>
        </w:r>
      </w:ins>
      <w:del w:id="1" w:author="Maximilian" w:date="2021-07-13T04:34:00Z">
        <w:r w:rsidDel="00453646">
          <w:rPr>
            <w:rFonts w:ascii="Poppins" w:eastAsia="Poppins" w:hAnsi="Poppins" w:cs="Poppins" w:hint="default"/>
            <w:color w:val="0A1247"/>
            <w:sz w:val="60"/>
            <w:szCs w:val="60"/>
          </w:rPr>
          <w:delText>w</w:delText>
        </w:r>
      </w:del>
      <w:r>
        <w:rPr>
          <w:rFonts w:ascii="Poppins" w:eastAsia="Poppins" w:hAnsi="Poppins" w:cs="Poppins" w:hint="default"/>
          <w:color w:val="0A1247"/>
          <w:sz w:val="60"/>
          <w:szCs w:val="60"/>
        </w:rPr>
        <w:t>hitelist</w:t>
      </w:r>
    </w:p>
    <w:p w14:paraId="4E907999" w14:textId="24B842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</w:t>
      </w:r>
      <w:ins w:id="2" w:author="Maximilian" w:date="2021-07-13T04:3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</w:t>
      </w:r>
      <w:r>
        <w:rPr>
          <w:rFonts w:ascii="Poppins" w:eastAsia="Poppins" w:hAnsi="Poppins" w:cs="Poppins"/>
          <w:color w:val="0A1247"/>
          <w:sz w:val="33"/>
          <w:szCs w:val="33"/>
        </w:rPr>
        <w:t>IP Whitelists are disabled. </w:t>
      </w:r>
    </w:p>
    <w:p w14:paraId="1795D321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enable the IP Whitelist:</w:t>
      </w:r>
    </w:p>
    <w:p w14:paraId="69D145B8" w14:textId="4BDA8986" w:rsidR="0054032C" w:rsidRDefault="00453646">
      <w:pPr>
        <w:widowControl/>
        <w:numPr>
          <w:ilvl w:val="0"/>
          <w:numId w:val="1"/>
        </w:numPr>
        <w:spacing w:after="225"/>
        <w:ind w:left="0"/>
      </w:pPr>
      <w:r>
        <w:t xml:space="preserve">On </w:t>
      </w:r>
      <w:proofErr w:type="spellStart"/>
      <w:r>
        <w:t>Lineblocs</w:t>
      </w:r>
      <w:proofErr w:type="spellEnd"/>
      <w:r>
        <w:t xml:space="preserve"> dashboard</w:t>
      </w:r>
      <w:ins w:id="3" w:author="Maximilian" w:date="2021-07-13T04:34:00Z">
        <w:r>
          <w:t>,</w:t>
        </w:r>
      </w:ins>
      <w:r>
        <w:t xml:space="preserve"> go to </w:t>
      </w:r>
      <w:hyperlink r:id="rId6" w:anchor="/settings-ip-whitelist" w:history="1">
        <w:r>
          <w:rPr>
            <w:rStyle w:val="Hyperlink"/>
            <w:color w:val="007BFF"/>
            <w:u w:val="none"/>
          </w:rPr>
          <w:t>Settings -&gt; IP Whitelist</w:t>
        </w:r>
      </w:hyperlink>
    </w:p>
    <w:p w14:paraId="1C6C8E8B" w14:textId="77777777" w:rsidR="0054032C" w:rsidRDefault="00453646">
      <w:pPr>
        <w:widowControl/>
        <w:numPr>
          <w:ilvl w:val="0"/>
          <w:numId w:val="1"/>
        </w:numPr>
        <w:spacing w:after="225"/>
        <w:ind w:left="0"/>
      </w:pPr>
      <w:r>
        <w:t>Click     </w:t>
      </w:r>
      <w:r>
        <w:fldChar w:fldCharType="begin" w:fldLock="1"/>
      </w:r>
      <w:r>
        <w:instrText>INCLUDEPICTURE \d "1afbccfd96fbdacdc0e523be54060334" \* MERGEFOR</w:instrText>
      </w:r>
      <w:r>
        <w:instrText xml:space="preserve">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12C525CD" wp14:editId="3047D981">
            <wp:extent cx="790575" cy="257175"/>
            <wp:effectExtent l="0" t="0" r="381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A53727" w14:textId="19DABFA9" w:rsidR="0054032C" w:rsidRDefault="00453646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Adding an IP to the </w:t>
      </w:r>
      <w:ins w:id="4" w:author="Maximilian" w:date="2021-07-13T04:35:00Z">
        <w:r>
          <w:rPr>
            <w:rFonts w:ascii="Poppins" w:eastAsia="Poppins" w:hAnsi="Poppins" w:cs="Poppins" w:hint="default"/>
            <w:color w:val="0A1247"/>
            <w:sz w:val="60"/>
            <w:szCs w:val="60"/>
          </w:rPr>
          <w:t>W</w:t>
        </w:r>
      </w:ins>
      <w:del w:id="5" w:author="Maximilian" w:date="2021-07-13T04:34:00Z">
        <w:r w:rsidDel="00453646">
          <w:rPr>
            <w:rFonts w:ascii="Poppins" w:eastAsia="Poppins" w:hAnsi="Poppins" w:cs="Poppins" w:hint="default"/>
            <w:color w:val="0A1247"/>
            <w:sz w:val="60"/>
            <w:szCs w:val="60"/>
          </w:rPr>
          <w:delText>w</w:delText>
        </w:r>
      </w:del>
      <w:r>
        <w:rPr>
          <w:rFonts w:ascii="Poppins" w:eastAsia="Poppins" w:hAnsi="Poppins" w:cs="Poppins" w:hint="default"/>
          <w:color w:val="0A1247"/>
          <w:sz w:val="60"/>
          <w:szCs w:val="60"/>
        </w:rPr>
        <w:t>hitelist</w:t>
      </w:r>
    </w:p>
    <w:p w14:paraId="5C417FAD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an IP to the whitelist:</w:t>
      </w:r>
    </w:p>
    <w:p w14:paraId="57CBE5A4" w14:textId="77777777" w:rsidR="0054032C" w:rsidRDefault="00453646">
      <w:pPr>
        <w:widowControl/>
        <w:numPr>
          <w:ilvl w:val="0"/>
          <w:numId w:val="2"/>
        </w:numPr>
        <w:spacing w:after="225"/>
        <w:ind w:left="0"/>
      </w:pPr>
      <w:r>
        <w:t>Click     </w:t>
      </w:r>
      <w:r>
        <w:fldChar w:fldCharType="begin" w:fldLock="1"/>
      </w:r>
      <w:r>
        <w:instrText xml:space="preserve">INCLUDEPICTURE \d "6f31817f6d9d75c5736461783e32160f"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4F6FEDE6" wp14:editId="140667B3">
            <wp:extent cx="457200" cy="304800"/>
            <wp:effectExtent l="0" t="0" r="0" b="381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359D98" w14:textId="77777777" w:rsidR="0054032C" w:rsidRDefault="00453646">
      <w:pPr>
        <w:widowControl/>
        <w:numPr>
          <w:ilvl w:val="0"/>
          <w:numId w:val="2"/>
        </w:numPr>
        <w:spacing w:after="225"/>
        <w:ind w:left="0"/>
      </w:pPr>
      <w:r>
        <w:t>Set the IP and subnet mask</w:t>
      </w:r>
    </w:p>
    <w:p w14:paraId="57EBA1F7" w14:textId="77777777" w:rsidR="0054032C" w:rsidRDefault="00453646">
      <w:pPr>
        <w:widowControl/>
        <w:numPr>
          <w:ilvl w:val="0"/>
          <w:numId w:val="2"/>
        </w:numPr>
        <w:spacing w:after="225"/>
        <w:ind w:left="0"/>
      </w:pPr>
      <w:r>
        <w:t>click "Submit"</w:t>
      </w:r>
    </w:p>
    <w:p w14:paraId="05B16118" w14:textId="77777777" w:rsidR="0054032C" w:rsidRDefault="00453646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Remove an IP</w:t>
      </w:r>
    </w:p>
    <w:p w14:paraId="00E67977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 xml:space="preserve">To remove an IP from the </w:t>
      </w:r>
      <w:r>
        <w:rPr>
          <w:rFonts w:ascii="Poppins" w:eastAsia="Poppins" w:hAnsi="Poppins" w:cs="Poppins"/>
          <w:color w:val="0A1247"/>
          <w:sz w:val="33"/>
          <w:szCs w:val="33"/>
        </w:rPr>
        <w:t>whitelist please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"30639096bfe4ec4b9f17696ef1d02b9f"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54C4FB05" wp14:editId="23DEC31D">
            <wp:extent cx="209550" cy="247650"/>
            <wp:effectExtent l="0" t="0" r="1905" b="381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icon next to the IP then confirm deleting the IP.</w:t>
      </w:r>
    </w:p>
    <w:p w14:paraId="24CE6FFF" w14:textId="77777777" w:rsidR="0054032C" w:rsidRDefault="00453646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1EAB5219" w14:textId="77F77209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related articles</w:t>
      </w:r>
      <w:ins w:id="6" w:author="Maximilian" w:date="2021-07-13T04:35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the following:</w:t>
      </w:r>
    </w:p>
    <w:p w14:paraId="2D793A80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3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Usage Limits</w:t>
        </w:r>
      </w:hyperlink>
    </w:p>
    <w:p w14:paraId="1EC5FF2E" w14:textId="77777777" w:rsidR="0054032C" w:rsidRDefault="0045364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4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2CDB4C29" w14:textId="77777777" w:rsidR="0054032C" w:rsidRDefault="0054032C">
      <w:pPr>
        <w:widowControl/>
        <w:spacing w:after="0"/>
        <w:jc w:val="left"/>
      </w:pPr>
    </w:p>
    <w:p w14:paraId="740584D0" w14:textId="77777777" w:rsidR="0054032C" w:rsidRDefault="0054032C"/>
    <w:sectPr w:rsidR="0054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9DA"/>
    <w:multiLevelType w:val="multilevel"/>
    <w:tmpl w:val="60E7F9DA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E7F9E5"/>
    <w:multiLevelType w:val="multilevel"/>
    <w:tmpl w:val="60E7F9E5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32C"/>
    <w:rsid w:val="00453646"/>
    <w:rsid w:val="0054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184E0"/>
  <w15:docId w15:val="{5BC4B3BB-3B3F-4369-81B5-E850F9F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1afbccfd96fbdacdc0e523be54060334" TargetMode="External"/><Relationship Id="rId13" Type="http://schemas.openxmlformats.org/officeDocument/2006/relationships/hyperlink" Target="https://lineblocs.com/resources/other-topics/usage-limi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30639096bfe4ec4b9f17696ef1d02b9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6f31817f6d9d75c5736461783e32160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eblocs.com/resources/other-topics/account-settin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2021-07-09T08:22:00Z</dcterms:created>
  <dcterms:modified xsi:type="dcterms:W3CDTF">2021-07-13T07:35:00Z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