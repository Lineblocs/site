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DCCC9D7" w14:textId="77777777" w:rsidR="00E56A41" w:rsidRDefault="004528BD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CentOS install</w:t>
      </w:r>
    </w:p>
    <w:p w14:paraId="44682F12" w14:textId="77777777" w:rsidR="00E56A41" w:rsidRDefault="004528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"9d930147a5733199455cbb723bd8ea73"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200B1CB5" wp14:editId="655906A5">
            <wp:extent cx="4048125" cy="3714750"/>
            <wp:effectExtent l="0" t="0" r="3810" b="0"/>
            <wp:docPr id="9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6BE2A9F1" w14:textId="01FCC002" w:rsidR="00E56A41" w:rsidRDefault="00E518F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proofErr w:type="spellStart"/>
      <w:ins w:id="0" w:author="Maximilian" w:date="2021-07-13T03:07:00Z">
        <w:r>
          <w:rPr>
            <w:rFonts w:ascii="Poppins" w:eastAsia="Poppins" w:hAnsi="Poppins" w:cs="Poppins"/>
            <w:color w:val="0A1247"/>
            <w:sz w:val="33"/>
            <w:szCs w:val="33"/>
          </w:rPr>
          <w:t>L</w:t>
        </w:r>
      </w:ins>
      <w:del w:id="1" w:author="Maximilian" w:date="2021-07-13T03:07:00Z">
        <w:r w:rsidR="004528BD" w:rsidDel="00E518FD">
          <w:rPr>
            <w:rFonts w:ascii="Poppins" w:eastAsia="Poppins" w:hAnsi="Poppins" w:cs="Poppins"/>
            <w:color w:val="0A1247"/>
            <w:sz w:val="33"/>
            <w:szCs w:val="33"/>
          </w:rPr>
          <w:delText>l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open source is a free and fully featured cloud PBX supporting all the functionality of the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cloud version</w:t>
      </w:r>
      <w:ins w:id="2" w:author="Maximilian" w:date="2021-07-13T03:08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and</w:t>
        </w:r>
      </w:ins>
      <w:del w:id="3" w:author="Maximilian" w:date="2021-07-13T03:08:00Z">
        <w:r w:rsidR="004528BD" w:rsidDel="00E518FD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in addition to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having a 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t>configuration suitable for those who prefer to run a PBX on their</w:t>
      </w:r>
      <w:del w:id="4" w:author="Maximilian" w:date="2021-07-13T03:08:00Z">
        <w:r w:rsidR="004528BD" w:rsidDel="00E518FD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own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servers.</w:t>
      </w:r>
    </w:p>
    <w:p w14:paraId="719E6BAC" w14:textId="31537222" w:rsidR="00E56A41" w:rsidRDefault="00E518F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5" w:author="Maximilian" w:date="2021-07-13T03:08:00Z">
        <w:r>
          <w:rPr>
            <w:rFonts w:ascii="Poppins" w:eastAsia="Poppins" w:hAnsi="Poppins" w:cs="Poppins"/>
            <w:color w:val="0A1247"/>
            <w:sz w:val="33"/>
            <w:szCs w:val="33"/>
          </w:rPr>
          <w:t>This</w:t>
        </w:r>
      </w:ins>
      <w:del w:id="6" w:author="Maximilian" w:date="2021-07-13T03:08:00Z">
        <w:r w:rsidR="004528BD" w:rsidDel="00E518FD">
          <w:rPr>
            <w:rFonts w:ascii="Poppins" w:eastAsia="Poppins" w:hAnsi="Poppins" w:cs="Poppins"/>
            <w:color w:val="0A1247"/>
            <w:sz w:val="33"/>
            <w:szCs w:val="33"/>
          </w:rPr>
          <w:delText>in this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tutorial will be going over how to install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and its minimum requirements on a base CentOS 8 image. </w:t>
      </w:r>
      <w:ins w:id="7" w:author="Maximilian" w:date="2021-07-13T03:09:00Z">
        <w:r>
          <w:rPr>
            <w:rFonts w:ascii="Poppins" w:eastAsia="Poppins" w:hAnsi="Poppins" w:cs="Poppins"/>
            <w:color w:val="0A1247"/>
            <w:sz w:val="33"/>
            <w:szCs w:val="33"/>
          </w:rPr>
          <w:t>W</w:t>
        </w:r>
      </w:ins>
      <w:del w:id="8" w:author="Maximilian" w:date="2021-07-13T03:09:00Z">
        <w:r w:rsidR="004528BD" w:rsidDel="00E518FD">
          <w:rPr>
            <w:rFonts w:ascii="Poppins" w:eastAsia="Poppins" w:hAnsi="Poppins" w:cs="Poppins"/>
            <w:color w:val="0A1247"/>
            <w:sz w:val="33"/>
            <w:szCs w:val="33"/>
          </w:rPr>
          <w:delText>w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e will be going over the installation of asterisk and apache</w:t>
      </w:r>
      <w:ins w:id="9" w:author="Maximilian" w:date="2021-07-13T03:09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as well as how to configure the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web app and backend tools.</w:t>
      </w:r>
    </w:p>
    <w:p w14:paraId="65959FB1" w14:textId="51A3531A" w:rsidR="00E56A41" w:rsidRDefault="00E518F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10" w:author="Maximilian" w:date="2021-07-13T03:09:00Z">
        <w:r>
          <w:rPr>
            <w:rFonts w:ascii="Poppins" w:eastAsia="Poppins" w:hAnsi="Poppins" w:cs="Poppins"/>
            <w:color w:val="0A1247"/>
            <w:sz w:val="33"/>
            <w:szCs w:val="33"/>
          </w:rPr>
          <w:lastRenderedPageBreak/>
          <w:t>B</w:t>
        </w:r>
      </w:ins>
      <w:del w:id="11" w:author="Maximilian" w:date="2021-07-13T03:09:00Z">
        <w:r w:rsidR="004528BD" w:rsidDel="00E518FD">
          <w:rPr>
            <w:rFonts w:ascii="Poppins" w:eastAsia="Poppins" w:hAnsi="Poppins" w:cs="Poppins"/>
            <w:color w:val="0A1247"/>
            <w:sz w:val="33"/>
            <w:szCs w:val="33"/>
          </w:rPr>
          <w:delText>b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y the end of this tutorial</w:t>
      </w:r>
      <w:ins w:id="12" w:author="Maximilian" w:date="2021-07-13T03:10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you should have a working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instance running as a </w:t>
      </w:r>
      <w:ins w:id="13" w:author="Maximilian" w:date="2021-07-13T03:10:00Z">
        <w:r>
          <w:rPr>
            <w:rFonts w:ascii="Poppins" w:eastAsia="Poppins" w:hAnsi="Poppins" w:cs="Poppins"/>
            <w:color w:val="0A1247"/>
            <w:sz w:val="33"/>
            <w:szCs w:val="33"/>
          </w:rPr>
          <w:t>L</w:t>
        </w:r>
      </w:ins>
      <w:del w:id="14" w:author="Maximilian" w:date="2021-07-13T03:10:00Z">
        <w:r w:rsidR="004528BD" w:rsidDel="00E518FD">
          <w:rPr>
            <w:rFonts w:ascii="Poppins" w:eastAsia="Poppins" w:hAnsi="Poppins" w:cs="Poppins"/>
            <w:color w:val="0A1247"/>
            <w:sz w:val="33"/>
            <w:szCs w:val="33"/>
          </w:rPr>
          <w:delText>l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inux service.</w:t>
      </w:r>
    </w:p>
    <w:p w14:paraId="381C2D08" w14:textId="77777777" w:rsidR="00E56A41" w:rsidRDefault="004528BD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Getting Started</w:t>
      </w:r>
    </w:p>
    <w:p w14:paraId="2BF85CAE" w14:textId="7C2B8356" w:rsidR="00E56A41" w:rsidRDefault="00E518F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15" w:author="Maximilian" w:date="2021-07-13T03:10:00Z">
        <w:r>
          <w:rPr>
            <w:rFonts w:ascii="Poppins" w:eastAsia="Poppins" w:hAnsi="Poppins" w:cs="Poppins"/>
            <w:color w:val="0A1247"/>
            <w:sz w:val="33"/>
            <w:szCs w:val="33"/>
          </w:rPr>
          <w:t>Y</w:t>
        </w:r>
      </w:ins>
      <w:del w:id="16" w:author="Maximilian" w:date="2021-07-13T03:10:00Z">
        <w:r w:rsidR="004528BD" w:rsidDel="00E518FD">
          <w:rPr>
            <w:rFonts w:ascii="Poppins" w:eastAsia="Poppins" w:hAnsi="Poppins" w:cs="Poppins"/>
            <w:color w:val="0A1247"/>
            <w:sz w:val="33"/>
            <w:szCs w:val="33"/>
          </w:rPr>
          <w:delText>y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ou will need</w:t>
      </w:r>
      <w:del w:id="17" w:author="Maximilian" w:date="2021-07-13T03:10:00Z">
        <w:r w:rsidR="004528BD" w:rsidDel="00E518FD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to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first</w:t>
      </w:r>
      <w:ins w:id="18" w:author="Maximilian" w:date="2021-07-13T03:10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to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update the centos 8 package manager (yum), ins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tall development tools and also disable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SELinux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. </w:t>
      </w:r>
      <w:ins w:id="19" w:author="Maximilian" w:date="2021-07-13T03:11:00Z">
        <w:r>
          <w:rPr>
            <w:rFonts w:ascii="Poppins" w:eastAsia="Poppins" w:hAnsi="Poppins" w:cs="Poppins"/>
            <w:color w:val="0A1247"/>
            <w:sz w:val="33"/>
            <w:szCs w:val="33"/>
          </w:rPr>
          <w:t>D</w:t>
        </w:r>
      </w:ins>
      <w:del w:id="20" w:author="Maximilian" w:date="2021-07-13T03:11:00Z">
        <w:r w:rsidR="004528BD" w:rsidDel="00E518FD">
          <w:rPr>
            <w:rFonts w:ascii="Poppins" w:eastAsia="Poppins" w:hAnsi="Poppins" w:cs="Poppins"/>
            <w:color w:val="0A1247"/>
            <w:sz w:val="33"/>
            <w:szCs w:val="33"/>
          </w:rPr>
          <w:delText>d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epending on how you installed centos</w:t>
      </w:r>
      <w:ins w:id="21" w:author="Maximilian" w:date="2021-07-13T03:11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this may or may not have already been done</w:t>
      </w:r>
      <w:del w:id="22" w:author="Maximilian" w:date="2021-07-13T03:11:00Z">
        <w:r w:rsidR="004528BD" w:rsidDel="00E518FD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already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. </w:t>
      </w:r>
    </w:p>
    <w:p w14:paraId="720851B4" w14:textId="32486738" w:rsidR="00E56A41" w:rsidRDefault="00E518F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23" w:author="Maximilian" w:date="2021-07-13T03:12:00Z">
        <w:r>
          <w:rPr>
            <w:rFonts w:ascii="Poppins" w:eastAsia="Poppins" w:hAnsi="Poppins" w:cs="Poppins"/>
            <w:color w:val="0A1247"/>
            <w:sz w:val="33"/>
            <w:szCs w:val="33"/>
          </w:rPr>
          <w:t>T</w:t>
        </w:r>
      </w:ins>
      <w:del w:id="24" w:author="Maximilian" w:date="2021-07-13T03:12:00Z">
        <w:r w:rsidR="004528BD" w:rsidDel="00E518FD">
          <w:rPr>
            <w:rFonts w:ascii="Poppins" w:eastAsia="Poppins" w:hAnsi="Poppins" w:cs="Poppins"/>
            <w:color w:val="0A1247"/>
            <w:sz w:val="33"/>
            <w:szCs w:val="33"/>
          </w:rPr>
          <w:delText>t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o update</w:t>
      </w:r>
      <w:ins w:id="25" w:author="Maximilian" w:date="2021-07-13T03:14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the package manager and disable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SELinux</w:t>
      </w:r>
      <w:proofErr w:type="spellEnd"/>
      <w:ins w:id="26" w:author="Maximilian" w:date="2021-07-13T03:12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please use the following steps below:</w:t>
      </w:r>
    </w:p>
    <w:p w14:paraId="44336612" w14:textId="77777777" w:rsidR="00E56A41" w:rsidDel="00E518FD" w:rsidRDefault="00E56A41">
      <w:pPr>
        <w:widowControl/>
        <w:numPr>
          <w:ilvl w:val="0"/>
          <w:numId w:val="1"/>
        </w:numPr>
        <w:spacing w:after="225"/>
        <w:ind w:left="0"/>
        <w:rPr>
          <w:del w:id="27" w:author="Maximilian" w:date="2021-07-13T03:13:00Z"/>
        </w:rPr>
      </w:pPr>
    </w:p>
    <w:p w14:paraId="02DF87CD" w14:textId="2D766689" w:rsidR="00E56A41" w:rsidRPr="00E518FD" w:rsidDel="00E518FD" w:rsidRDefault="00E518FD" w:rsidP="00E518FD">
      <w:pPr>
        <w:widowControl/>
        <w:numPr>
          <w:ilvl w:val="0"/>
          <w:numId w:val="1"/>
        </w:numPr>
        <w:spacing w:after="225"/>
        <w:ind w:left="0"/>
        <w:rPr>
          <w:del w:id="28" w:author="Maximilian" w:date="2021-07-13T03:13:00Z"/>
          <w:rFonts w:ascii="Poppins" w:eastAsia="Poppins" w:hAnsi="Poppins" w:cs="Poppins"/>
          <w:color w:val="0A1247"/>
          <w:sz w:val="33"/>
          <w:szCs w:val="33"/>
          <w:rPrChange w:id="29" w:author="Maximilian" w:date="2021-07-13T03:13:00Z">
            <w:rPr>
              <w:del w:id="30" w:author="Maximilian" w:date="2021-07-13T03:13:00Z"/>
            </w:rPr>
          </w:rPrChange>
        </w:rPr>
        <w:pPrChange w:id="31" w:author="Maximilian" w:date="2021-07-13T03:13:00Z">
          <w:pPr>
            <w:pStyle w:val="NormalWeb"/>
            <w:spacing w:beforeAutospacing="0" w:after="226" w:afterAutospacing="0" w:line="429" w:lineRule="atLeast"/>
          </w:pPr>
        </w:pPrChange>
      </w:pPr>
      <w:ins w:id="32" w:author="Maximilian" w:date="2021-07-13T03:14:00Z">
        <w:r>
          <w:rPr>
            <w:rFonts w:ascii="Poppins" w:eastAsia="Poppins" w:hAnsi="Poppins" w:cs="Poppins"/>
            <w:color w:val="0A1247"/>
            <w:sz w:val="33"/>
            <w:szCs w:val="33"/>
          </w:rPr>
          <w:t>U</w:t>
        </w:r>
      </w:ins>
      <w:del w:id="33" w:author="Maximilian" w:date="2021-07-13T03:14:00Z">
        <w:r w:rsidR="004528BD" w:rsidRPr="00E518FD" w:rsidDel="00E518FD">
          <w:rPr>
            <w:rFonts w:ascii="Poppins" w:eastAsia="Poppins" w:hAnsi="Poppins" w:cs="Poppins"/>
            <w:color w:val="0A1247"/>
            <w:sz w:val="33"/>
            <w:szCs w:val="33"/>
            <w:rPrChange w:id="34" w:author="Maximilian" w:date="2021-07-13T03:13:00Z">
              <w:rPr/>
            </w:rPrChange>
          </w:rPr>
          <w:delText>u</w:delText>
        </w:r>
      </w:del>
      <w:r w:rsidR="004528BD" w:rsidRPr="00E518FD">
        <w:rPr>
          <w:rFonts w:ascii="Poppins" w:eastAsia="Poppins" w:hAnsi="Poppins" w:cs="Poppins"/>
          <w:color w:val="0A1247"/>
          <w:sz w:val="33"/>
          <w:szCs w:val="33"/>
          <w:rPrChange w:id="35" w:author="Maximilian" w:date="2021-07-13T03:13:00Z">
            <w:rPr/>
          </w:rPrChange>
        </w:rPr>
        <w:t>pdate yum</w:t>
      </w:r>
    </w:p>
    <w:p w14:paraId="54696CFB" w14:textId="77777777" w:rsidR="00E56A41" w:rsidRDefault="00E56A41" w:rsidP="00E518FD">
      <w:pPr>
        <w:widowControl/>
        <w:numPr>
          <w:ilvl w:val="0"/>
          <w:numId w:val="1"/>
        </w:numPr>
        <w:spacing w:after="225"/>
        <w:ind w:left="0"/>
        <w:pPrChange w:id="36" w:author="Maximilian" w:date="2021-07-13T03:13:00Z">
          <w:pPr>
            <w:widowControl/>
            <w:numPr>
              <w:numId w:val="1"/>
            </w:numPr>
            <w:tabs>
              <w:tab w:val="left" w:pos="720"/>
            </w:tabs>
            <w:spacing w:after="225"/>
          </w:pPr>
        </w:pPrChange>
      </w:pPr>
    </w:p>
    <w:p w14:paraId="6B86CB26" w14:textId="77777777" w:rsidR="00E56A41" w:rsidRDefault="004528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y</w:t>
      </w: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 xml:space="preserve">um -y </w:t>
      </w: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update</w:t>
      </w:r>
    </w:p>
    <w:p w14:paraId="2D2C6C37" w14:textId="77777777" w:rsidR="00E56A41" w:rsidDel="00E518FD" w:rsidRDefault="00E56A41">
      <w:pPr>
        <w:widowControl/>
        <w:numPr>
          <w:ilvl w:val="0"/>
          <w:numId w:val="1"/>
        </w:numPr>
        <w:spacing w:after="225"/>
        <w:ind w:left="0"/>
        <w:rPr>
          <w:del w:id="37" w:author="Maximilian" w:date="2021-07-13T03:13:00Z"/>
        </w:rPr>
      </w:pPr>
    </w:p>
    <w:p w14:paraId="1C4033C1" w14:textId="77777777" w:rsidR="00E56A41" w:rsidDel="00E518FD" w:rsidRDefault="00E56A41" w:rsidP="00E518FD">
      <w:pPr>
        <w:widowControl/>
        <w:numPr>
          <w:ilvl w:val="0"/>
          <w:numId w:val="1"/>
        </w:numPr>
        <w:spacing w:after="225"/>
        <w:ind w:left="0"/>
        <w:rPr>
          <w:del w:id="38" w:author="Maximilian" w:date="2021-07-13T03:13:00Z"/>
        </w:rPr>
        <w:pPrChange w:id="39" w:author="Maximilian" w:date="2021-07-13T03:13:00Z">
          <w:pPr>
            <w:widowControl/>
            <w:numPr>
              <w:numId w:val="1"/>
            </w:numPr>
            <w:tabs>
              <w:tab w:val="left" w:pos="720"/>
            </w:tabs>
            <w:spacing w:after="225"/>
          </w:pPr>
        </w:pPrChange>
      </w:pPr>
    </w:p>
    <w:p w14:paraId="660E284F" w14:textId="14BBDDF7" w:rsidR="00E56A41" w:rsidRPr="00E518FD" w:rsidRDefault="00E518FD" w:rsidP="00E518FD">
      <w:pPr>
        <w:widowControl/>
        <w:numPr>
          <w:ilvl w:val="0"/>
          <w:numId w:val="1"/>
        </w:numPr>
        <w:spacing w:after="225"/>
        <w:ind w:left="0"/>
        <w:rPr>
          <w:rFonts w:ascii="Poppins" w:eastAsia="Poppins" w:hAnsi="Poppins" w:cs="Poppins"/>
          <w:color w:val="0A1247"/>
          <w:sz w:val="33"/>
          <w:szCs w:val="33"/>
          <w:rPrChange w:id="40" w:author="Maximilian" w:date="2021-07-13T03:13:00Z">
            <w:rPr/>
          </w:rPrChange>
        </w:rPr>
        <w:pPrChange w:id="41" w:author="Maximilian" w:date="2021-07-13T03:13:00Z">
          <w:pPr>
            <w:pStyle w:val="NormalWeb"/>
            <w:spacing w:beforeAutospacing="0" w:after="226" w:afterAutospacing="0" w:line="429" w:lineRule="atLeast"/>
          </w:pPr>
        </w:pPrChange>
      </w:pPr>
      <w:ins w:id="42" w:author="Maximilian" w:date="2021-07-13T03:13:00Z">
        <w:r>
          <w:rPr>
            <w:rFonts w:ascii="Poppins" w:eastAsia="Poppins" w:hAnsi="Poppins" w:cs="Poppins"/>
            <w:color w:val="0A1247"/>
            <w:sz w:val="33"/>
            <w:szCs w:val="33"/>
          </w:rPr>
          <w:t>I</w:t>
        </w:r>
      </w:ins>
      <w:del w:id="43" w:author="Maximilian" w:date="2021-07-13T03:13:00Z">
        <w:r w:rsidR="004528BD" w:rsidRPr="00E518FD" w:rsidDel="00E518FD">
          <w:rPr>
            <w:rFonts w:ascii="Poppins" w:eastAsia="Poppins" w:hAnsi="Poppins" w:cs="Poppins"/>
            <w:color w:val="0A1247"/>
            <w:sz w:val="33"/>
            <w:szCs w:val="33"/>
            <w:rPrChange w:id="44" w:author="Maximilian" w:date="2021-07-13T03:13:00Z">
              <w:rPr/>
            </w:rPrChange>
          </w:rPr>
          <w:delText>i</w:delText>
        </w:r>
      </w:del>
      <w:r w:rsidR="004528BD" w:rsidRPr="00E518FD">
        <w:rPr>
          <w:rFonts w:ascii="Poppins" w:eastAsia="Poppins" w:hAnsi="Poppins" w:cs="Poppins"/>
          <w:color w:val="0A1247"/>
          <w:sz w:val="33"/>
          <w:szCs w:val="33"/>
          <w:rPrChange w:id="45" w:author="Maximilian" w:date="2021-07-13T03:13:00Z">
            <w:rPr/>
          </w:rPrChange>
        </w:rPr>
        <w:t>nstall development tools</w:t>
      </w:r>
    </w:p>
    <w:p w14:paraId="482D5D8D" w14:textId="77777777" w:rsidR="00E56A41" w:rsidDel="00E518FD" w:rsidRDefault="00E56A41" w:rsidP="00E518FD">
      <w:pPr>
        <w:widowControl/>
        <w:tabs>
          <w:tab w:val="left" w:pos="720"/>
        </w:tabs>
        <w:spacing w:after="225"/>
        <w:rPr>
          <w:del w:id="46" w:author="Maximilian" w:date="2021-07-13T03:14:00Z"/>
        </w:rPr>
        <w:pPrChange w:id="47" w:author="Maximilian" w:date="2021-07-13T03:14:00Z">
          <w:pPr>
            <w:widowControl/>
            <w:numPr>
              <w:numId w:val="1"/>
            </w:numPr>
            <w:tabs>
              <w:tab w:val="left" w:pos="720"/>
            </w:tabs>
            <w:spacing w:after="225"/>
          </w:pPr>
        </w:pPrChange>
      </w:pPr>
    </w:p>
    <w:p w14:paraId="0F6AD7EC" w14:textId="77777777" w:rsidR="00E56A41" w:rsidRPr="00E518FD" w:rsidRDefault="004528BD" w:rsidP="00E518FD">
      <w:pPr>
        <w:widowControl/>
        <w:tabs>
          <w:tab w:val="left" w:pos="720"/>
        </w:tabs>
        <w:spacing w:after="225"/>
        <w:rPr>
          <w:rFonts w:ascii="Poppins" w:eastAsia="Poppins" w:hAnsi="Poppins" w:cs="Poppins"/>
          <w:color w:val="0A1247"/>
          <w:sz w:val="33"/>
          <w:szCs w:val="33"/>
          <w:rPrChange w:id="48" w:author="Maximilian" w:date="2021-07-13T03:14:00Z">
            <w:rPr>
              <w:rFonts w:ascii="Poppins" w:eastAsia="Poppins" w:hAnsi="Poppins" w:cs="Poppins"/>
              <w:color w:val="0A1247"/>
              <w:sz w:val="33"/>
              <w:szCs w:val="33"/>
            </w:rPr>
          </w:rPrChange>
        </w:rPr>
        <w:pPrChange w:id="49" w:author="Maximilian" w:date="2021-07-13T03:14:00Z">
          <w:pPr>
            <w:pStyle w:val="NormalWeb"/>
            <w:spacing w:beforeAutospacing="0" w:after="226" w:afterAutospacing="0" w:line="429" w:lineRule="atLeast"/>
          </w:pPr>
        </w:pPrChange>
      </w:pPr>
      <w:r w:rsidRPr="00E518FD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50" w:author="Maximilian" w:date="2021-07-13T03:14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yum group install "Development Tools"</w:t>
      </w:r>
    </w:p>
    <w:p w14:paraId="10EA2937" w14:textId="77777777" w:rsidR="00E56A41" w:rsidRDefault="00E56A41" w:rsidP="00E518FD">
      <w:pPr>
        <w:widowControl/>
        <w:tabs>
          <w:tab w:val="left" w:pos="720"/>
        </w:tabs>
        <w:spacing w:after="225"/>
        <w:pPrChange w:id="51" w:author="Maximilian" w:date="2021-07-13T03:14:00Z">
          <w:pPr>
            <w:widowControl/>
            <w:numPr>
              <w:numId w:val="1"/>
            </w:numPr>
            <w:tabs>
              <w:tab w:val="left" w:pos="720"/>
            </w:tabs>
            <w:spacing w:after="225"/>
          </w:pPr>
        </w:pPrChange>
      </w:pPr>
    </w:p>
    <w:p w14:paraId="023BEA77" w14:textId="326D7D8D" w:rsidR="00E56A41" w:rsidRDefault="00E518FD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ins w:id="52" w:author="Maximilian" w:date="2021-07-13T03:14:00Z">
        <w:r>
          <w:rPr>
            <w:rFonts w:ascii="Poppins" w:eastAsia="Poppins" w:hAnsi="Poppins" w:cs="Poppins" w:hint="default"/>
            <w:color w:val="0A1247"/>
            <w:sz w:val="60"/>
            <w:szCs w:val="60"/>
          </w:rPr>
          <w:t>D</w:t>
        </w:r>
      </w:ins>
      <w:del w:id="53" w:author="Maximilian" w:date="2021-07-13T03:14:00Z">
        <w:r w:rsidR="004528BD" w:rsidDel="00E518FD">
          <w:rPr>
            <w:rFonts w:ascii="Poppins" w:eastAsia="Poppins" w:hAnsi="Poppins" w:cs="Poppins" w:hint="default"/>
            <w:color w:val="0A1247"/>
            <w:sz w:val="60"/>
            <w:szCs w:val="60"/>
          </w:rPr>
          <w:delText>d</w:delText>
        </w:r>
      </w:del>
      <w:r w:rsidR="004528BD">
        <w:rPr>
          <w:rFonts w:ascii="Poppins" w:eastAsia="Poppins" w:hAnsi="Poppins" w:cs="Poppins" w:hint="default"/>
          <w:color w:val="0A1247"/>
          <w:sz w:val="60"/>
          <w:szCs w:val="60"/>
        </w:rPr>
        <w:t xml:space="preserve">isabling </w:t>
      </w:r>
      <w:proofErr w:type="spellStart"/>
      <w:r w:rsidR="004528BD">
        <w:rPr>
          <w:rFonts w:ascii="Poppins" w:eastAsia="Poppins" w:hAnsi="Poppins" w:cs="Poppins" w:hint="default"/>
          <w:color w:val="0A1247"/>
          <w:sz w:val="60"/>
          <w:szCs w:val="60"/>
        </w:rPr>
        <w:t>SELinux</w:t>
      </w:r>
      <w:proofErr w:type="spellEnd"/>
    </w:p>
    <w:p w14:paraId="4F9E95A5" w14:textId="77777777" w:rsidR="00E56A41" w:rsidRDefault="004528BD">
      <w:pPr>
        <w:widowControl/>
        <w:numPr>
          <w:ilvl w:val="0"/>
          <w:numId w:val="2"/>
        </w:numPr>
        <w:spacing w:after="225"/>
        <w:ind w:left="0"/>
      </w:pPr>
      <w:r>
        <w:t>run command</w:t>
      </w:r>
    </w:p>
    <w:p w14:paraId="11DFC08D" w14:textId="77777777" w:rsidR="00E56A41" w:rsidRDefault="004528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cat /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etc</w:t>
      </w:r>
      <w:proofErr w:type="spell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/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selinux</w:t>
      </w:r>
      <w:proofErr w:type="spell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/config</w:t>
      </w:r>
    </w:p>
    <w:p w14:paraId="4FEA9107" w14:textId="5DB0069A" w:rsidR="00E56A41" w:rsidRDefault="00E518F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54" w:author="Maximilian" w:date="2021-07-13T03:15:00Z">
        <w:r>
          <w:rPr>
            <w:rFonts w:ascii="Poppins" w:eastAsia="Poppins" w:hAnsi="Poppins" w:cs="Poppins"/>
            <w:color w:val="0A1247"/>
            <w:sz w:val="33"/>
            <w:szCs w:val="33"/>
          </w:rPr>
          <w:lastRenderedPageBreak/>
          <w:t>I</w:t>
        </w:r>
      </w:ins>
      <w:del w:id="55" w:author="Maximilian" w:date="2021-07-13T03:15:00Z">
        <w:r w:rsidR="004528BD" w:rsidDel="00E518FD">
          <w:rPr>
            <w:rFonts w:ascii="Poppins" w:eastAsia="Poppins" w:hAnsi="Poppins" w:cs="Poppins"/>
            <w:color w:val="0A1247"/>
            <w:sz w:val="33"/>
            <w:szCs w:val="33"/>
          </w:rPr>
          <w:delText>i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f you don't see "SELINUX=disabled</w:t>
      </w:r>
      <w:ins w:id="56" w:author="Maximilian" w:date="2021-07-13T03:15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>" please run the following command</w:t>
      </w:r>
    </w:p>
    <w:p w14:paraId="74CA8F09" w14:textId="77777777" w:rsidR="00E56A41" w:rsidRDefault="004528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sed -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i</w:t>
      </w:r>
      <w:proofErr w:type="spell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 xml:space="preserve"> 's/SELINUX</w:t>
      </w:r>
      <w:proofErr w:type="gram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=.*</w:t>
      </w:r>
      <w:proofErr w:type="gram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/SELINUX=disabled/' /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etc</w:t>
      </w:r>
      <w:proofErr w:type="spell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/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selinux</w:t>
      </w:r>
      <w:proofErr w:type="spell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/confi</w:t>
      </w: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g</w:t>
      </w:r>
    </w:p>
    <w:p w14:paraId="19DE2FC7" w14:textId="44FA32F0" w:rsidR="00E56A41" w:rsidRDefault="00E518F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57" w:author="Maximilian" w:date="2021-07-13T03:15:00Z">
        <w:r>
          <w:rPr>
            <w:rFonts w:ascii="Poppins" w:eastAsia="Poppins" w:hAnsi="Poppins" w:cs="Poppins"/>
            <w:color w:val="0A1247"/>
            <w:sz w:val="33"/>
            <w:szCs w:val="33"/>
          </w:rPr>
          <w:t>F</w:t>
        </w:r>
      </w:ins>
      <w:del w:id="58" w:author="Maximilian" w:date="2021-07-13T03:15:00Z">
        <w:r w:rsidR="004528BD" w:rsidDel="00E518FD">
          <w:rPr>
            <w:rFonts w:ascii="Poppins" w:eastAsia="Poppins" w:hAnsi="Poppins" w:cs="Poppins"/>
            <w:color w:val="0A1247"/>
            <w:sz w:val="33"/>
            <w:szCs w:val="33"/>
          </w:rPr>
          <w:delText>f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ollowed by a system reboot</w:t>
      </w:r>
    </w:p>
    <w:p w14:paraId="7BDBA128" w14:textId="77777777" w:rsidR="00E56A41" w:rsidRDefault="004528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reboot</w:t>
      </w:r>
    </w:p>
    <w:p w14:paraId="33C280C1" w14:textId="4D80F7BB" w:rsidR="00E56A41" w:rsidRDefault="00E518FD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ins w:id="59" w:author="Maximilian" w:date="2021-07-13T03:15:00Z">
        <w:r>
          <w:rPr>
            <w:rFonts w:ascii="Poppins" w:eastAsia="Poppins" w:hAnsi="Poppins" w:cs="Poppins" w:hint="default"/>
            <w:color w:val="0A1247"/>
            <w:sz w:val="60"/>
            <w:szCs w:val="60"/>
          </w:rPr>
          <w:t>I</w:t>
        </w:r>
      </w:ins>
      <w:del w:id="60" w:author="Maximilian" w:date="2021-07-13T03:15:00Z">
        <w:r w:rsidR="004528BD" w:rsidDel="00E518FD">
          <w:rPr>
            <w:rFonts w:ascii="Poppins" w:eastAsia="Poppins" w:hAnsi="Poppins" w:cs="Poppins" w:hint="default"/>
            <w:color w:val="0A1247"/>
            <w:sz w:val="60"/>
            <w:szCs w:val="60"/>
          </w:rPr>
          <w:delText>i</w:delText>
        </w:r>
      </w:del>
      <w:r w:rsidR="004528BD">
        <w:rPr>
          <w:rFonts w:ascii="Poppins" w:eastAsia="Poppins" w:hAnsi="Poppins" w:cs="Poppins" w:hint="default"/>
          <w:color w:val="0A1247"/>
          <w:sz w:val="60"/>
          <w:szCs w:val="60"/>
        </w:rPr>
        <w:t xml:space="preserve">nstalling </w:t>
      </w:r>
      <w:proofErr w:type="spellStart"/>
      <w:r w:rsidR="004528BD">
        <w:rPr>
          <w:rFonts w:ascii="Poppins" w:eastAsia="Poppins" w:hAnsi="Poppins" w:cs="Poppins" w:hint="default"/>
          <w:color w:val="0A1247"/>
          <w:sz w:val="60"/>
          <w:szCs w:val="60"/>
        </w:rPr>
        <w:t>Lineblocs</w:t>
      </w:r>
      <w:proofErr w:type="spellEnd"/>
    </w:p>
    <w:p w14:paraId="47D24474" w14:textId="4776D1D1" w:rsidR="00E56A41" w:rsidRDefault="00E518F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61" w:author="Maximilian" w:date="2021-07-13T03:16:00Z">
        <w:r>
          <w:rPr>
            <w:rFonts w:ascii="Poppins" w:eastAsia="Poppins" w:hAnsi="Poppins" w:cs="Poppins"/>
            <w:color w:val="0A1247"/>
            <w:sz w:val="33"/>
            <w:szCs w:val="33"/>
          </w:rPr>
          <w:t>B</w:t>
        </w:r>
      </w:ins>
      <w:del w:id="62" w:author="Maximilian" w:date="2021-07-13T03:16:00Z">
        <w:r w:rsidR="004528BD" w:rsidDel="00E518FD">
          <w:rPr>
            <w:rFonts w:ascii="Poppins" w:eastAsia="Poppins" w:hAnsi="Poppins" w:cs="Poppins"/>
            <w:color w:val="0A1247"/>
            <w:sz w:val="33"/>
            <w:szCs w:val="33"/>
          </w:rPr>
          <w:delText>b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elow</w:t>
      </w:r>
      <w:ins w:id="63" w:author="Maximilian" w:date="2021-07-13T03:16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we will go over how to install the base dependencies for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and then how you can run the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web installer to set</w:t>
      </w:r>
      <w:ins w:id="64" w:author="Maximilian" w:date="2021-07-13T03:16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up the database and configure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to work with apache and 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t>asterisk.</w:t>
      </w:r>
    </w:p>
    <w:p w14:paraId="6898F5E6" w14:textId="3ECA355D" w:rsidR="00E56A41" w:rsidRDefault="00E518F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proofErr w:type="spellStart"/>
      <w:ins w:id="65" w:author="Maximilian" w:date="2021-07-13T03:16:00Z">
        <w:r>
          <w:rPr>
            <w:rFonts w:ascii="Poppins" w:eastAsia="Poppins" w:hAnsi="Poppins" w:cs="Poppins"/>
            <w:color w:val="0A1247"/>
            <w:sz w:val="33"/>
            <w:szCs w:val="33"/>
          </w:rPr>
          <w:t>L</w:t>
        </w:r>
      </w:ins>
      <w:del w:id="66" w:author="Maximilian" w:date="2021-07-13T03:16:00Z">
        <w:r w:rsidR="004528BD" w:rsidDel="00E518FD">
          <w:rPr>
            <w:rFonts w:ascii="Poppins" w:eastAsia="Poppins" w:hAnsi="Poppins" w:cs="Poppins"/>
            <w:color w:val="0A1247"/>
            <w:sz w:val="33"/>
            <w:szCs w:val="33"/>
          </w:rPr>
          <w:delText>l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requires some dependencies to work. </w:t>
      </w:r>
      <w:ins w:id="67" w:author="Maximilian" w:date="2021-07-13T03:16:00Z">
        <w:r>
          <w:rPr>
            <w:rFonts w:ascii="Poppins" w:eastAsia="Poppins" w:hAnsi="Poppins" w:cs="Poppins"/>
            <w:color w:val="0A1247"/>
            <w:sz w:val="33"/>
            <w:szCs w:val="33"/>
          </w:rPr>
          <w:t>Y</w:t>
        </w:r>
      </w:ins>
      <w:del w:id="68" w:author="Maximilian" w:date="2021-07-13T03:16:00Z">
        <w:r w:rsidR="004528BD" w:rsidDel="00E518FD">
          <w:rPr>
            <w:rFonts w:ascii="Poppins" w:eastAsia="Poppins" w:hAnsi="Poppins" w:cs="Poppins"/>
            <w:color w:val="0A1247"/>
            <w:sz w:val="33"/>
            <w:szCs w:val="33"/>
          </w:rPr>
          <w:delText>y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ou will need to at the least install Apache 2.4, PHP 7 as well as Asterisk 16 and its dependencies. </w:t>
      </w:r>
      <w:ins w:id="69" w:author="Maximilian" w:date="2021-07-13T03:17:00Z">
        <w:r>
          <w:rPr>
            <w:rFonts w:ascii="Poppins" w:eastAsia="Poppins" w:hAnsi="Poppins" w:cs="Poppins"/>
            <w:color w:val="0A1247"/>
            <w:sz w:val="33"/>
            <w:szCs w:val="33"/>
          </w:rPr>
          <w:t>W</w:t>
        </w:r>
      </w:ins>
      <w:del w:id="70" w:author="Maximilian" w:date="2021-07-13T03:16:00Z">
        <w:r w:rsidR="004528BD" w:rsidDel="00E518FD">
          <w:rPr>
            <w:rFonts w:ascii="Poppins" w:eastAsia="Poppins" w:hAnsi="Poppins" w:cs="Poppins"/>
            <w:color w:val="0A1247"/>
            <w:sz w:val="33"/>
            <w:szCs w:val="33"/>
          </w:rPr>
          <w:delText>w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e will be installing and configuring Apache and PHP first</w:t>
      </w:r>
      <w:ins w:id="71" w:author="Maximilian" w:date="2021-07-13T03:17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followed by installing the base of aster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isk and then setting up the networking and folder privileges required to make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run correctly.</w:t>
      </w:r>
    </w:p>
    <w:p w14:paraId="4F1E57A3" w14:textId="4895BD70" w:rsidR="00E56A41" w:rsidRDefault="002514DE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72" w:author="Maximilian" w:date="2021-07-13T03:17:00Z">
        <w:r>
          <w:rPr>
            <w:rFonts w:ascii="Poppins" w:eastAsia="Poppins" w:hAnsi="Poppins" w:cs="Poppins"/>
            <w:color w:val="0A1247"/>
            <w:sz w:val="33"/>
            <w:szCs w:val="33"/>
          </w:rPr>
          <w:t>T</w:t>
        </w:r>
      </w:ins>
      <w:del w:id="73" w:author="Maximilian" w:date="2021-07-13T03:17:00Z">
        <w:r w:rsidR="004528BD" w:rsidDel="002514DE">
          <w:rPr>
            <w:rFonts w:ascii="Poppins" w:eastAsia="Poppins" w:hAnsi="Poppins" w:cs="Poppins"/>
            <w:color w:val="0A1247"/>
            <w:sz w:val="33"/>
            <w:szCs w:val="33"/>
          </w:rPr>
          <w:delText>t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o </w:t>
      </w:r>
      <w:proofErr w:type="gramStart"/>
      <w:r w:rsidR="004528BD">
        <w:rPr>
          <w:rFonts w:ascii="Poppins" w:eastAsia="Poppins" w:hAnsi="Poppins" w:cs="Poppins"/>
          <w:color w:val="0A1247"/>
          <w:sz w:val="33"/>
          <w:szCs w:val="33"/>
        </w:rPr>
        <w:t>install</w:t>
      </w:r>
      <w:proofErr w:type="gram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Apache and PHP you please use the following commands:</w:t>
      </w:r>
    </w:p>
    <w:p w14:paraId="5A14F54F" w14:textId="77777777" w:rsidR="00E56A41" w:rsidDel="002514DE" w:rsidRDefault="00E56A41">
      <w:pPr>
        <w:widowControl/>
        <w:numPr>
          <w:ilvl w:val="0"/>
          <w:numId w:val="3"/>
        </w:numPr>
        <w:spacing w:after="225"/>
        <w:ind w:left="0"/>
        <w:rPr>
          <w:del w:id="74" w:author="Maximilian" w:date="2021-07-13T03:18:00Z"/>
        </w:rPr>
      </w:pPr>
    </w:p>
    <w:p w14:paraId="7113C385" w14:textId="06E3D873" w:rsidR="00E56A41" w:rsidRPr="002514DE" w:rsidDel="002514DE" w:rsidRDefault="002514DE" w:rsidP="002514DE">
      <w:pPr>
        <w:widowControl/>
        <w:numPr>
          <w:ilvl w:val="0"/>
          <w:numId w:val="3"/>
        </w:numPr>
        <w:spacing w:after="225"/>
        <w:ind w:left="0"/>
        <w:rPr>
          <w:del w:id="75" w:author="Maximilian" w:date="2021-07-13T03:18:00Z"/>
          <w:rFonts w:ascii="Poppins" w:eastAsia="Poppins" w:hAnsi="Poppins" w:cs="Poppins"/>
          <w:color w:val="0A1247"/>
          <w:sz w:val="33"/>
          <w:szCs w:val="33"/>
          <w:rPrChange w:id="76" w:author="Maximilian" w:date="2021-07-13T03:18:00Z">
            <w:rPr>
              <w:del w:id="77" w:author="Maximilian" w:date="2021-07-13T03:18:00Z"/>
            </w:rPr>
          </w:rPrChange>
        </w:rPr>
      </w:pPr>
      <w:ins w:id="78" w:author="Maximilian" w:date="2021-07-13T03:18:00Z">
        <w:r>
          <w:rPr>
            <w:rFonts w:ascii="Poppins" w:eastAsia="Poppins" w:hAnsi="Poppins" w:cs="Poppins"/>
            <w:color w:val="0A1247"/>
            <w:sz w:val="33"/>
            <w:szCs w:val="33"/>
          </w:rPr>
          <w:t>I</w:t>
        </w:r>
      </w:ins>
      <w:del w:id="79" w:author="Maximilian" w:date="2021-07-13T03:18:00Z">
        <w:r w:rsidR="004528BD" w:rsidRPr="002514DE" w:rsidDel="002514DE">
          <w:rPr>
            <w:rFonts w:ascii="Poppins" w:eastAsia="Poppins" w:hAnsi="Poppins" w:cs="Poppins"/>
            <w:color w:val="0A1247"/>
            <w:sz w:val="33"/>
            <w:szCs w:val="33"/>
            <w:rPrChange w:id="80" w:author="Maximilian" w:date="2021-07-13T03:18:00Z">
              <w:rPr/>
            </w:rPrChange>
          </w:rPr>
          <w:delText>i</w:delText>
        </w:r>
      </w:del>
      <w:r w:rsidR="004528BD" w:rsidRPr="002514DE">
        <w:rPr>
          <w:rFonts w:ascii="Poppins" w:eastAsia="Poppins" w:hAnsi="Poppins" w:cs="Poppins"/>
          <w:color w:val="0A1247"/>
          <w:sz w:val="33"/>
          <w:szCs w:val="33"/>
          <w:rPrChange w:id="81" w:author="Maximilian" w:date="2021-07-13T03:18:00Z">
            <w:rPr/>
          </w:rPrChange>
        </w:rPr>
        <w:t>nstall Apache HTTPD</w:t>
      </w:r>
    </w:p>
    <w:p w14:paraId="6DF36CD5" w14:textId="77777777" w:rsidR="002514DE" w:rsidRPr="002514DE" w:rsidRDefault="002514DE" w:rsidP="002514DE">
      <w:pPr>
        <w:widowControl/>
        <w:numPr>
          <w:ilvl w:val="0"/>
          <w:numId w:val="3"/>
        </w:numPr>
        <w:spacing w:after="225"/>
        <w:ind w:left="0"/>
        <w:rPr>
          <w:ins w:id="82" w:author="Maximilian" w:date="2021-07-13T03:18:00Z"/>
          <w:rFonts w:ascii="Poppins" w:eastAsia="Poppins" w:hAnsi="Poppins" w:cs="Poppins"/>
          <w:color w:val="0A1247"/>
          <w:sz w:val="33"/>
          <w:szCs w:val="33"/>
          <w:rPrChange w:id="83" w:author="Maximilian" w:date="2021-07-13T03:18:00Z">
            <w:rPr>
              <w:ins w:id="84" w:author="Maximilian" w:date="2021-07-13T03:18:00Z"/>
            </w:rPr>
          </w:rPrChange>
        </w:rPr>
        <w:pPrChange w:id="85" w:author="Maximilian" w:date="2021-07-13T03:18:00Z">
          <w:pPr>
            <w:pStyle w:val="NormalWeb"/>
            <w:spacing w:beforeAutospacing="0" w:after="226" w:afterAutospacing="0" w:line="429" w:lineRule="atLeast"/>
          </w:pPr>
        </w:pPrChange>
      </w:pPr>
    </w:p>
    <w:p w14:paraId="1E40ADC5" w14:textId="77777777" w:rsidR="00E56A41" w:rsidDel="002514DE" w:rsidRDefault="00E56A41" w:rsidP="002514DE">
      <w:pPr>
        <w:widowControl/>
        <w:tabs>
          <w:tab w:val="left" w:pos="720"/>
        </w:tabs>
        <w:spacing w:after="225"/>
        <w:rPr>
          <w:del w:id="86" w:author="Maximilian" w:date="2021-07-13T03:18:00Z"/>
        </w:rPr>
        <w:pPrChange w:id="87" w:author="Maximilian" w:date="2021-07-13T03:18:00Z">
          <w:pPr>
            <w:widowControl/>
            <w:numPr>
              <w:numId w:val="3"/>
            </w:numPr>
            <w:tabs>
              <w:tab w:val="left" w:pos="720"/>
            </w:tabs>
            <w:spacing w:after="225"/>
          </w:pPr>
        </w:pPrChange>
      </w:pPr>
    </w:p>
    <w:p w14:paraId="32571A23" w14:textId="77777777" w:rsidR="00E56A41" w:rsidRPr="002514DE" w:rsidRDefault="004528BD" w:rsidP="002514DE">
      <w:pPr>
        <w:widowControl/>
        <w:tabs>
          <w:tab w:val="left" w:pos="720"/>
        </w:tabs>
        <w:spacing w:after="225"/>
        <w:rPr>
          <w:rFonts w:ascii="Poppins" w:eastAsia="Poppins" w:hAnsi="Poppins" w:cs="Poppins"/>
          <w:color w:val="0A1247"/>
          <w:sz w:val="33"/>
          <w:szCs w:val="33"/>
          <w:rPrChange w:id="88" w:author="Maximilian" w:date="2021-07-13T03:18:00Z">
            <w:rPr>
              <w:rFonts w:ascii="Poppins" w:eastAsia="Poppins" w:hAnsi="Poppins" w:cs="Poppins"/>
              <w:color w:val="0A1247"/>
              <w:sz w:val="33"/>
              <w:szCs w:val="33"/>
            </w:rPr>
          </w:rPrChange>
        </w:rPr>
        <w:pPrChange w:id="89" w:author="Maximilian" w:date="2021-07-13T03:18:00Z">
          <w:pPr>
            <w:pStyle w:val="NormalWeb"/>
            <w:spacing w:beforeAutospacing="0" w:after="226" w:afterAutospacing="0" w:line="429" w:lineRule="atLeast"/>
          </w:pPr>
        </w:pPrChange>
      </w:pPr>
      <w:proofErr w:type="spellStart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90" w:author="Maximilian" w:date="2021-07-13T03:18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yum</w:t>
      </w:r>
      <w:proofErr w:type="spellEnd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91" w:author="Maximilian" w:date="2021-07-13T03:18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 xml:space="preserve"> install httpd</w:t>
      </w:r>
    </w:p>
    <w:p w14:paraId="529273B3" w14:textId="77777777" w:rsidR="00E56A41" w:rsidDel="002514DE" w:rsidRDefault="00E56A41">
      <w:pPr>
        <w:widowControl/>
        <w:numPr>
          <w:ilvl w:val="0"/>
          <w:numId w:val="3"/>
        </w:numPr>
        <w:spacing w:after="225"/>
        <w:ind w:left="0"/>
        <w:rPr>
          <w:del w:id="92" w:author="Maximilian" w:date="2021-07-13T03:18:00Z"/>
        </w:rPr>
      </w:pPr>
    </w:p>
    <w:p w14:paraId="576D82B3" w14:textId="77777777" w:rsidR="00E56A41" w:rsidDel="002514DE" w:rsidRDefault="00E56A41" w:rsidP="002514DE">
      <w:pPr>
        <w:widowControl/>
        <w:numPr>
          <w:ilvl w:val="0"/>
          <w:numId w:val="3"/>
        </w:numPr>
        <w:spacing w:after="225"/>
        <w:ind w:left="0"/>
        <w:rPr>
          <w:del w:id="93" w:author="Maximilian" w:date="2021-07-13T03:18:00Z"/>
        </w:rPr>
        <w:pPrChange w:id="94" w:author="Maximilian" w:date="2021-07-13T03:18:00Z">
          <w:pPr>
            <w:widowControl/>
            <w:numPr>
              <w:numId w:val="3"/>
            </w:numPr>
            <w:tabs>
              <w:tab w:val="left" w:pos="720"/>
            </w:tabs>
            <w:spacing w:after="225"/>
          </w:pPr>
        </w:pPrChange>
      </w:pPr>
    </w:p>
    <w:p w14:paraId="1F3C03B7" w14:textId="46E550E7" w:rsidR="00E56A41" w:rsidRPr="002514DE" w:rsidRDefault="002514DE" w:rsidP="002514DE">
      <w:pPr>
        <w:widowControl/>
        <w:numPr>
          <w:ilvl w:val="0"/>
          <w:numId w:val="3"/>
        </w:numPr>
        <w:spacing w:after="225"/>
        <w:ind w:left="0"/>
        <w:rPr>
          <w:rFonts w:ascii="Poppins" w:eastAsia="Poppins" w:hAnsi="Poppins" w:cs="Poppins"/>
          <w:color w:val="0A1247"/>
          <w:sz w:val="33"/>
          <w:szCs w:val="33"/>
          <w:rPrChange w:id="95" w:author="Maximilian" w:date="2021-07-13T03:18:00Z">
            <w:rPr/>
          </w:rPrChange>
        </w:rPr>
        <w:pPrChange w:id="96" w:author="Maximilian" w:date="2021-07-13T03:18:00Z">
          <w:pPr>
            <w:pStyle w:val="NormalWeb"/>
            <w:spacing w:beforeAutospacing="0" w:after="226" w:afterAutospacing="0" w:line="429" w:lineRule="atLeast"/>
          </w:pPr>
        </w:pPrChange>
      </w:pPr>
      <w:ins w:id="97" w:author="Maximilian" w:date="2021-07-13T03:19:00Z">
        <w:r>
          <w:rPr>
            <w:rFonts w:ascii="Poppins" w:eastAsia="Poppins" w:hAnsi="Poppins" w:cs="Poppins"/>
            <w:color w:val="0A1247"/>
            <w:sz w:val="33"/>
            <w:szCs w:val="33"/>
          </w:rPr>
          <w:t>I</w:t>
        </w:r>
      </w:ins>
      <w:del w:id="98" w:author="Maximilian" w:date="2021-07-13T03:19:00Z">
        <w:r w:rsidR="004528BD" w:rsidRPr="002514DE" w:rsidDel="002514DE">
          <w:rPr>
            <w:rFonts w:ascii="Poppins" w:eastAsia="Poppins" w:hAnsi="Poppins" w:cs="Poppins"/>
            <w:color w:val="0A1247"/>
            <w:sz w:val="33"/>
            <w:szCs w:val="33"/>
            <w:rPrChange w:id="99" w:author="Maximilian" w:date="2021-07-13T03:18:00Z">
              <w:rPr/>
            </w:rPrChange>
          </w:rPr>
          <w:delText>i</w:delText>
        </w:r>
      </w:del>
      <w:r w:rsidR="004528BD" w:rsidRPr="002514DE">
        <w:rPr>
          <w:rFonts w:ascii="Poppins" w:eastAsia="Poppins" w:hAnsi="Poppins" w:cs="Poppins"/>
          <w:color w:val="0A1247"/>
          <w:sz w:val="33"/>
          <w:szCs w:val="33"/>
          <w:rPrChange w:id="100" w:author="Maximilian" w:date="2021-07-13T03:18:00Z">
            <w:rPr/>
          </w:rPrChange>
        </w:rPr>
        <w:t>nstall PHP 7</w:t>
      </w:r>
    </w:p>
    <w:p w14:paraId="5C675287" w14:textId="77777777" w:rsidR="00E56A41" w:rsidDel="002514DE" w:rsidRDefault="00E56A41" w:rsidP="002514DE">
      <w:pPr>
        <w:widowControl/>
        <w:tabs>
          <w:tab w:val="left" w:pos="720"/>
        </w:tabs>
        <w:spacing w:after="225"/>
        <w:rPr>
          <w:del w:id="101" w:author="Maximilian" w:date="2021-07-13T03:19:00Z"/>
        </w:rPr>
        <w:pPrChange w:id="102" w:author="Maximilian" w:date="2021-07-13T03:19:00Z">
          <w:pPr>
            <w:widowControl/>
            <w:numPr>
              <w:numId w:val="3"/>
            </w:numPr>
            <w:tabs>
              <w:tab w:val="left" w:pos="720"/>
            </w:tabs>
            <w:spacing w:after="225"/>
          </w:pPr>
        </w:pPrChange>
      </w:pPr>
    </w:p>
    <w:p w14:paraId="02D5F716" w14:textId="2F419609" w:rsidR="00E56A41" w:rsidRPr="002514DE" w:rsidRDefault="002514DE" w:rsidP="002514DE">
      <w:pPr>
        <w:widowControl/>
        <w:tabs>
          <w:tab w:val="left" w:pos="720"/>
        </w:tabs>
        <w:spacing w:after="225"/>
        <w:rPr>
          <w:rFonts w:ascii="Poppins" w:eastAsia="Poppins" w:hAnsi="Poppins" w:cs="Poppins"/>
          <w:color w:val="0A1247"/>
          <w:sz w:val="33"/>
          <w:szCs w:val="33"/>
          <w:rPrChange w:id="103" w:author="Maximilian" w:date="2021-07-13T03:19:00Z">
            <w:rPr/>
          </w:rPrChange>
        </w:rPr>
        <w:pPrChange w:id="104" w:author="Maximilian" w:date="2021-07-13T03:19:00Z">
          <w:pPr>
            <w:pStyle w:val="NormalWeb"/>
            <w:spacing w:beforeAutospacing="0" w:after="226" w:afterAutospacing="0" w:line="429" w:lineRule="atLeast"/>
          </w:pPr>
        </w:pPrChange>
      </w:pPr>
      <w:ins w:id="105" w:author="Maximilian" w:date="2021-07-13T03:19:00Z">
        <w:r>
          <w:rPr>
            <w:rFonts w:ascii="Poppins" w:eastAsia="Poppins" w:hAnsi="Poppins" w:cs="Poppins"/>
            <w:color w:val="0A1247"/>
            <w:sz w:val="33"/>
            <w:szCs w:val="33"/>
          </w:rPr>
          <w:t>W</w:t>
        </w:r>
      </w:ins>
      <w:del w:id="106" w:author="Maximilian" w:date="2021-07-13T03:19:00Z">
        <w:r w:rsidR="004528BD" w:rsidRPr="002514DE" w:rsidDel="002514DE">
          <w:rPr>
            <w:rFonts w:ascii="Poppins" w:eastAsia="Poppins" w:hAnsi="Poppins" w:cs="Poppins"/>
            <w:color w:val="0A1247"/>
            <w:sz w:val="33"/>
            <w:szCs w:val="33"/>
            <w:rPrChange w:id="107" w:author="Maximilian" w:date="2021-07-13T03:19:00Z">
              <w:rPr/>
            </w:rPrChange>
          </w:rPr>
          <w:delText>w</w:delText>
        </w:r>
      </w:del>
      <w:r w:rsidR="004528BD" w:rsidRPr="002514DE">
        <w:rPr>
          <w:rFonts w:ascii="Poppins" w:eastAsia="Poppins" w:hAnsi="Poppins" w:cs="Poppins"/>
          <w:color w:val="0A1247"/>
          <w:sz w:val="33"/>
          <w:szCs w:val="33"/>
          <w:rPrChange w:id="108" w:author="Maximilian" w:date="2021-07-13T03:19:00Z">
            <w:rPr/>
          </w:rPrChange>
        </w:rPr>
        <w:t xml:space="preserve">e will be using the </w:t>
      </w:r>
      <w:proofErr w:type="spellStart"/>
      <w:r w:rsidR="004528BD" w:rsidRPr="002514DE">
        <w:rPr>
          <w:rFonts w:ascii="Poppins" w:eastAsia="Poppins" w:hAnsi="Poppins" w:cs="Poppins"/>
          <w:color w:val="0A1247"/>
          <w:sz w:val="33"/>
          <w:szCs w:val="33"/>
          <w:rPrChange w:id="109" w:author="Maximilian" w:date="2021-07-13T03:19:00Z">
            <w:rPr/>
          </w:rPrChange>
        </w:rPr>
        <w:t>remi</w:t>
      </w:r>
      <w:proofErr w:type="spellEnd"/>
      <w:r w:rsidR="004528BD" w:rsidRPr="002514DE">
        <w:rPr>
          <w:rFonts w:ascii="Poppins" w:eastAsia="Poppins" w:hAnsi="Poppins" w:cs="Poppins"/>
          <w:color w:val="0A1247"/>
          <w:sz w:val="33"/>
          <w:szCs w:val="33"/>
          <w:rPrChange w:id="110" w:author="Maximilian" w:date="2021-07-13T03:19:00Z">
            <w:rPr/>
          </w:rPrChange>
        </w:rPr>
        <w:t xml:space="preserve"> Cent</w:t>
      </w:r>
      <w:r w:rsidR="004528BD" w:rsidRPr="002514DE">
        <w:rPr>
          <w:rFonts w:ascii="Poppins" w:eastAsia="Poppins" w:hAnsi="Poppins" w:cs="Poppins"/>
          <w:color w:val="0A1247"/>
          <w:sz w:val="33"/>
          <w:szCs w:val="33"/>
          <w:rPrChange w:id="111" w:author="Maximilian" w:date="2021-07-13T03:19:00Z">
            <w:rPr/>
          </w:rPrChange>
        </w:rPr>
        <w:t>OS repo</w:t>
      </w:r>
      <w:ins w:id="112" w:author="Maximilian" w:date="2021-07-13T03:19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to</w:t>
        </w:r>
      </w:ins>
      <w:del w:id="113" w:author="Maximilian" w:date="2021-07-13T03:19:00Z">
        <w:r w:rsidR="004528BD" w:rsidRPr="002514DE" w:rsidDel="002514DE">
          <w:rPr>
            <w:rFonts w:ascii="Poppins" w:eastAsia="Poppins" w:hAnsi="Poppins" w:cs="Poppins"/>
            <w:color w:val="0A1247"/>
            <w:sz w:val="33"/>
            <w:szCs w:val="33"/>
            <w:rPrChange w:id="114" w:author="Maximilian" w:date="2021-07-13T03:19:00Z">
              <w:rPr/>
            </w:rPrChange>
          </w:rPr>
          <w:delText xml:space="preserve"> so we can</w:delText>
        </w:r>
      </w:del>
      <w:r w:rsidR="004528BD" w:rsidRPr="002514DE">
        <w:rPr>
          <w:rFonts w:ascii="Poppins" w:eastAsia="Poppins" w:hAnsi="Poppins" w:cs="Poppins"/>
          <w:color w:val="0A1247"/>
          <w:sz w:val="33"/>
          <w:szCs w:val="33"/>
          <w:rPrChange w:id="115" w:author="Maximilian" w:date="2021-07-13T03:19:00Z">
            <w:rPr/>
          </w:rPrChange>
        </w:rPr>
        <w:t xml:space="preserve"> install the recommended version of PHP (7.3) on our </w:t>
      </w:r>
      <w:ins w:id="116" w:author="Maximilian" w:date="2021-07-13T03:20:00Z">
        <w:r>
          <w:rPr>
            <w:rFonts w:ascii="Poppins" w:eastAsia="Poppins" w:hAnsi="Poppins" w:cs="Poppins"/>
            <w:color w:val="0A1247"/>
            <w:sz w:val="33"/>
            <w:szCs w:val="33"/>
          </w:rPr>
          <w:t>L</w:t>
        </w:r>
      </w:ins>
      <w:del w:id="117" w:author="Maximilian" w:date="2021-07-13T03:20:00Z">
        <w:r w:rsidR="004528BD" w:rsidRPr="002514DE" w:rsidDel="002514DE">
          <w:rPr>
            <w:rFonts w:ascii="Poppins" w:eastAsia="Poppins" w:hAnsi="Poppins" w:cs="Poppins"/>
            <w:color w:val="0A1247"/>
            <w:sz w:val="33"/>
            <w:szCs w:val="33"/>
            <w:rPrChange w:id="118" w:author="Maximilian" w:date="2021-07-13T03:19:00Z">
              <w:rPr/>
            </w:rPrChange>
          </w:rPr>
          <w:delText>l</w:delText>
        </w:r>
      </w:del>
      <w:r w:rsidR="004528BD" w:rsidRPr="002514DE">
        <w:rPr>
          <w:rFonts w:ascii="Poppins" w:eastAsia="Poppins" w:hAnsi="Poppins" w:cs="Poppins"/>
          <w:color w:val="0A1247"/>
          <w:sz w:val="33"/>
          <w:szCs w:val="33"/>
          <w:rPrChange w:id="119" w:author="Maximilian" w:date="2021-07-13T03:19:00Z">
            <w:rPr/>
          </w:rPrChange>
        </w:rPr>
        <w:t>inux instan</w:t>
      </w:r>
      <w:ins w:id="120" w:author="Maximilian" w:date="2021-07-13T03:20:00Z">
        <w:r>
          <w:rPr>
            <w:rFonts w:ascii="Poppins" w:eastAsia="Poppins" w:hAnsi="Poppins" w:cs="Poppins"/>
            <w:color w:val="0A1247"/>
            <w:sz w:val="33"/>
            <w:szCs w:val="33"/>
          </w:rPr>
          <w:t>tly</w:t>
        </w:r>
      </w:ins>
      <w:del w:id="121" w:author="Maximilian" w:date="2021-07-13T03:20:00Z">
        <w:r w:rsidR="004528BD" w:rsidRPr="002514DE" w:rsidDel="002514DE">
          <w:rPr>
            <w:rFonts w:ascii="Poppins" w:eastAsia="Poppins" w:hAnsi="Poppins" w:cs="Poppins"/>
            <w:color w:val="0A1247"/>
            <w:sz w:val="33"/>
            <w:szCs w:val="33"/>
            <w:rPrChange w:id="122" w:author="Maximilian" w:date="2021-07-13T03:19:00Z">
              <w:rPr/>
            </w:rPrChange>
          </w:rPr>
          <w:delText>ce</w:delText>
        </w:r>
      </w:del>
      <w:r w:rsidR="004528BD" w:rsidRPr="002514DE">
        <w:rPr>
          <w:rFonts w:ascii="Poppins" w:eastAsia="Poppins" w:hAnsi="Poppins" w:cs="Poppins"/>
          <w:color w:val="0A1247"/>
          <w:sz w:val="33"/>
          <w:szCs w:val="33"/>
          <w:rPrChange w:id="123" w:author="Maximilian" w:date="2021-07-13T03:19:00Z">
            <w:rPr/>
          </w:rPrChange>
        </w:rPr>
        <w:t>. To install PHP 7.3 on the CentOS please use the following steps:</w:t>
      </w:r>
    </w:p>
    <w:p w14:paraId="6574CC00" w14:textId="77777777" w:rsidR="00E56A41" w:rsidDel="002514DE" w:rsidRDefault="00E56A41" w:rsidP="002514DE">
      <w:pPr>
        <w:widowControl/>
        <w:tabs>
          <w:tab w:val="left" w:pos="720"/>
        </w:tabs>
        <w:spacing w:after="225"/>
        <w:rPr>
          <w:del w:id="124" w:author="Maximilian" w:date="2021-07-13T03:20:00Z"/>
        </w:rPr>
        <w:pPrChange w:id="125" w:author="Maximilian" w:date="2021-07-13T03:20:00Z">
          <w:pPr>
            <w:widowControl/>
            <w:numPr>
              <w:numId w:val="3"/>
            </w:numPr>
            <w:tabs>
              <w:tab w:val="left" w:pos="720"/>
            </w:tabs>
            <w:spacing w:after="225"/>
          </w:pPr>
        </w:pPrChange>
      </w:pPr>
    </w:p>
    <w:p w14:paraId="4CC30101" w14:textId="77777777" w:rsidR="00E56A41" w:rsidRPr="002514DE" w:rsidRDefault="004528BD" w:rsidP="002514DE">
      <w:pPr>
        <w:widowControl/>
        <w:tabs>
          <w:tab w:val="left" w:pos="720"/>
        </w:tabs>
        <w:spacing w:after="225"/>
        <w:rPr>
          <w:rFonts w:ascii="Poppins" w:eastAsia="Poppins" w:hAnsi="Poppins" w:cs="Poppins"/>
          <w:color w:val="0A1247"/>
          <w:sz w:val="33"/>
          <w:szCs w:val="33"/>
          <w:rPrChange w:id="126" w:author="Maximilian" w:date="2021-07-13T03:20:00Z">
            <w:rPr>
              <w:rFonts w:ascii="Poppins" w:eastAsia="Poppins" w:hAnsi="Poppins" w:cs="Poppins"/>
              <w:color w:val="0A1247"/>
              <w:sz w:val="33"/>
              <w:szCs w:val="33"/>
            </w:rPr>
          </w:rPrChange>
        </w:rPr>
        <w:pPrChange w:id="127" w:author="Maximilian" w:date="2021-07-13T03:20:00Z">
          <w:pPr>
            <w:pStyle w:val="NormalWeb"/>
            <w:spacing w:beforeAutospacing="0" w:after="226" w:afterAutospacing="0" w:line="429" w:lineRule="atLeast"/>
          </w:pPr>
        </w:pPrChange>
      </w:pPr>
      <w:proofErr w:type="spellStart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28" w:author="Maximilian" w:date="2021-07-13T03:20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sudo</w:t>
      </w:r>
      <w:proofErr w:type="spellEnd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29" w:author="Maximilian" w:date="2021-07-13T03:20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 xml:space="preserve"> </w:t>
      </w:r>
      <w:proofErr w:type="spellStart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30" w:author="Maximilian" w:date="2021-07-13T03:20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dnf</w:t>
      </w:r>
      <w:proofErr w:type="spellEnd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31" w:author="Maximilian" w:date="2021-07-13T03:20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 xml:space="preserve"> -y update</w:t>
      </w:r>
    </w:p>
    <w:p w14:paraId="700A6E82" w14:textId="77777777" w:rsidR="00E56A41" w:rsidDel="002514DE" w:rsidRDefault="00E56A41" w:rsidP="002514DE">
      <w:pPr>
        <w:widowControl/>
        <w:tabs>
          <w:tab w:val="left" w:pos="720"/>
        </w:tabs>
        <w:spacing w:after="225"/>
        <w:rPr>
          <w:del w:id="132" w:author="Maximilian" w:date="2021-07-13T03:20:00Z"/>
        </w:rPr>
        <w:pPrChange w:id="133" w:author="Maximilian" w:date="2021-07-13T03:20:00Z">
          <w:pPr>
            <w:widowControl/>
            <w:numPr>
              <w:numId w:val="3"/>
            </w:numPr>
            <w:tabs>
              <w:tab w:val="left" w:pos="720"/>
            </w:tabs>
            <w:spacing w:after="225"/>
          </w:pPr>
        </w:pPrChange>
      </w:pPr>
    </w:p>
    <w:p w14:paraId="5B3E67B0" w14:textId="77777777" w:rsidR="00E56A41" w:rsidRPr="002514DE" w:rsidRDefault="004528BD" w:rsidP="002514DE">
      <w:pPr>
        <w:widowControl/>
        <w:tabs>
          <w:tab w:val="left" w:pos="720"/>
        </w:tabs>
        <w:spacing w:after="225"/>
        <w:rPr>
          <w:rFonts w:ascii="Poppins" w:eastAsia="Poppins" w:hAnsi="Poppins" w:cs="Poppins"/>
          <w:color w:val="0A1247"/>
          <w:sz w:val="33"/>
          <w:szCs w:val="33"/>
          <w:rPrChange w:id="134" w:author="Maximilian" w:date="2021-07-13T03:20:00Z">
            <w:rPr>
              <w:rFonts w:ascii="Poppins" w:eastAsia="Poppins" w:hAnsi="Poppins" w:cs="Poppins"/>
              <w:color w:val="0A1247"/>
              <w:sz w:val="33"/>
              <w:szCs w:val="33"/>
            </w:rPr>
          </w:rPrChange>
        </w:rPr>
        <w:pPrChange w:id="135" w:author="Maximilian" w:date="2021-07-13T03:20:00Z">
          <w:pPr>
            <w:pStyle w:val="NormalWeb"/>
            <w:spacing w:beforeAutospacing="0" w:after="226" w:afterAutospacing="0" w:line="429" w:lineRule="atLeast"/>
          </w:pPr>
        </w:pPrChange>
      </w:pPr>
      <w:proofErr w:type="spellStart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36" w:author="Maximilian" w:date="2021-07-13T03:20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sudo</w:t>
      </w:r>
      <w:proofErr w:type="spellEnd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37" w:author="Maximilian" w:date="2021-07-13T03:20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 xml:space="preserve"> </w:t>
      </w:r>
      <w:proofErr w:type="spellStart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38" w:author="Maximilian" w:date="2021-07-13T03:20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dnf</w:t>
      </w:r>
      <w:proofErr w:type="spellEnd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39" w:author="Maximilian" w:date="2021-07-13T03:20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 xml:space="preserve"> -y install </w:t>
      </w:r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40" w:author="Maximilian" w:date="2021-07-13T03:20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https://dl.fedoraproject.org/pub/epel/epel-release-latest-8.noarch.rpm</w:t>
      </w:r>
    </w:p>
    <w:p w14:paraId="041CAB86" w14:textId="77777777" w:rsidR="00E56A41" w:rsidDel="002514DE" w:rsidRDefault="00E56A41" w:rsidP="002514DE">
      <w:pPr>
        <w:widowControl/>
        <w:tabs>
          <w:tab w:val="left" w:pos="720"/>
        </w:tabs>
        <w:spacing w:after="225"/>
        <w:rPr>
          <w:del w:id="141" w:author="Maximilian" w:date="2021-07-13T03:21:00Z"/>
        </w:rPr>
        <w:pPrChange w:id="142" w:author="Maximilian" w:date="2021-07-13T03:21:00Z">
          <w:pPr>
            <w:widowControl/>
            <w:numPr>
              <w:numId w:val="3"/>
            </w:numPr>
            <w:tabs>
              <w:tab w:val="left" w:pos="720"/>
            </w:tabs>
            <w:spacing w:after="225"/>
          </w:pPr>
        </w:pPrChange>
      </w:pPr>
    </w:p>
    <w:p w14:paraId="5AECEC53" w14:textId="77777777" w:rsidR="00E56A41" w:rsidRPr="002514DE" w:rsidRDefault="004528BD" w:rsidP="002514DE">
      <w:pPr>
        <w:widowControl/>
        <w:tabs>
          <w:tab w:val="left" w:pos="720"/>
        </w:tabs>
        <w:spacing w:after="225"/>
        <w:rPr>
          <w:rFonts w:ascii="Poppins" w:eastAsia="Poppins" w:hAnsi="Poppins" w:cs="Poppins"/>
          <w:color w:val="0A1247"/>
          <w:sz w:val="33"/>
          <w:szCs w:val="33"/>
          <w:rPrChange w:id="143" w:author="Maximilian" w:date="2021-07-13T03:21:00Z">
            <w:rPr>
              <w:rFonts w:ascii="Poppins" w:eastAsia="Poppins" w:hAnsi="Poppins" w:cs="Poppins"/>
              <w:color w:val="0A1247"/>
              <w:sz w:val="33"/>
              <w:szCs w:val="33"/>
            </w:rPr>
          </w:rPrChange>
        </w:rPr>
        <w:pPrChange w:id="144" w:author="Maximilian" w:date="2021-07-13T03:21:00Z">
          <w:pPr>
            <w:pStyle w:val="NormalWeb"/>
            <w:spacing w:beforeAutospacing="0" w:after="226" w:afterAutospacing="0" w:line="429" w:lineRule="atLeast"/>
          </w:pPr>
        </w:pPrChange>
      </w:pPr>
      <w:proofErr w:type="spellStart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45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sudo</w:t>
      </w:r>
      <w:proofErr w:type="spellEnd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46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 xml:space="preserve"> yum -y install http://rpms.remirepo.net/enterprise/remi-release-8.rpm</w:t>
      </w:r>
    </w:p>
    <w:p w14:paraId="4E331247" w14:textId="77777777" w:rsidR="00E56A41" w:rsidDel="002514DE" w:rsidRDefault="00E56A41" w:rsidP="002514DE">
      <w:pPr>
        <w:widowControl/>
        <w:tabs>
          <w:tab w:val="left" w:pos="720"/>
        </w:tabs>
        <w:spacing w:after="225"/>
        <w:rPr>
          <w:del w:id="147" w:author="Maximilian" w:date="2021-07-13T03:21:00Z"/>
        </w:rPr>
        <w:pPrChange w:id="148" w:author="Maximilian" w:date="2021-07-13T03:21:00Z">
          <w:pPr>
            <w:widowControl/>
            <w:numPr>
              <w:numId w:val="3"/>
            </w:numPr>
            <w:tabs>
              <w:tab w:val="left" w:pos="720"/>
            </w:tabs>
            <w:spacing w:after="225"/>
          </w:pPr>
        </w:pPrChange>
      </w:pPr>
    </w:p>
    <w:p w14:paraId="18511DBD" w14:textId="77777777" w:rsidR="00E56A41" w:rsidRPr="002514DE" w:rsidRDefault="004528BD" w:rsidP="002514DE">
      <w:pPr>
        <w:widowControl/>
        <w:tabs>
          <w:tab w:val="left" w:pos="720"/>
        </w:tabs>
        <w:spacing w:after="225"/>
        <w:rPr>
          <w:rFonts w:ascii="Poppins" w:eastAsia="Poppins" w:hAnsi="Poppins" w:cs="Poppins"/>
          <w:color w:val="0A1247"/>
          <w:sz w:val="33"/>
          <w:szCs w:val="33"/>
          <w:rPrChange w:id="149" w:author="Maximilian" w:date="2021-07-13T03:21:00Z">
            <w:rPr>
              <w:rFonts w:ascii="Poppins" w:eastAsia="Poppins" w:hAnsi="Poppins" w:cs="Poppins"/>
              <w:color w:val="0A1247"/>
              <w:sz w:val="33"/>
              <w:szCs w:val="33"/>
            </w:rPr>
          </w:rPrChange>
        </w:rPr>
        <w:pPrChange w:id="150" w:author="Maximilian" w:date="2021-07-13T03:21:00Z">
          <w:pPr>
            <w:pStyle w:val="NormalWeb"/>
            <w:spacing w:beforeAutospacing="0" w:after="226" w:afterAutospacing="0" w:line="429" w:lineRule="atLeast"/>
          </w:pPr>
        </w:pPrChange>
      </w:pPr>
      <w:proofErr w:type="spellStart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51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sudo</w:t>
      </w:r>
      <w:proofErr w:type="spellEnd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52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 xml:space="preserve"> </w:t>
      </w:r>
      <w:proofErr w:type="spellStart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53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dnf</w:t>
      </w:r>
      <w:proofErr w:type="spellEnd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54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 xml:space="preserve"> -y install </w:t>
      </w:r>
      <w:proofErr w:type="spellStart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55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dnf</w:t>
      </w:r>
      <w:proofErr w:type="spellEnd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56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-plugins-core</w:t>
      </w:r>
    </w:p>
    <w:p w14:paraId="7AEE9D5E" w14:textId="77777777" w:rsidR="00E56A41" w:rsidDel="002514DE" w:rsidRDefault="00E56A41" w:rsidP="002514DE">
      <w:pPr>
        <w:widowControl/>
        <w:tabs>
          <w:tab w:val="left" w:pos="720"/>
        </w:tabs>
        <w:spacing w:after="225"/>
        <w:rPr>
          <w:del w:id="157" w:author="Maximilian" w:date="2021-07-13T03:21:00Z"/>
        </w:rPr>
        <w:pPrChange w:id="158" w:author="Maximilian" w:date="2021-07-13T03:21:00Z">
          <w:pPr>
            <w:widowControl/>
            <w:numPr>
              <w:numId w:val="3"/>
            </w:numPr>
            <w:tabs>
              <w:tab w:val="left" w:pos="720"/>
            </w:tabs>
            <w:spacing w:after="225"/>
          </w:pPr>
        </w:pPrChange>
      </w:pPr>
    </w:p>
    <w:p w14:paraId="2F182AD1" w14:textId="77777777" w:rsidR="00E56A41" w:rsidRPr="002514DE" w:rsidRDefault="004528BD" w:rsidP="002514DE">
      <w:pPr>
        <w:widowControl/>
        <w:tabs>
          <w:tab w:val="left" w:pos="720"/>
        </w:tabs>
        <w:spacing w:after="225"/>
        <w:rPr>
          <w:rFonts w:ascii="Poppins" w:eastAsia="Poppins" w:hAnsi="Poppins" w:cs="Poppins"/>
          <w:color w:val="0A1247"/>
          <w:sz w:val="33"/>
          <w:szCs w:val="33"/>
          <w:rPrChange w:id="159" w:author="Maximilian" w:date="2021-07-13T03:21:00Z">
            <w:rPr>
              <w:rFonts w:ascii="Poppins" w:eastAsia="Poppins" w:hAnsi="Poppins" w:cs="Poppins"/>
              <w:color w:val="0A1247"/>
              <w:sz w:val="33"/>
              <w:szCs w:val="33"/>
            </w:rPr>
          </w:rPrChange>
        </w:rPr>
        <w:pPrChange w:id="160" w:author="Maximilian" w:date="2021-07-13T03:21:00Z">
          <w:pPr>
            <w:pStyle w:val="NormalWeb"/>
            <w:spacing w:beforeAutospacing="0" w:after="226" w:afterAutospacing="0" w:line="429" w:lineRule="atLeast"/>
          </w:pPr>
        </w:pPrChange>
      </w:pPr>
      <w:proofErr w:type="spellStart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61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sudo</w:t>
      </w:r>
      <w:proofErr w:type="spellEnd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62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 xml:space="preserve"> </w:t>
      </w:r>
      <w:proofErr w:type="spellStart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63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dnf</w:t>
      </w:r>
      <w:proofErr w:type="spellEnd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64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 xml:space="preserve"> config-manager --set-enabled remi-php73</w:t>
      </w:r>
    </w:p>
    <w:p w14:paraId="4D2F5D94" w14:textId="77777777" w:rsidR="00E56A41" w:rsidDel="002514DE" w:rsidRDefault="00E56A41" w:rsidP="002514DE">
      <w:pPr>
        <w:widowControl/>
        <w:tabs>
          <w:tab w:val="left" w:pos="720"/>
        </w:tabs>
        <w:spacing w:after="225"/>
        <w:rPr>
          <w:del w:id="165" w:author="Maximilian" w:date="2021-07-13T03:21:00Z"/>
        </w:rPr>
        <w:pPrChange w:id="166" w:author="Maximilian" w:date="2021-07-13T03:21:00Z">
          <w:pPr>
            <w:widowControl/>
            <w:numPr>
              <w:numId w:val="3"/>
            </w:numPr>
            <w:tabs>
              <w:tab w:val="left" w:pos="720"/>
            </w:tabs>
            <w:spacing w:after="225"/>
          </w:pPr>
        </w:pPrChange>
      </w:pPr>
    </w:p>
    <w:p w14:paraId="2D25E5D0" w14:textId="77777777" w:rsidR="00E56A41" w:rsidRPr="002514DE" w:rsidRDefault="004528BD" w:rsidP="002514DE">
      <w:pPr>
        <w:widowControl/>
        <w:tabs>
          <w:tab w:val="left" w:pos="720"/>
        </w:tabs>
        <w:spacing w:after="225"/>
        <w:rPr>
          <w:rFonts w:ascii="Poppins" w:eastAsia="Poppins" w:hAnsi="Poppins" w:cs="Poppins"/>
          <w:color w:val="0A1247"/>
          <w:sz w:val="33"/>
          <w:szCs w:val="33"/>
          <w:rPrChange w:id="167" w:author="Maximilian" w:date="2021-07-13T03:21:00Z">
            <w:rPr>
              <w:rFonts w:ascii="Poppins" w:eastAsia="Poppins" w:hAnsi="Poppins" w:cs="Poppins"/>
              <w:color w:val="0A1247"/>
              <w:sz w:val="33"/>
              <w:szCs w:val="33"/>
            </w:rPr>
          </w:rPrChange>
        </w:rPr>
        <w:pPrChange w:id="168" w:author="Maximilian" w:date="2021-07-13T03:21:00Z">
          <w:pPr>
            <w:pStyle w:val="NormalWeb"/>
            <w:spacing w:beforeAutospacing="0" w:after="226" w:afterAutospacing="0" w:line="429" w:lineRule="atLeast"/>
          </w:pPr>
        </w:pPrChange>
      </w:pPr>
      <w:proofErr w:type="spellStart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69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sudo</w:t>
      </w:r>
      <w:proofErr w:type="spellEnd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70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 xml:space="preserve"> </w:t>
      </w:r>
      <w:proofErr w:type="spellStart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71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dnf</w:t>
      </w:r>
      <w:proofErr w:type="spellEnd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72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 xml:space="preserve"> </w:t>
      </w:r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73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 xml:space="preserve">config-manager --set-enabled </w:t>
      </w:r>
      <w:proofErr w:type="spellStart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74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remi</w:t>
      </w:r>
      <w:proofErr w:type="spellEnd"/>
    </w:p>
    <w:p w14:paraId="21EE1762" w14:textId="77777777" w:rsidR="00E56A41" w:rsidDel="002514DE" w:rsidRDefault="00E56A41" w:rsidP="002514DE">
      <w:pPr>
        <w:widowControl/>
        <w:tabs>
          <w:tab w:val="left" w:pos="720"/>
        </w:tabs>
        <w:spacing w:after="225"/>
        <w:rPr>
          <w:del w:id="175" w:author="Maximilian" w:date="2021-07-13T03:21:00Z"/>
        </w:rPr>
        <w:pPrChange w:id="176" w:author="Maximilian" w:date="2021-07-13T03:21:00Z">
          <w:pPr>
            <w:widowControl/>
            <w:numPr>
              <w:numId w:val="3"/>
            </w:numPr>
            <w:tabs>
              <w:tab w:val="left" w:pos="720"/>
            </w:tabs>
            <w:spacing w:after="225"/>
          </w:pPr>
        </w:pPrChange>
      </w:pPr>
    </w:p>
    <w:p w14:paraId="4603D4A1" w14:textId="77777777" w:rsidR="00E56A41" w:rsidRPr="002514DE" w:rsidRDefault="004528BD" w:rsidP="002514DE">
      <w:pPr>
        <w:widowControl/>
        <w:tabs>
          <w:tab w:val="left" w:pos="720"/>
        </w:tabs>
        <w:spacing w:after="225"/>
        <w:rPr>
          <w:rFonts w:ascii="Poppins" w:eastAsia="Poppins" w:hAnsi="Poppins" w:cs="Poppins"/>
          <w:color w:val="0A1247"/>
          <w:sz w:val="33"/>
          <w:szCs w:val="33"/>
          <w:rPrChange w:id="177" w:author="Maximilian" w:date="2021-07-13T03:21:00Z">
            <w:rPr>
              <w:rFonts w:ascii="Poppins" w:eastAsia="Poppins" w:hAnsi="Poppins" w:cs="Poppins"/>
              <w:color w:val="0A1247"/>
              <w:sz w:val="33"/>
              <w:szCs w:val="33"/>
            </w:rPr>
          </w:rPrChange>
        </w:rPr>
        <w:pPrChange w:id="178" w:author="Maximilian" w:date="2021-07-13T03:21:00Z">
          <w:pPr>
            <w:pStyle w:val="NormalWeb"/>
            <w:spacing w:beforeAutospacing="0" w:after="226" w:afterAutospacing="0" w:line="429" w:lineRule="atLeast"/>
          </w:pPr>
        </w:pPrChange>
      </w:pPr>
      <w:proofErr w:type="spellStart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79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sudo</w:t>
      </w:r>
      <w:proofErr w:type="spellEnd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80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 xml:space="preserve"> </w:t>
      </w:r>
      <w:proofErr w:type="spellStart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81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dnf</w:t>
      </w:r>
      <w:proofErr w:type="spellEnd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82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 xml:space="preserve"> module install </w:t>
      </w:r>
      <w:proofErr w:type="gramStart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83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php:remi</w:t>
      </w:r>
      <w:proofErr w:type="gramEnd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84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-7.3</w:t>
      </w:r>
    </w:p>
    <w:p w14:paraId="1C011003" w14:textId="77777777" w:rsidR="00E56A41" w:rsidDel="002514DE" w:rsidRDefault="00E56A41" w:rsidP="002514DE">
      <w:pPr>
        <w:widowControl/>
        <w:tabs>
          <w:tab w:val="left" w:pos="720"/>
        </w:tabs>
        <w:spacing w:after="225"/>
        <w:rPr>
          <w:del w:id="185" w:author="Maximilian" w:date="2021-07-13T03:21:00Z"/>
        </w:rPr>
        <w:pPrChange w:id="186" w:author="Maximilian" w:date="2021-07-13T03:21:00Z">
          <w:pPr>
            <w:widowControl/>
            <w:numPr>
              <w:numId w:val="3"/>
            </w:numPr>
            <w:tabs>
              <w:tab w:val="left" w:pos="720"/>
            </w:tabs>
            <w:spacing w:after="225"/>
          </w:pPr>
        </w:pPrChange>
      </w:pPr>
    </w:p>
    <w:p w14:paraId="6FD00FAA" w14:textId="77777777" w:rsidR="00E56A41" w:rsidRPr="002514DE" w:rsidRDefault="004528BD" w:rsidP="002514DE">
      <w:pPr>
        <w:widowControl/>
        <w:tabs>
          <w:tab w:val="left" w:pos="720"/>
        </w:tabs>
        <w:spacing w:after="225"/>
        <w:rPr>
          <w:rFonts w:ascii="Poppins" w:eastAsia="Poppins" w:hAnsi="Poppins" w:cs="Poppins"/>
          <w:color w:val="0A1247"/>
          <w:sz w:val="33"/>
          <w:szCs w:val="33"/>
          <w:rPrChange w:id="187" w:author="Maximilian" w:date="2021-07-13T03:21:00Z">
            <w:rPr>
              <w:rFonts w:ascii="Poppins" w:eastAsia="Poppins" w:hAnsi="Poppins" w:cs="Poppins"/>
              <w:color w:val="0A1247"/>
              <w:sz w:val="33"/>
              <w:szCs w:val="33"/>
            </w:rPr>
          </w:rPrChange>
        </w:rPr>
        <w:pPrChange w:id="188" w:author="Maximilian" w:date="2021-07-13T03:21:00Z">
          <w:pPr>
            <w:pStyle w:val="NormalWeb"/>
            <w:spacing w:beforeAutospacing="0" w:after="226" w:afterAutospacing="0" w:line="429" w:lineRule="atLeast"/>
          </w:pPr>
        </w:pPrChange>
      </w:pPr>
      <w:proofErr w:type="spellStart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89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sudo</w:t>
      </w:r>
      <w:proofErr w:type="spellEnd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90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 xml:space="preserve"> </w:t>
      </w:r>
      <w:proofErr w:type="spellStart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91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dnf</w:t>
      </w:r>
      <w:proofErr w:type="spellEnd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192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 xml:space="preserve"> update</w:t>
      </w:r>
    </w:p>
    <w:p w14:paraId="1BF5DF07" w14:textId="77777777" w:rsidR="00E56A41" w:rsidDel="002514DE" w:rsidRDefault="00E56A41">
      <w:pPr>
        <w:widowControl/>
        <w:numPr>
          <w:ilvl w:val="0"/>
          <w:numId w:val="3"/>
        </w:numPr>
        <w:spacing w:after="225"/>
        <w:ind w:left="0"/>
        <w:rPr>
          <w:del w:id="193" w:author="Maximilian" w:date="2021-07-13T03:21:00Z"/>
        </w:rPr>
      </w:pPr>
    </w:p>
    <w:p w14:paraId="4279C32B" w14:textId="77777777" w:rsidR="00E56A41" w:rsidDel="002514DE" w:rsidRDefault="00E56A41" w:rsidP="002514DE">
      <w:pPr>
        <w:widowControl/>
        <w:numPr>
          <w:ilvl w:val="0"/>
          <w:numId w:val="3"/>
        </w:numPr>
        <w:spacing w:after="225"/>
        <w:ind w:left="0"/>
        <w:rPr>
          <w:del w:id="194" w:author="Maximilian" w:date="2021-07-13T03:21:00Z"/>
        </w:rPr>
        <w:pPrChange w:id="195" w:author="Maximilian" w:date="2021-07-13T03:21:00Z">
          <w:pPr>
            <w:widowControl/>
            <w:numPr>
              <w:numId w:val="3"/>
            </w:numPr>
            <w:tabs>
              <w:tab w:val="left" w:pos="720"/>
            </w:tabs>
            <w:spacing w:after="225"/>
          </w:pPr>
        </w:pPrChange>
      </w:pPr>
    </w:p>
    <w:p w14:paraId="5441283B" w14:textId="6098B408" w:rsidR="00E56A41" w:rsidRPr="002514DE" w:rsidRDefault="002514DE" w:rsidP="002514DE">
      <w:pPr>
        <w:widowControl/>
        <w:numPr>
          <w:ilvl w:val="0"/>
          <w:numId w:val="3"/>
        </w:numPr>
        <w:spacing w:after="225"/>
        <w:ind w:left="0"/>
        <w:rPr>
          <w:rFonts w:ascii="Poppins" w:eastAsia="Poppins" w:hAnsi="Poppins" w:cs="Poppins"/>
          <w:color w:val="0A1247"/>
          <w:sz w:val="33"/>
          <w:szCs w:val="33"/>
          <w:rPrChange w:id="196" w:author="Maximilian" w:date="2021-07-13T03:21:00Z">
            <w:rPr/>
          </w:rPrChange>
        </w:rPr>
        <w:pPrChange w:id="197" w:author="Maximilian" w:date="2021-07-13T03:21:00Z">
          <w:pPr>
            <w:pStyle w:val="NormalWeb"/>
            <w:spacing w:beforeAutospacing="0" w:after="226" w:afterAutospacing="0" w:line="429" w:lineRule="atLeast"/>
          </w:pPr>
        </w:pPrChange>
      </w:pPr>
      <w:ins w:id="198" w:author="Maximilian" w:date="2021-07-13T03:21:00Z">
        <w:r>
          <w:rPr>
            <w:rFonts w:ascii="Poppins" w:eastAsia="Poppins" w:hAnsi="Poppins" w:cs="Poppins"/>
            <w:color w:val="0A1247"/>
            <w:sz w:val="33"/>
            <w:szCs w:val="33"/>
          </w:rPr>
          <w:t>D</w:t>
        </w:r>
      </w:ins>
      <w:del w:id="199" w:author="Maximilian" w:date="2021-07-13T03:21:00Z">
        <w:r w:rsidR="004528BD" w:rsidRPr="002514DE" w:rsidDel="002514DE">
          <w:rPr>
            <w:rFonts w:ascii="Poppins" w:eastAsia="Poppins" w:hAnsi="Poppins" w:cs="Poppins"/>
            <w:color w:val="0A1247"/>
            <w:sz w:val="33"/>
            <w:szCs w:val="33"/>
            <w:rPrChange w:id="200" w:author="Maximilian" w:date="2021-07-13T03:21:00Z">
              <w:rPr/>
            </w:rPrChange>
          </w:rPr>
          <w:delText>d</w:delText>
        </w:r>
      </w:del>
      <w:r w:rsidR="004528BD" w:rsidRPr="002514DE">
        <w:rPr>
          <w:rFonts w:ascii="Poppins" w:eastAsia="Poppins" w:hAnsi="Poppins" w:cs="Poppins"/>
          <w:color w:val="0A1247"/>
          <w:sz w:val="33"/>
          <w:szCs w:val="33"/>
          <w:rPrChange w:id="201" w:author="Maximilian" w:date="2021-07-13T03:21:00Z">
            <w:rPr/>
          </w:rPrChange>
        </w:rPr>
        <w:t xml:space="preserve">ownload and unzip </w:t>
      </w:r>
      <w:proofErr w:type="spellStart"/>
      <w:r w:rsidR="004528BD" w:rsidRPr="002514DE">
        <w:rPr>
          <w:rFonts w:ascii="Poppins" w:eastAsia="Poppins" w:hAnsi="Poppins" w:cs="Poppins"/>
          <w:color w:val="0A1247"/>
          <w:sz w:val="33"/>
          <w:szCs w:val="33"/>
          <w:rPrChange w:id="202" w:author="Maximilian" w:date="2021-07-13T03:21:00Z">
            <w:rPr/>
          </w:rPrChange>
        </w:rPr>
        <w:t>lineblocs</w:t>
      </w:r>
      <w:proofErr w:type="spellEnd"/>
      <w:r w:rsidR="004528BD" w:rsidRPr="002514DE">
        <w:rPr>
          <w:rFonts w:ascii="Poppins" w:eastAsia="Poppins" w:hAnsi="Poppins" w:cs="Poppins"/>
          <w:color w:val="0A1247"/>
          <w:sz w:val="33"/>
          <w:szCs w:val="33"/>
          <w:rPrChange w:id="203" w:author="Maximilian" w:date="2021-07-13T03:21:00Z">
            <w:rPr/>
          </w:rPrChange>
        </w:rPr>
        <w:t xml:space="preserve"> code in "/var/www/html"</w:t>
      </w:r>
    </w:p>
    <w:p w14:paraId="62B13094" w14:textId="77777777" w:rsidR="00E56A41" w:rsidDel="002514DE" w:rsidRDefault="00E56A41" w:rsidP="002514DE">
      <w:pPr>
        <w:widowControl/>
        <w:tabs>
          <w:tab w:val="left" w:pos="720"/>
        </w:tabs>
        <w:spacing w:after="225"/>
        <w:rPr>
          <w:del w:id="204" w:author="Maximilian" w:date="2021-07-13T03:21:00Z"/>
        </w:rPr>
        <w:pPrChange w:id="205" w:author="Maximilian" w:date="2021-07-13T03:21:00Z">
          <w:pPr>
            <w:widowControl/>
            <w:numPr>
              <w:numId w:val="3"/>
            </w:numPr>
            <w:tabs>
              <w:tab w:val="left" w:pos="720"/>
            </w:tabs>
            <w:spacing w:after="225"/>
          </w:pPr>
        </w:pPrChange>
      </w:pPr>
    </w:p>
    <w:p w14:paraId="42A1931A" w14:textId="72E4B442" w:rsidR="00E56A41" w:rsidDel="002514DE" w:rsidRDefault="004528BD" w:rsidP="002514DE">
      <w:pPr>
        <w:widowControl/>
        <w:tabs>
          <w:tab w:val="left" w:pos="720"/>
        </w:tabs>
        <w:spacing w:after="225"/>
        <w:rPr>
          <w:del w:id="206" w:author="Maximilian" w:date="2021-07-13T03:22:00Z"/>
        </w:rPr>
      </w:pPr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207" w:author="Maximilian" w:date="2021-07-13T03:21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cd /var/www/html</w:t>
      </w:r>
    </w:p>
    <w:p w14:paraId="4AE44E66" w14:textId="77777777" w:rsidR="002514DE" w:rsidRPr="002514DE" w:rsidRDefault="002514DE" w:rsidP="002514DE">
      <w:pPr>
        <w:widowControl/>
        <w:tabs>
          <w:tab w:val="left" w:pos="720"/>
        </w:tabs>
        <w:spacing w:after="225"/>
        <w:rPr>
          <w:ins w:id="208" w:author="Maximilian" w:date="2021-07-13T03:22:00Z"/>
          <w:rFonts w:ascii="Poppins" w:eastAsia="Poppins" w:hAnsi="Poppins" w:cs="Poppins"/>
          <w:color w:val="0A1247"/>
          <w:sz w:val="33"/>
          <w:szCs w:val="33"/>
          <w:rPrChange w:id="209" w:author="Maximilian" w:date="2021-07-13T03:21:00Z">
            <w:rPr>
              <w:ins w:id="210" w:author="Maximilian" w:date="2021-07-13T03:22:00Z"/>
              <w:rFonts w:ascii="Poppins" w:eastAsia="Poppins" w:hAnsi="Poppins" w:cs="Poppins"/>
              <w:color w:val="0A1247"/>
              <w:sz w:val="33"/>
              <w:szCs w:val="33"/>
            </w:rPr>
          </w:rPrChange>
        </w:rPr>
        <w:pPrChange w:id="211" w:author="Maximilian" w:date="2021-07-13T03:21:00Z">
          <w:pPr>
            <w:pStyle w:val="NormalWeb"/>
            <w:spacing w:beforeAutospacing="0" w:after="226" w:afterAutospacing="0" w:line="429" w:lineRule="atLeast"/>
          </w:pPr>
        </w:pPrChange>
      </w:pPr>
    </w:p>
    <w:p w14:paraId="4B953784" w14:textId="77777777" w:rsidR="00E56A41" w:rsidDel="002514DE" w:rsidRDefault="00E56A41" w:rsidP="002514DE">
      <w:pPr>
        <w:widowControl/>
        <w:tabs>
          <w:tab w:val="left" w:pos="720"/>
        </w:tabs>
        <w:spacing w:after="225"/>
        <w:rPr>
          <w:del w:id="212" w:author="Maximilian" w:date="2021-07-13T03:22:00Z"/>
        </w:rPr>
        <w:pPrChange w:id="213" w:author="Maximilian" w:date="2021-07-13T03:22:00Z">
          <w:pPr>
            <w:widowControl/>
            <w:numPr>
              <w:numId w:val="3"/>
            </w:numPr>
            <w:tabs>
              <w:tab w:val="left" w:pos="720"/>
            </w:tabs>
            <w:spacing w:after="225"/>
          </w:pPr>
        </w:pPrChange>
      </w:pPr>
    </w:p>
    <w:p w14:paraId="2D8743A9" w14:textId="77777777" w:rsidR="002514DE" w:rsidRDefault="004528BD" w:rsidP="002514DE">
      <w:pPr>
        <w:widowControl/>
        <w:tabs>
          <w:tab w:val="left" w:pos="720"/>
        </w:tabs>
        <w:spacing w:after="225"/>
        <w:rPr>
          <w:ins w:id="214" w:author="Maximilian" w:date="2021-07-13T03:22:00Z"/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</w:pPr>
      <w:proofErr w:type="spellStart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215" w:author="Maximilian" w:date="2021-07-13T03:22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wget</w:t>
      </w:r>
      <w:proofErr w:type="spellEnd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216" w:author="Maximilian" w:date="2021-07-13T03:22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 xml:space="preserve"> </w:t>
      </w:r>
    </w:p>
    <w:p w14:paraId="367FB273" w14:textId="33A073CD" w:rsidR="00E56A41" w:rsidRPr="002514DE" w:rsidRDefault="004528BD" w:rsidP="002514DE">
      <w:pPr>
        <w:widowControl/>
        <w:tabs>
          <w:tab w:val="left" w:pos="720"/>
        </w:tabs>
        <w:spacing w:after="225"/>
        <w:rPr>
          <w:rFonts w:ascii="Poppins" w:eastAsia="Poppins" w:hAnsi="Poppins" w:cs="Poppins"/>
          <w:color w:val="0A1247"/>
          <w:sz w:val="33"/>
          <w:szCs w:val="33"/>
          <w:rPrChange w:id="217" w:author="Maximilian" w:date="2021-07-13T03:22:00Z">
            <w:rPr>
              <w:rFonts w:ascii="Poppins" w:eastAsia="Poppins" w:hAnsi="Poppins" w:cs="Poppins"/>
              <w:color w:val="0A1247"/>
              <w:sz w:val="33"/>
              <w:szCs w:val="33"/>
            </w:rPr>
          </w:rPrChange>
        </w:rPr>
        <w:pPrChange w:id="218" w:author="Maximilian" w:date="2021-07-13T03:22:00Z">
          <w:pPr>
            <w:pStyle w:val="NormalWeb"/>
            <w:spacing w:beforeAutospacing="0" w:after="226" w:afterAutospacing="0" w:line="429" w:lineRule="atLeast"/>
          </w:pPr>
        </w:pPrChange>
      </w:pPr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219" w:author="Maximilian" w:date="2021-07-13T03:22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http://get.lineblocs.com/lineblocs-0.0.1.zip</w:t>
      </w:r>
    </w:p>
    <w:p w14:paraId="5BEDA40B" w14:textId="77777777" w:rsidR="00E56A41" w:rsidDel="002514DE" w:rsidRDefault="00E56A41" w:rsidP="002514DE">
      <w:pPr>
        <w:widowControl/>
        <w:tabs>
          <w:tab w:val="left" w:pos="720"/>
        </w:tabs>
        <w:spacing w:after="225"/>
        <w:rPr>
          <w:del w:id="220" w:author="Maximilian" w:date="2021-07-13T03:22:00Z"/>
        </w:rPr>
        <w:pPrChange w:id="221" w:author="Maximilian" w:date="2021-07-13T03:22:00Z">
          <w:pPr>
            <w:widowControl/>
            <w:numPr>
              <w:numId w:val="3"/>
            </w:numPr>
            <w:tabs>
              <w:tab w:val="left" w:pos="720"/>
            </w:tabs>
            <w:spacing w:after="225"/>
          </w:pPr>
        </w:pPrChange>
      </w:pPr>
    </w:p>
    <w:p w14:paraId="46BB11AA" w14:textId="77777777" w:rsidR="00E56A41" w:rsidRPr="002514DE" w:rsidRDefault="004528BD" w:rsidP="002514DE">
      <w:pPr>
        <w:widowControl/>
        <w:tabs>
          <w:tab w:val="left" w:pos="720"/>
        </w:tabs>
        <w:spacing w:after="225"/>
        <w:rPr>
          <w:rFonts w:ascii="Poppins" w:eastAsia="Poppins" w:hAnsi="Poppins" w:cs="Poppins"/>
          <w:color w:val="0A1247"/>
          <w:sz w:val="33"/>
          <w:szCs w:val="33"/>
          <w:rPrChange w:id="222" w:author="Maximilian" w:date="2021-07-13T03:22:00Z">
            <w:rPr>
              <w:rFonts w:ascii="Poppins" w:eastAsia="Poppins" w:hAnsi="Poppins" w:cs="Poppins"/>
              <w:color w:val="0A1247"/>
              <w:sz w:val="33"/>
              <w:szCs w:val="33"/>
            </w:rPr>
          </w:rPrChange>
        </w:rPr>
        <w:pPrChange w:id="223" w:author="Maximilian" w:date="2021-07-13T03:22:00Z">
          <w:pPr>
            <w:pStyle w:val="NormalWeb"/>
            <w:spacing w:beforeAutospacing="0" w:after="226" w:afterAutospacing="0" w:line="429" w:lineRule="atLeast"/>
          </w:pPr>
        </w:pPrChange>
      </w:pPr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224" w:author="Maximilian" w:date="2021-07-13T03:22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unzip lineblocs-0.0.1.zip</w:t>
      </w:r>
    </w:p>
    <w:p w14:paraId="11A16E2B" w14:textId="77777777" w:rsidR="00E56A41" w:rsidDel="002514DE" w:rsidRDefault="00E56A41">
      <w:pPr>
        <w:widowControl/>
        <w:numPr>
          <w:ilvl w:val="0"/>
          <w:numId w:val="3"/>
        </w:numPr>
        <w:spacing w:after="225"/>
        <w:ind w:left="0"/>
        <w:rPr>
          <w:del w:id="225" w:author="Maximilian" w:date="2021-07-13T03:22:00Z"/>
        </w:rPr>
      </w:pPr>
    </w:p>
    <w:p w14:paraId="790C1F11" w14:textId="77777777" w:rsidR="00E56A41" w:rsidDel="002514DE" w:rsidRDefault="00E56A41" w:rsidP="002514DE">
      <w:pPr>
        <w:widowControl/>
        <w:numPr>
          <w:ilvl w:val="0"/>
          <w:numId w:val="3"/>
        </w:numPr>
        <w:spacing w:after="225"/>
        <w:ind w:left="0"/>
        <w:rPr>
          <w:del w:id="226" w:author="Maximilian" w:date="2021-07-13T03:22:00Z"/>
        </w:rPr>
        <w:pPrChange w:id="227" w:author="Maximilian" w:date="2021-07-13T03:22:00Z">
          <w:pPr>
            <w:widowControl/>
            <w:numPr>
              <w:numId w:val="3"/>
            </w:numPr>
            <w:tabs>
              <w:tab w:val="left" w:pos="720"/>
            </w:tabs>
            <w:spacing w:after="225"/>
          </w:pPr>
        </w:pPrChange>
      </w:pPr>
    </w:p>
    <w:p w14:paraId="6110B8E6" w14:textId="3EFF91BB" w:rsidR="00E56A41" w:rsidRPr="002514DE" w:rsidRDefault="002514DE" w:rsidP="002514DE">
      <w:pPr>
        <w:widowControl/>
        <w:numPr>
          <w:ilvl w:val="0"/>
          <w:numId w:val="3"/>
        </w:numPr>
        <w:spacing w:after="225"/>
        <w:ind w:left="0"/>
        <w:rPr>
          <w:rFonts w:ascii="Poppins" w:eastAsia="Poppins" w:hAnsi="Poppins" w:cs="Poppins"/>
          <w:color w:val="0A1247"/>
          <w:sz w:val="33"/>
          <w:szCs w:val="33"/>
          <w:rPrChange w:id="228" w:author="Maximilian" w:date="2021-07-13T03:22:00Z">
            <w:rPr/>
          </w:rPrChange>
        </w:rPr>
        <w:pPrChange w:id="229" w:author="Maximilian" w:date="2021-07-13T03:22:00Z">
          <w:pPr>
            <w:pStyle w:val="NormalWeb"/>
            <w:spacing w:beforeAutospacing="0" w:after="226" w:afterAutospacing="0" w:line="429" w:lineRule="atLeast"/>
          </w:pPr>
        </w:pPrChange>
      </w:pPr>
      <w:ins w:id="230" w:author="Maximilian" w:date="2021-07-13T03:22:00Z">
        <w:r>
          <w:rPr>
            <w:rFonts w:ascii="Poppins" w:eastAsia="Poppins" w:hAnsi="Poppins" w:cs="Poppins"/>
            <w:color w:val="0A1247"/>
            <w:sz w:val="33"/>
            <w:szCs w:val="33"/>
          </w:rPr>
          <w:t>I</w:t>
        </w:r>
      </w:ins>
      <w:del w:id="231" w:author="Maximilian" w:date="2021-07-13T03:22:00Z">
        <w:r w:rsidR="004528BD" w:rsidRPr="002514DE" w:rsidDel="002514DE">
          <w:rPr>
            <w:rFonts w:ascii="Poppins" w:eastAsia="Poppins" w:hAnsi="Poppins" w:cs="Poppins"/>
            <w:color w:val="0A1247"/>
            <w:sz w:val="33"/>
            <w:szCs w:val="33"/>
            <w:rPrChange w:id="232" w:author="Maximilian" w:date="2021-07-13T03:22:00Z">
              <w:rPr/>
            </w:rPrChange>
          </w:rPr>
          <w:delText>i</w:delText>
        </w:r>
      </w:del>
      <w:r w:rsidR="004528BD" w:rsidRPr="002514DE">
        <w:rPr>
          <w:rFonts w:ascii="Poppins" w:eastAsia="Poppins" w:hAnsi="Poppins" w:cs="Poppins"/>
          <w:color w:val="0A1247"/>
          <w:sz w:val="33"/>
          <w:szCs w:val="33"/>
          <w:rPrChange w:id="233" w:author="Maximilian" w:date="2021-07-13T03:22:00Z">
            <w:rPr/>
          </w:rPrChange>
        </w:rPr>
        <w:t xml:space="preserve">nstalling </w:t>
      </w:r>
      <w:proofErr w:type="spellStart"/>
      <w:r w:rsidR="004528BD" w:rsidRPr="002514DE">
        <w:rPr>
          <w:rFonts w:ascii="Poppins" w:eastAsia="Poppins" w:hAnsi="Poppins" w:cs="Poppins"/>
          <w:color w:val="0A1247"/>
          <w:sz w:val="33"/>
          <w:szCs w:val="33"/>
          <w:rPrChange w:id="234" w:author="Maximilian" w:date="2021-07-13T03:22:00Z">
            <w:rPr/>
          </w:rPrChange>
        </w:rPr>
        <w:t>lin</w:t>
      </w:r>
      <w:r w:rsidR="004528BD" w:rsidRPr="002514DE">
        <w:rPr>
          <w:rFonts w:ascii="Poppins" w:eastAsia="Poppins" w:hAnsi="Poppins" w:cs="Poppins"/>
          <w:color w:val="0A1247"/>
          <w:sz w:val="33"/>
          <w:szCs w:val="33"/>
          <w:rPrChange w:id="235" w:author="Maximilian" w:date="2021-07-13T03:22:00Z">
            <w:rPr/>
          </w:rPrChange>
        </w:rPr>
        <w:t>eblocs</w:t>
      </w:r>
      <w:proofErr w:type="spellEnd"/>
      <w:r w:rsidR="004528BD" w:rsidRPr="002514DE">
        <w:rPr>
          <w:rFonts w:ascii="Poppins" w:eastAsia="Poppins" w:hAnsi="Poppins" w:cs="Poppins"/>
          <w:color w:val="0A1247"/>
          <w:sz w:val="33"/>
          <w:szCs w:val="33"/>
          <w:rPrChange w:id="236" w:author="Maximilian" w:date="2021-07-13T03:22:00Z">
            <w:rPr/>
          </w:rPrChange>
        </w:rPr>
        <w:t xml:space="preserve"> base</w:t>
      </w:r>
    </w:p>
    <w:p w14:paraId="599234C8" w14:textId="77777777" w:rsidR="00E56A41" w:rsidDel="002514DE" w:rsidRDefault="00E56A41" w:rsidP="002514DE">
      <w:pPr>
        <w:widowControl/>
        <w:tabs>
          <w:tab w:val="left" w:pos="720"/>
        </w:tabs>
        <w:spacing w:after="225"/>
        <w:rPr>
          <w:del w:id="237" w:author="Maximilian" w:date="2021-07-13T03:22:00Z"/>
        </w:rPr>
        <w:pPrChange w:id="238" w:author="Maximilian" w:date="2021-07-13T03:22:00Z">
          <w:pPr>
            <w:widowControl/>
            <w:numPr>
              <w:numId w:val="3"/>
            </w:numPr>
            <w:tabs>
              <w:tab w:val="left" w:pos="720"/>
            </w:tabs>
            <w:spacing w:after="225"/>
          </w:pPr>
        </w:pPrChange>
      </w:pPr>
    </w:p>
    <w:p w14:paraId="58FFC5B4" w14:textId="77777777" w:rsidR="00E56A41" w:rsidRPr="002514DE" w:rsidRDefault="004528BD" w:rsidP="002514DE">
      <w:pPr>
        <w:widowControl/>
        <w:tabs>
          <w:tab w:val="left" w:pos="720"/>
        </w:tabs>
        <w:spacing w:after="225"/>
        <w:rPr>
          <w:rFonts w:ascii="Poppins" w:eastAsia="Poppins" w:hAnsi="Poppins" w:cs="Poppins"/>
          <w:color w:val="0A1247"/>
          <w:sz w:val="33"/>
          <w:szCs w:val="33"/>
          <w:rPrChange w:id="239" w:author="Maximilian" w:date="2021-07-13T03:22:00Z">
            <w:rPr>
              <w:rFonts w:ascii="Poppins" w:eastAsia="Poppins" w:hAnsi="Poppins" w:cs="Poppins"/>
              <w:color w:val="0A1247"/>
              <w:sz w:val="33"/>
              <w:szCs w:val="33"/>
            </w:rPr>
          </w:rPrChange>
        </w:rPr>
        <w:pPrChange w:id="240" w:author="Maximilian" w:date="2021-07-13T03:22:00Z">
          <w:pPr>
            <w:pStyle w:val="NormalWeb"/>
            <w:spacing w:beforeAutospacing="0" w:after="226" w:afterAutospacing="0" w:line="429" w:lineRule="atLeast"/>
          </w:pPr>
        </w:pPrChange>
      </w:pPr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241" w:author="Maximilian" w:date="2021-07-13T03:22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 xml:space="preserve">cd </w:t>
      </w:r>
      <w:proofErr w:type="spellStart"/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242" w:author="Maximilian" w:date="2021-07-13T03:22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lineblocs</w:t>
      </w:r>
      <w:proofErr w:type="spellEnd"/>
    </w:p>
    <w:p w14:paraId="67507D8E" w14:textId="77777777" w:rsidR="00E56A41" w:rsidDel="002514DE" w:rsidRDefault="00E56A41" w:rsidP="002514DE">
      <w:pPr>
        <w:widowControl/>
        <w:tabs>
          <w:tab w:val="left" w:pos="720"/>
        </w:tabs>
        <w:spacing w:after="225"/>
        <w:rPr>
          <w:del w:id="243" w:author="Maximilian" w:date="2021-07-13T03:22:00Z"/>
        </w:rPr>
        <w:pPrChange w:id="244" w:author="Maximilian" w:date="2021-07-13T03:22:00Z">
          <w:pPr>
            <w:widowControl/>
            <w:numPr>
              <w:numId w:val="3"/>
            </w:numPr>
            <w:tabs>
              <w:tab w:val="left" w:pos="720"/>
            </w:tabs>
            <w:spacing w:after="225"/>
          </w:pPr>
        </w:pPrChange>
      </w:pPr>
    </w:p>
    <w:p w14:paraId="15ED9165" w14:textId="77777777" w:rsidR="00E56A41" w:rsidRPr="002514DE" w:rsidDel="002514DE" w:rsidRDefault="004528BD" w:rsidP="002514DE">
      <w:pPr>
        <w:widowControl/>
        <w:tabs>
          <w:tab w:val="left" w:pos="720"/>
        </w:tabs>
        <w:spacing w:after="225"/>
        <w:rPr>
          <w:del w:id="245" w:author="Maximilian" w:date="2021-07-13T03:22:00Z"/>
          <w:rFonts w:ascii="Poppins" w:eastAsia="Poppins" w:hAnsi="Poppins" w:cs="Poppins"/>
          <w:color w:val="0A1247"/>
          <w:sz w:val="33"/>
          <w:szCs w:val="33"/>
          <w:rPrChange w:id="246" w:author="Maximilian" w:date="2021-07-13T03:22:00Z">
            <w:rPr>
              <w:del w:id="247" w:author="Maximilian" w:date="2021-07-13T03:22:00Z"/>
              <w:rFonts w:ascii="Poppins" w:eastAsia="Poppins" w:hAnsi="Poppins" w:cs="Poppins"/>
              <w:color w:val="0A1247"/>
              <w:sz w:val="33"/>
              <w:szCs w:val="33"/>
            </w:rPr>
          </w:rPrChange>
        </w:rPr>
        <w:pPrChange w:id="248" w:author="Maximilian" w:date="2021-07-13T03:22:00Z">
          <w:pPr>
            <w:pStyle w:val="NormalWeb"/>
            <w:spacing w:beforeAutospacing="0" w:after="226" w:afterAutospacing="0" w:line="429" w:lineRule="atLeast"/>
          </w:pPr>
        </w:pPrChange>
      </w:pPr>
      <w:r w:rsidRPr="002514DE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  <w:rPrChange w:id="249" w:author="Maximilian" w:date="2021-07-13T03:22:00Z">
            <w:rPr>
              <w:rStyle w:val="HTMLCode"/>
              <w:rFonts w:ascii="SFMono-Regular" w:eastAsia="SFMono-Regular" w:hAnsi="SFMono-Regular" w:cs="SFMono-Regular"/>
              <w:color w:val="E83E8C"/>
              <w:sz w:val="28"/>
              <w:szCs w:val="28"/>
            </w:rPr>
          </w:rPrChange>
        </w:rPr>
        <w:t>./install_base.sh</w:t>
      </w:r>
    </w:p>
    <w:p w14:paraId="55EF9D3E" w14:textId="77777777" w:rsidR="00E56A41" w:rsidRDefault="00E56A41" w:rsidP="002514DE">
      <w:pPr>
        <w:widowControl/>
        <w:tabs>
          <w:tab w:val="left" w:pos="720"/>
        </w:tabs>
        <w:spacing w:after="225"/>
        <w:pPrChange w:id="250" w:author="Maximilian" w:date="2021-07-13T03:22:00Z">
          <w:pPr>
            <w:widowControl/>
            <w:numPr>
              <w:numId w:val="3"/>
            </w:numPr>
            <w:tabs>
              <w:tab w:val="left" w:pos="720"/>
            </w:tabs>
            <w:spacing w:after="225"/>
          </w:pPr>
        </w:pPrChange>
      </w:pPr>
    </w:p>
    <w:p w14:paraId="64702D49" w14:textId="5DFEF23B" w:rsidR="00E56A41" w:rsidRDefault="002514DE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ins w:id="251" w:author="Maximilian" w:date="2021-07-13T03:22:00Z">
        <w:r>
          <w:rPr>
            <w:rFonts w:ascii="Poppins" w:eastAsia="Poppins" w:hAnsi="Poppins" w:cs="Poppins" w:hint="default"/>
            <w:color w:val="0A1247"/>
            <w:sz w:val="54"/>
            <w:szCs w:val="54"/>
          </w:rPr>
          <w:t>C</w:t>
        </w:r>
      </w:ins>
      <w:del w:id="252" w:author="Maximilian" w:date="2021-07-13T03:22:00Z">
        <w:r w:rsidR="004528BD" w:rsidDel="002514DE">
          <w:rPr>
            <w:rFonts w:ascii="Poppins" w:eastAsia="Poppins" w:hAnsi="Poppins" w:cs="Poppins" w:hint="default"/>
            <w:color w:val="0A1247"/>
            <w:sz w:val="54"/>
            <w:szCs w:val="54"/>
          </w:rPr>
          <w:delText>c</w:delText>
        </w:r>
      </w:del>
      <w:r w:rsidR="004528BD">
        <w:rPr>
          <w:rFonts w:ascii="Poppins" w:eastAsia="Poppins" w:hAnsi="Poppins" w:cs="Poppins" w:hint="default"/>
          <w:color w:val="0A1247"/>
          <w:sz w:val="54"/>
          <w:szCs w:val="54"/>
        </w:rPr>
        <w:t>onfiguring MySQL</w:t>
      </w:r>
    </w:p>
    <w:p w14:paraId="3E863A96" w14:textId="2F6E7500" w:rsidR="00E56A41" w:rsidRDefault="002514DE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253" w:author="Maximilian" w:date="2021-07-13T03:22:00Z">
        <w:r>
          <w:rPr>
            <w:rFonts w:ascii="Poppins" w:eastAsia="Poppins" w:hAnsi="Poppins" w:cs="Poppins"/>
            <w:color w:val="0A1247"/>
            <w:sz w:val="33"/>
            <w:szCs w:val="33"/>
          </w:rPr>
          <w:t>D</w:t>
        </w:r>
      </w:ins>
      <w:del w:id="254" w:author="Maximilian" w:date="2021-07-13T03:22:00Z">
        <w:r w:rsidR="004528BD" w:rsidDel="002514DE">
          <w:rPr>
            <w:rFonts w:ascii="Poppins" w:eastAsia="Poppins" w:hAnsi="Poppins" w:cs="Poppins"/>
            <w:color w:val="0A1247"/>
            <w:sz w:val="33"/>
            <w:szCs w:val="33"/>
          </w:rPr>
          <w:delText>d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uring the base installation you will need to set</w:t>
      </w:r>
      <w:ins w:id="255" w:author="Maximilian" w:date="2021-07-13T03:50:00Z">
        <w:r w:rsidR="0082176D"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up MySQL. </w:t>
      </w:r>
      <w:ins w:id="256" w:author="Maximilian" w:date="2021-07-13T03:50:00Z">
        <w:r w:rsidR="0082176D">
          <w:rPr>
            <w:rFonts w:ascii="Poppins" w:eastAsia="Poppins" w:hAnsi="Poppins" w:cs="Poppins"/>
            <w:color w:val="0A1247"/>
            <w:sz w:val="33"/>
            <w:szCs w:val="33"/>
          </w:rPr>
          <w:t>P</w:t>
        </w:r>
      </w:ins>
      <w:del w:id="257" w:author="Maximilian" w:date="2021-07-13T03:50:00Z">
        <w:r w:rsidR="004528BD" w:rsidDel="0082176D">
          <w:rPr>
            <w:rFonts w:ascii="Poppins" w:eastAsia="Poppins" w:hAnsi="Poppins" w:cs="Poppins"/>
            <w:color w:val="0A1247"/>
            <w:sz w:val="33"/>
            <w:szCs w:val="33"/>
          </w:rPr>
          <w:delText>p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lease make sure you leave the password blank and remove all remote logins, as well as reload all privilege tables.</w:t>
      </w:r>
    </w:p>
    <w:p w14:paraId="3E826A01" w14:textId="77777777" w:rsidR="00E56A41" w:rsidRDefault="004528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Enter current pas</w:t>
      </w: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sword for root (enter for none):</w:t>
      </w:r>
    </w:p>
    <w:p w14:paraId="2C297637" w14:textId="3B8B5705" w:rsidR="00E56A41" w:rsidRDefault="0082176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258" w:author="Maximilian" w:date="2021-07-13T03:51:00Z">
        <w:r>
          <w:rPr>
            <w:rFonts w:ascii="Poppins" w:eastAsia="Poppins" w:hAnsi="Poppins" w:cs="Poppins"/>
            <w:color w:val="0A1247"/>
            <w:sz w:val="33"/>
            <w:szCs w:val="33"/>
          </w:rPr>
          <w:t>D</w:t>
        </w:r>
      </w:ins>
      <w:del w:id="259" w:author="Maximilian" w:date="2021-07-13T03:51:00Z">
        <w:r w:rsidR="004528BD" w:rsidDel="0082176D">
          <w:rPr>
            <w:rFonts w:ascii="Poppins" w:eastAsia="Poppins" w:hAnsi="Poppins" w:cs="Poppins"/>
            <w:color w:val="0A1247"/>
            <w:sz w:val="33"/>
            <w:szCs w:val="33"/>
          </w:rPr>
          <w:delText>d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o not enter anything here</w:t>
      </w:r>
    </w:p>
    <w:p w14:paraId="4DA8EB41" w14:textId="77777777" w:rsidR="00E56A41" w:rsidRDefault="004528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Change the root password? [Y/n]</w:t>
      </w:r>
    </w:p>
    <w:p w14:paraId="6455FD32" w14:textId="6B96225F" w:rsidR="00E56A41" w:rsidRDefault="0082176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260" w:author="Maximilian" w:date="2021-07-13T03:51:00Z">
        <w:r>
          <w:rPr>
            <w:rFonts w:ascii="Poppins" w:eastAsia="Poppins" w:hAnsi="Poppins" w:cs="Poppins"/>
            <w:color w:val="0A1247"/>
            <w:sz w:val="33"/>
            <w:szCs w:val="33"/>
          </w:rPr>
          <w:t>P</w:t>
        </w:r>
      </w:ins>
      <w:del w:id="261" w:author="Maximilian" w:date="2021-07-13T03:51:00Z">
        <w:r w:rsidR="004528BD" w:rsidDel="0082176D">
          <w:rPr>
            <w:rFonts w:ascii="Poppins" w:eastAsia="Poppins" w:hAnsi="Poppins" w:cs="Poppins"/>
            <w:color w:val="0A1247"/>
            <w:sz w:val="33"/>
            <w:szCs w:val="33"/>
          </w:rPr>
          <w:delText>p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ress "n" to this</w:t>
      </w:r>
    </w:p>
    <w:p w14:paraId="51DF462C" w14:textId="77777777" w:rsidR="00E56A41" w:rsidRDefault="004528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Remove anonymous users? [Y/n]</w:t>
      </w:r>
    </w:p>
    <w:p w14:paraId="7D93EC1C" w14:textId="79B18241" w:rsidR="00E56A41" w:rsidRDefault="0082176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262" w:author="Maximilian" w:date="2021-07-13T03:51:00Z">
        <w:r>
          <w:rPr>
            <w:rFonts w:ascii="Poppins" w:eastAsia="Poppins" w:hAnsi="Poppins" w:cs="Poppins"/>
            <w:color w:val="0A1247"/>
            <w:sz w:val="33"/>
            <w:szCs w:val="33"/>
          </w:rPr>
          <w:t>P</w:t>
        </w:r>
      </w:ins>
      <w:del w:id="263" w:author="Maximilian" w:date="2021-07-13T03:51:00Z">
        <w:r w:rsidR="004528BD" w:rsidDel="0082176D">
          <w:rPr>
            <w:rFonts w:ascii="Poppins" w:eastAsia="Poppins" w:hAnsi="Poppins" w:cs="Poppins"/>
            <w:color w:val="0A1247"/>
            <w:sz w:val="33"/>
            <w:szCs w:val="33"/>
          </w:rPr>
          <w:delText>p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ress "Y" here</w:t>
      </w:r>
    </w:p>
    <w:p w14:paraId="2ED5DE1E" w14:textId="77777777" w:rsidR="00E56A41" w:rsidRDefault="004528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lastRenderedPageBreak/>
        <w:t>Disallow root login remotely? [Y/n]</w:t>
      </w:r>
    </w:p>
    <w:p w14:paraId="5DB6E6C2" w14:textId="29DEFF9C" w:rsidR="00E56A41" w:rsidRDefault="0082176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264" w:author="Maximilian" w:date="2021-07-13T03:52:00Z">
        <w:r>
          <w:rPr>
            <w:rFonts w:ascii="Poppins" w:eastAsia="Poppins" w:hAnsi="Poppins" w:cs="Poppins"/>
            <w:color w:val="0A1247"/>
            <w:sz w:val="33"/>
            <w:szCs w:val="33"/>
          </w:rPr>
          <w:t>P</w:t>
        </w:r>
      </w:ins>
      <w:del w:id="265" w:author="Maximilian" w:date="2021-07-13T03:52:00Z">
        <w:r w:rsidR="004528BD" w:rsidDel="0082176D">
          <w:rPr>
            <w:rFonts w:ascii="Poppins" w:eastAsia="Poppins" w:hAnsi="Poppins" w:cs="Poppins"/>
            <w:color w:val="0A1247"/>
            <w:sz w:val="33"/>
            <w:szCs w:val="33"/>
          </w:rPr>
          <w:delText>p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ress "Y" here</w:t>
      </w:r>
    </w:p>
    <w:p w14:paraId="4CBF93B7" w14:textId="77777777" w:rsidR="00E56A41" w:rsidRDefault="004528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Remove test database and access to it? [Y/n]</w:t>
      </w:r>
    </w:p>
    <w:p w14:paraId="6C92BB41" w14:textId="6B00D138" w:rsidR="00E56A41" w:rsidRDefault="0082176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266" w:author="Maximilian" w:date="2021-07-13T03:52:00Z">
        <w:r>
          <w:rPr>
            <w:rFonts w:ascii="Poppins" w:eastAsia="Poppins" w:hAnsi="Poppins" w:cs="Poppins"/>
            <w:color w:val="0A1247"/>
            <w:sz w:val="33"/>
            <w:szCs w:val="33"/>
          </w:rPr>
          <w:t>P</w:t>
        </w:r>
      </w:ins>
      <w:del w:id="267" w:author="Maximilian" w:date="2021-07-13T03:52:00Z">
        <w:r w:rsidR="004528BD" w:rsidDel="0082176D">
          <w:rPr>
            <w:rFonts w:ascii="Poppins" w:eastAsia="Poppins" w:hAnsi="Poppins" w:cs="Poppins"/>
            <w:color w:val="0A1247"/>
            <w:sz w:val="33"/>
            <w:szCs w:val="33"/>
          </w:rPr>
          <w:delText>p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ress "Y" here</w:t>
      </w:r>
    </w:p>
    <w:p w14:paraId="54269C68" w14:textId="77777777" w:rsidR="00E56A41" w:rsidRDefault="004528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Reload privilege tables now? [Y/n]</w:t>
      </w:r>
    </w:p>
    <w:p w14:paraId="684B1BEB" w14:textId="19675179" w:rsidR="00E56A41" w:rsidRDefault="0082176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268" w:author="Maximilian" w:date="2021-07-13T03:52:00Z">
        <w:r>
          <w:rPr>
            <w:rFonts w:ascii="Poppins" w:eastAsia="Poppins" w:hAnsi="Poppins" w:cs="Poppins"/>
            <w:color w:val="0A1247"/>
            <w:sz w:val="33"/>
            <w:szCs w:val="33"/>
          </w:rPr>
          <w:t>P</w:t>
        </w:r>
      </w:ins>
      <w:del w:id="269" w:author="Maximilian" w:date="2021-07-13T03:52:00Z">
        <w:r w:rsidR="004528BD" w:rsidDel="0082176D">
          <w:rPr>
            <w:rFonts w:ascii="Poppins" w:eastAsia="Poppins" w:hAnsi="Poppins" w:cs="Poppins"/>
            <w:color w:val="0A1247"/>
            <w:sz w:val="33"/>
            <w:szCs w:val="33"/>
          </w:rPr>
          <w:delText>p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ress "Y" here</w:t>
      </w:r>
    </w:p>
    <w:p w14:paraId="247AF3EB" w14:textId="06F4FF09" w:rsidR="00E56A41" w:rsidRDefault="0082176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270" w:author="Maximilian" w:date="2021-07-13T03:52:00Z">
        <w:r>
          <w:rPr>
            <w:rFonts w:ascii="Poppins" w:eastAsia="Poppins" w:hAnsi="Poppins" w:cs="Poppins"/>
            <w:color w:val="0A1247"/>
            <w:sz w:val="33"/>
            <w:szCs w:val="33"/>
          </w:rPr>
          <w:t>O</w:t>
        </w:r>
      </w:ins>
      <w:del w:id="271" w:author="Maximilian" w:date="2021-07-13T03:52:00Z">
        <w:r w:rsidR="004528BD" w:rsidDel="0082176D">
          <w:rPr>
            <w:rFonts w:ascii="Poppins" w:eastAsia="Poppins" w:hAnsi="Poppins" w:cs="Poppins"/>
            <w:color w:val="0A1247"/>
            <w:sz w:val="33"/>
            <w:szCs w:val="33"/>
          </w:rPr>
          <w:delText>o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nce the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mariadb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installation completes</w:t>
      </w:r>
      <w:ins w:id="272" w:author="Maximilian" w:date="2021-07-13T03:52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you will see some other dependencies being installed. </w:t>
      </w:r>
      <w:ins w:id="273" w:author="Maximilian" w:date="2021-07-13T03:52:00Z">
        <w:r>
          <w:rPr>
            <w:rFonts w:ascii="Poppins" w:eastAsia="Poppins" w:hAnsi="Poppins" w:cs="Poppins"/>
            <w:color w:val="0A1247"/>
            <w:sz w:val="33"/>
            <w:szCs w:val="33"/>
          </w:rPr>
          <w:t>B</w:t>
        </w:r>
      </w:ins>
      <w:del w:id="274" w:author="Maximilian" w:date="2021-07-13T03:52:00Z">
        <w:r w:rsidR="004528BD" w:rsidDel="0082176D">
          <w:rPr>
            <w:rFonts w:ascii="Poppins" w:eastAsia="Poppins" w:hAnsi="Poppins" w:cs="Poppins"/>
            <w:color w:val="0A1247"/>
            <w:sz w:val="33"/>
            <w:szCs w:val="33"/>
          </w:rPr>
          <w:delText>b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e sure to let the installer run and install all the other dependencies. </w:t>
      </w:r>
      <w:ins w:id="275" w:author="Maximilian" w:date="2021-07-13T03:52:00Z">
        <w:r>
          <w:rPr>
            <w:rFonts w:ascii="Poppins" w:eastAsia="Poppins" w:hAnsi="Poppins" w:cs="Poppins"/>
            <w:color w:val="0A1247"/>
            <w:sz w:val="33"/>
            <w:szCs w:val="33"/>
          </w:rPr>
          <w:t>T</w:t>
        </w:r>
      </w:ins>
      <w:del w:id="276" w:author="Maximilian" w:date="2021-07-13T03:52:00Z">
        <w:r w:rsidR="004528BD" w:rsidDel="0082176D">
          <w:rPr>
            <w:rFonts w:ascii="Poppins" w:eastAsia="Poppins" w:hAnsi="Poppins" w:cs="Poppins"/>
            <w:color w:val="0A1247"/>
            <w:sz w:val="33"/>
            <w:szCs w:val="33"/>
          </w:rPr>
          <w:delText>t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he </w:t>
      </w:r>
      <w:proofErr w:type="gramStart"/>
      <w:r w:rsidR="004528BD">
        <w:rPr>
          <w:rFonts w:ascii="Poppins" w:eastAsia="Poppins" w:hAnsi="Poppins" w:cs="Poppins"/>
          <w:color w:val="0A1247"/>
          <w:sz w:val="33"/>
          <w:szCs w:val="33"/>
        </w:rPr>
        <w:t>asterisk</w:t>
      </w:r>
      <w:proofErr w:type="gram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configurati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t>on and installation should take 3-5 minutes to complete.</w:t>
      </w:r>
    </w:p>
    <w:p w14:paraId="1BEC4747" w14:textId="518FDED8" w:rsidR="00E56A41" w:rsidRDefault="0082176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277" w:author="Maximilian" w:date="2021-07-13T03:53:00Z">
        <w:r>
          <w:rPr>
            <w:rFonts w:ascii="Poppins" w:eastAsia="Poppins" w:hAnsi="Poppins" w:cs="Poppins"/>
            <w:color w:val="0A1247"/>
            <w:sz w:val="33"/>
            <w:szCs w:val="33"/>
          </w:rPr>
          <w:t>T</w:t>
        </w:r>
      </w:ins>
      <w:del w:id="278" w:author="Maximilian" w:date="2021-07-13T03:53:00Z">
        <w:r w:rsidR="004528BD" w:rsidDel="0082176D">
          <w:rPr>
            <w:rFonts w:ascii="Poppins" w:eastAsia="Poppins" w:hAnsi="Poppins" w:cs="Poppins"/>
            <w:color w:val="0A1247"/>
            <w:sz w:val="33"/>
            <w:szCs w:val="33"/>
          </w:rPr>
          <w:delText>t</w:delText>
        </w:r>
      </w:del>
      <w:proofErr w:type="gramStart"/>
      <w:r w:rsidR="004528BD">
        <w:rPr>
          <w:rFonts w:ascii="Poppins" w:eastAsia="Poppins" w:hAnsi="Poppins" w:cs="Poppins"/>
          <w:color w:val="0A1247"/>
          <w:sz w:val="33"/>
          <w:szCs w:val="33"/>
        </w:rPr>
        <w:t>he</w:t>
      </w:r>
      <w:proofErr w:type="gram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installer will show the asterisk menu</w:t>
      </w:r>
      <w:ins w:id="279" w:author="Maximilian" w:date="2021-07-13T03:53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; 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select options once </w:t>
      </w:r>
      <w:ins w:id="280" w:author="Maximilian" w:date="2021-07-13T03:53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the 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asterisk has been successfully configured. </w:t>
      </w:r>
      <w:ins w:id="281" w:author="Maximilian" w:date="2021-07-13T03:53:00Z">
        <w:r>
          <w:rPr>
            <w:rFonts w:ascii="Poppins" w:eastAsia="Poppins" w:hAnsi="Poppins" w:cs="Poppins"/>
            <w:color w:val="0A1247"/>
            <w:sz w:val="33"/>
            <w:szCs w:val="33"/>
          </w:rPr>
          <w:t>P</w:t>
        </w:r>
      </w:ins>
      <w:del w:id="282" w:author="Maximilian" w:date="2021-07-13T03:53:00Z">
        <w:r w:rsidR="004528BD" w:rsidDel="0082176D">
          <w:rPr>
            <w:rFonts w:ascii="Poppins" w:eastAsia="Poppins" w:hAnsi="Poppins" w:cs="Poppins"/>
            <w:color w:val="0A1247"/>
            <w:sz w:val="33"/>
            <w:szCs w:val="33"/>
          </w:rPr>
          <w:delText>p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lease select the default settings here and then use "Save &amp; Exit".</w:t>
      </w:r>
    </w:p>
    <w:p w14:paraId="52773E84" w14:textId="77777777" w:rsidR="00E56A41" w:rsidRDefault="004528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>INCLUDEPICTURE \d "41070b02</w:instrText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f650afdcf1a71355a959450e"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2360DF4E" wp14:editId="5663745F">
            <wp:extent cx="16221075" cy="8086725"/>
            <wp:effectExtent l="0" t="0" r="3810" b="0"/>
            <wp:docPr id="8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21075" cy="808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43A631FC" w14:textId="2BEF5268" w:rsidR="00E56A41" w:rsidRDefault="004B263F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283" w:author="Maximilian" w:date="2021-07-13T03:54:00Z">
        <w:r>
          <w:rPr>
            <w:rFonts w:ascii="Poppins" w:eastAsia="Poppins" w:hAnsi="Poppins" w:cs="Poppins"/>
            <w:color w:val="0A1247"/>
            <w:sz w:val="33"/>
            <w:szCs w:val="33"/>
          </w:rPr>
          <w:lastRenderedPageBreak/>
          <w:t>Y</w:t>
        </w:r>
      </w:ins>
      <w:del w:id="284" w:author="Maximilian" w:date="2021-07-13T03:54:00Z">
        <w:r w:rsidR="004528BD" w:rsidDel="004B263F">
          <w:rPr>
            <w:rFonts w:ascii="Poppins" w:eastAsia="Poppins" w:hAnsi="Poppins" w:cs="Poppins"/>
            <w:color w:val="0A1247"/>
            <w:sz w:val="33"/>
            <w:szCs w:val="33"/>
          </w:rPr>
          <w:delText>y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ou should then see</w:t>
      </w:r>
      <w:ins w:id="285" w:author="Maximilian" w:date="2021-07-13T03:54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an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asterisk continuing to build for some time</w:t>
      </w:r>
      <w:ins w:id="286" w:author="Maximilian" w:date="2021-07-13T03:55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followed by the installation script changing the folder permissions and networking setup according to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requirements.</w:t>
      </w:r>
    </w:p>
    <w:p w14:paraId="59D856D4" w14:textId="7C81F21B" w:rsidR="00E56A41" w:rsidRDefault="004B263F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287" w:author="Maximilian" w:date="2021-07-13T03:55:00Z">
        <w:r>
          <w:rPr>
            <w:rFonts w:ascii="Poppins" w:eastAsia="Poppins" w:hAnsi="Poppins" w:cs="Poppins"/>
            <w:color w:val="0A1247"/>
            <w:sz w:val="33"/>
            <w:szCs w:val="33"/>
          </w:rPr>
          <w:t>O</w:t>
        </w:r>
      </w:ins>
      <w:del w:id="288" w:author="Maximilian" w:date="2021-07-13T03:55:00Z">
        <w:r w:rsidR="004528BD" w:rsidDel="004B263F">
          <w:rPr>
            <w:rFonts w:ascii="Poppins" w:eastAsia="Poppins" w:hAnsi="Poppins" w:cs="Poppins"/>
            <w:color w:val="0A1247"/>
            <w:sz w:val="33"/>
            <w:szCs w:val="33"/>
          </w:rPr>
          <w:delText>o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nce all of this 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is </w:t>
      </w:r>
      <w:del w:id="289" w:author="Maximilian" w:date="2021-07-13T03:56:00Z">
        <w:r w:rsidR="004528BD" w:rsidDel="004B263F">
          <w:rPr>
            <w:rFonts w:ascii="Poppins" w:eastAsia="Poppins" w:hAnsi="Poppins" w:cs="Poppins"/>
            <w:color w:val="0A1247"/>
            <w:sz w:val="33"/>
            <w:szCs w:val="33"/>
          </w:rPr>
          <w:delText>completed</w:delText>
        </w:r>
      </w:del>
      <w:ins w:id="290" w:author="Maximilian" w:date="2021-07-13T03:56:00Z">
        <w:r>
          <w:rPr>
            <w:rFonts w:ascii="Poppins" w:eastAsia="Poppins" w:hAnsi="Poppins" w:cs="Poppins"/>
            <w:color w:val="0A1247"/>
            <w:sz w:val="33"/>
            <w:szCs w:val="33"/>
          </w:rPr>
          <w:t>completed;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you should get a confirmation that the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base installation was completed successfully.</w:t>
      </w:r>
    </w:p>
    <w:p w14:paraId="5B87EB64" w14:textId="2031E41B" w:rsidR="00E56A41" w:rsidRDefault="004B263F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291" w:author="Maximilian" w:date="2021-07-13T03:56:00Z">
        <w:r>
          <w:rPr>
            <w:rFonts w:ascii="Poppins" w:eastAsia="Poppins" w:hAnsi="Poppins" w:cs="Poppins"/>
            <w:color w:val="0A1247"/>
            <w:sz w:val="33"/>
            <w:szCs w:val="33"/>
          </w:rPr>
          <w:t>Y</w:t>
        </w:r>
      </w:ins>
      <w:del w:id="292" w:author="Maximilian" w:date="2021-07-13T03:56:00Z">
        <w:r w:rsidR="004528BD" w:rsidDel="004B263F">
          <w:rPr>
            <w:rFonts w:ascii="Poppins" w:eastAsia="Poppins" w:hAnsi="Poppins" w:cs="Poppins"/>
            <w:color w:val="0A1247"/>
            <w:sz w:val="33"/>
            <w:szCs w:val="33"/>
          </w:rPr>
          <w:delText>y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ou can then continue to install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using the web installer.</w:t>
      </w:r>
    </w:p>
    <w:p w14:paraId="085E3625" w14:textId="77777777" w:rsidR="00E56A41" w:rsidRDefault="004528BD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Running the web Installer</w:t>
      </w:r>
    </w:p>
    <w:p w14:paraId="214FE29D" w14:textId="54A158CC" w:rsidR="00E56A41" w:rsidRDefault="004B263F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293" w:author="Maximilian" w:date="2021-07-13T03:56:00Z">
        <w:r>
          <w:rPr>
            <w:rFonts w:ascii="Poppins" w:eastAsia="Poppins" w:hAnsi="Poppins" w:cs="Poppins"/>
            <w:color w:val="0A1247"/>
            <w:sz w:val="33"/>
            <w:szCs w:val="33"/>
          </w:rPr>
          <w:t>T</w:t>
        </w:r>
      </w:ins>
      <w:del w:id="294" w:author="Maximilian" w:date="2021-07-13T03:56:00Z">
        <w:r w:rsidR="004528BD" w:rsidDel="004B263F">
          <w:rPr>
            <w:rFonts w:ascii="Poppins" w:eastAsia="Poppins" w:hAnsi="Poppins" w:cs="Poppins"/>
            <w:color w:val="0A1247"/>
            <w:sz w:val="33"/>
            <w:szCs w:val="33"/>
          </w:rPr>
          <w:delText>t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he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web installer include</w:t>
      </w:r>
      <w:ins w:id="295" w:author="Maximilian" w:date="2021-07-13T03:57:00Z">
        <w:r>
          <w:rPr>
            <w:rFonts w:ascii="Poppins" w:eastAsia="Poppins" w:hAnsi="Poppins" w:cs="Poppins"/>
            <w:color w:val="0A1247"/>
            <w:sz w:val="33"/>
            <w:szCs w:val="33"/>
          </w:rPr>
          <w:t>s</w:t>
        </w:r>
      </w:ins>
      <w:del w:id="296" w:author="Maximilian" w:date="2021-07-13T03:56:00Z">
        <w:r w:rsidR="004528BD" w:rsidDel="004B263F">
          <w:rPr>
            <w:rFonts w:ascii="Poppins" w:eastAsia="Poppins" w:hAnsi="Poppins" w:cs="Poppins"/>
            <w:color w:val="0A1247"/>
            <w:sz w:val="33"/>
            <w:szCs w:val="33"/>
          </w:rPr>
          <w:delText>s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</w:t>
      </w:r>
      <w:del w:id="297" w:author="Maximilian" w:date="2021-07-13T03:56:00Z">
        <w:r w:rsidR="004528BD" w:rsidDel="004B263F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a set of 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steps that help you configure the database</w:t>
      </w:r>
      <w:del w:id="298" w:author="Maximilian" w:date="2021-07-13T03:57:00Z">
        <w:r w:rsidR="004528BD" w:rsidDel="004B263F">
          <w:rPr>
            <w:rFonts w:ascii="Poppins" w:eastAsia="Poppins" w:hAnsi="Poppins" w:cs="Poppins"/>
            <w:color w:val="0A1247"/>
            <w:sz w:val="33"/>
            <w:szCs w:val="33"/>
          </w:rPr>
          <w:delText>,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and asterisk for usage with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. </w:t>
      </w:r>
      <w:ins w:id="299" w:author="Maximilian" w:date="2021-07-13T03:57:00Z">
        <w:r>
          <w:rPr>
            <w:rFonts w:ascii="Poppins" w:eastAsia="Poppins" w:hAnsi="Poppins" w:cs="Poppins"/>
            <w:color w:val="0A1247"/>
            <w:sz w:val="33"/>
            <w:szCs w:val="33"/>
          </w:rPr>
          <w:t>W</w:t>
        </w:r>
      </w:ins>
      <w:del w:id="300" w:author="Maximilian" w:date="2021-07-13T03:57:00Z">
        <w:r w:rsidR="004528BD" w:rsidDel="004B263F">
          <w:rPr>
            <w:rFonts w:ascii="Poppins" w:eastAsia="Poppins" w:hAnsi="Poppins" w:cs="Poppins"/>
            <w:color w:val="0A1247"/>
            <w:sz w:val="33"/>
            <w:szCs w:val="33"/>
          </w:rPr>
          <w:delText>w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hen you downloaded the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code</w:t>
      </w:r>
      <w:ins w:id="301" w:author="Maximilian" w:date="2021-07-13T03:57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the installer w</w:t>
      </w:r>
      <w:ins w:id="302" w:author="Maximilian" w:date="2021-07-13T03:58:00Z">
        <w:r>
          <w:rPr>
            <w:rFonts w:ascii="Poppins" w:eastAsia="Poppins" w:hAnsi="Poppins" w:cs="Poppins"/>
            <w:color w:val="0A1247"/>
            <w:sz w:val="33"/>
            <w:szCs w:val="33"/>
          </w:rPr>
          <w:t>ill</w:t>
        </w:r>
      </w:ins>
      <w:del w:id="303" w:author="Maximilian" w:date="2021-07-13T03:58:00Z">
        <w:r w:rsidR="004528BD" w:rsidDel="004B263F">
          <w:rPr>
            <w:rFonts w:ascii="Poppins" w:eastAsia="Poppins" w:hAnsi="Poppins" w:cs="Poppins"/>
            <w:color w:val="0A1247"/>
            <w:sz w:val="33"/>
            <w:szCs w:val="33"/>
          </w:rPr>
          <w:delText>as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a</w:t>
      </w:r>
      <w:ins w:id="304" w:author="Maximilian" w:date="2021-07-13T03:58:00Z">
        <w:r>
          <w:rPr>
            <w:rFonts w:ascii="Poppins" w:eastAsia="Poppins" w:hAnsi="Poppins" w:cs="Poppins"/>
            <w:color w:val="0A1247"/>
            <w:sz w:val="33"/>
            <w:szCs w:val="33"/>
          </w:rPr>
          <w:t>utomatically</w:t>
        </w:r>
      </w:ins>
      <w:del w:id="305" w:author="Maximilian" w:date="2021-07-13T03:58:00Z">
        <w:r w:rsidR="004528BD" w:rsidDel="004B263F">
          <w:rPr>
            <w:rFonts w:ascii="Poppins" w:eastAsia="Poppins" w:hAnsi="Poppins" w:cs="Poppins"/>
            <w:color w:val="0A1247"/>
            <w:sz w:val="33"/>
            <w:szCs w:val="33"/>
          </w:rPr>
          <w:delText>lso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download</w:t>
      </w:r>
      <w:del w:id="306" w:author="Maximilian" w:date="2021-07-13T03:58:00Z">
        <w:r w:rsidR="004528BD" w:rsidDel="004B263F">
          <w:rPr>
            <w:rFonts w:ascii="Poppins" w:eastAsia="Poppins" w:hAnsi="Poppins" w:cs="Poppins"/>
            <w:color w:val="0A1247"/>
            <w:sz w:val="33"/>
            <w:szCs w:val="33"/>
          </w:rPr>
          <w:delText>ed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. </w:t>
      </w:r>
      <w:ins w:id="307" w:author="Maximilian" w:date="2021-07-13T03:58:00Z">
        <w:r>
          <w:rPr>
            <w:rFonts w:ascii="Poppins" w:eastAsia="Poppins" w:hAnsi="Poppins" w:cs="Poppins"/>
            <w:color w:val="0A1247"/>
            <w:sz w:val="33"/>
            <w:szCs w:val="33"/>
          </w:rPr>
          <w:t>T</w:t>
        </w:r>
      </w:ins>
      <w:del w:id="308" w:author="Maximilian" w:date="2021-07-13T03:58:00Z">
        <w:r w:rsidR="004528BD" w:rsidDel="004B263F">
          <w:rPr>
            <w:rFonts w:ascii="Poppins" w:eastAsia="Poppins" w:hAnsi="Poppins" w:cs="Poppins"/>
            <w:color w:val="0A1247"/>
            <w:sz w:val="33"/>
            <w:szCs w:val="33"/>
          </w:rPr>
          <w:delText>t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o run the web installer</w:t>
      </w:r>
      <w:ins w:id="309" w:author="Maximilian" w:date="2021-07-13T03:58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please use the following command:</w:t>
      </w:r>
    </w:p>
    <w:p w14:paraId="10B56B38" w14:textId="77777777" w:rsidR="00E56A41" w:rsidRDefault="004528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./start_web_installer.sh</w:t>
      </w:r>
    </w:p>
    <w:p w14:paraId="1ADEF014" w14:textId="241D7759" w:rsidR="00E56A41" w:rsidRDefault="004B263F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310" w:author="Maximilian" w:date="2021-07-13T03:58:00Z">
        <w:r>
          <w:rPr>
            <w:rFonts w:ascii="Poppins" w:eastAsia="Poppins" w:hAnsi="Poppins" w:cs="Poppins"/>
            <w:color w:val="0A1247"/>
            <w:sz w:val="33"/>
            <w:szCs w:val="33"/>
          </w:rPr>
          <w:t>Y</w:t>
        </w:r>
      </w:ins>
      <w:del w:id="311" w:author="Maximilian" w:date="2021-07-13T03:58:00Z">
        <w:r w:rsidR="004528BD" w:rsidDel="004B263F">
          <w:rPr>
            <w:rFonts w:ascii="Poppins" w:eastAsia="Poppins" w:hAnsi="Poppins" w:cs="Poppins"/>
            <w:color w:val="0A1247"/>
            <w:sz w:val="33"/>
            <w:szCs w:val="33"/>
          </w:rPr>
          <w:delText>y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ou will be the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n given an address to use in your browser. </w:t>
      </w:r>
      <w:ins w:id="312" w:author="Maximilian" w:date="2021-07-13T03:58:00Z">
        <w:r>
          <w:rPr>
            <w:rFonts w:ascii="Poppins" w:eastAsia="Poppins" w:hAnsi="Poppins" w:cs="Poppins"/>
            <w:color w:val="0A1247"/>
            <w:sz w:val="33"/>
            <w:szCs w:val="33"/>
          </w:rPr>
          <w:t>P</w:t>
        </w:r>
      </w:ins>
      <w:del w:id="313" w:author="Maximilian" w:date="2021-07-13T03:58:00Z">
        <w:r w:rsidR="004528BD" w:rsidDel="004B263F">
          <w:rPr>
            <w:rFonts w:ascii="Poppins" w:eastAsia="Poppins" w:hAnsi="Poppins" w:cs="Poppins"/>
            <w:color w:val="0A1247"/>
            <w:sz w:val="33"/>
            <w:szCs w:val="33"/>
          </w:rPr>
          <w:delText>p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lease go to the URL in your browser to complete the web installation.</w:t>
      </w:r>
    </w:p>
    <w:p w14:paraId="75ACF399" w14:textId="77777777" w:rsidR="00E56A41" w:rsidRDefault="004528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"7844cd0380d2c671872533dda8d15351"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407453D4" wp14:editId="49C0B465">
            <wp:extent cx="17068800" cy="7934325"/>
            <wp:effectExtent l="0" t="0" r="1905" b="3810"/>
            <wp:docPr id="5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0" cy="793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070A279A" w14:textId="39A36074" w:rsidR="00E56A41" w:rsidRDefault="004B263F">
      <w:pPr>
        <w:pStyle w:val="Heading3"/>
        <w:spacing w:beforeAutospacing="0" w:afterAutospacing="0" w:line="18" w:lineRule="atLeast"/>
        <w:rPr>
          <w:rFonts w:ascii="Poppins" w:eastAsia="Poppins" w:hAnsi="Poppins" w:cs="Poppins" w:hint="default"/>
          <w:color w:val="0A1247"/>
          <w:sz w:val="39"/>
          <w:szCs w:val="39"/>
        </w:rPr>
      </w:pPr>
      <w:ins w:id="314" w:author="Maximilian" w:date="2021-07-13T03:59:00Z">
        <w:r>
          <w:rPr>
            <w:rFonts w:ascii="Poppins" w:eastAsia="Poppins" w:hAnsi="Poppins" w:cs="Poppins" w:hint="default"/>
            <w:color w:val="0A1247"/>
            <w:sz w:val="39"/>
            <w:szCs w:val="39"/>
          </w:rPr>
          <w:t>S</w:t>
        </w:r>
      </w:ins>
      <w:del w:id="315" w:author="Maximilian" w:date="2021-07-13T03:59:00Z">
        <w:r w:rsidR="004528BD" w:rsidDel="004B263F">
          <w:rPr>
            <w:rFonts w:ascii="Poppins" w:eastAsia="Poppins" w:hAnsi="Poppins" w:cs="Poppins" w:hint="default"/>
            <w:color w:val="0A1247"/>
            <w:sz w:val="39"/>
            <w:szCs w:val="39"/>
          </w:rPr>
          <w:delText>s</w:delText>
        </w:r>
      </w:del>
      <w:r w:rsidR="004528BD">
        <w:rPr>
          <w:rFonts w:ascii="Poppins" w:eastAsia="Poppins" w:hAnsi="Poppins" w:cs="Poppins" w:hint="default"/>
          <w:color w:val="0A1247"/>
          <w:sz w:val="39"/>
          <w:szCs w:val="39"/>
        </w:rPr>
        <w:t xml:space="preserve">tep 1 - </w:t>
      </w:r>
      <w:ins w:id="316" w:author="Maximilian" w:date="2021-07-13T04:00:00Z">
        <w:r>
          <w:rPr>
            <w:rFonts w:ascii="Poppins" w:eastAsia="Poppins" w:hAnsi="Poppins" w:cs="Poppins" w:hint="default"/>
            <w:color w:val="0A1247"/>
            <w:sz w:val="39"/>
            <w:szCs w:val="39"/>
          </w:rPr>
          <w:t>R</w:t>
        </w:r>
      </w:ins>
      <w:del w:id="317" w:author="Maximilian" w:date="2021-07-13T04:00:00Z">
        <w:r w:rsidR="004528BD" w:rsidDel="004B263F">
          <w:rPr>
            <w:rFonts w:ascii="Poppins" w:eastAsia="Poppins" w:hAnsi="Poppins" w:cs="Poppins" w:hint="default"/>
            <w:color w:val="0A1247"/>
            <w:sz w:val="39"/>
            <w:szCs w:val="39"/>
          </w:rPr>
          <w:delText>r</w:delText>
        </w:r>
      </w:del>
      <w:r w:rsidR="004528BD">
        <w:rPr>
          <w:rFonts w:ascii="Poppins" w:eastAsia="Poppins" w:hAnsi="Poppins" w:cs="Poppins" w:hint="default"/>
          <w:color w:val="0A1247"/>
          <w:sz w:val="39"/>
          <w:szCs w:val="39"/>
        </w:rPr>
        <w:t>equirements check</w:t>
      </w:r>
    </w:p>
    <w:p w14:paraId="2B9DEB87" w14:textId="36A7B5BA" w:rsidR="00E56A41" w:rsidRDefault="004B263F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proofErr w:type="spellStart"/>
      <w:ins w:id="318" w:author="Maximilian" w:date="2021-07-13T04:00:00Z">
        <w:r>
          <w:rPr>
            <w:rFonts w:ascii="Poppins" w:eastAsia="Poppins" w:hAnsi="Poppins" w:cs="Poppins"/>
            <w:color w:val="0A1247"/>
            <w:sz w:val="33"/>
            <w:szCs w:val="33"/>
          </w:rPr>
          <w:lastRenderedPageBreak/>
          <w:t>L</w:t>
        </w:r>
      </w:ins>
      <w:del w:id="319" w:author="Maximilian" w:date="2021-07-13T04:00:00Z">
        <w:r w:rsidR="004528BD" w:rsidDel="004B263F">
          <w:rPr>
            <w:rFonts w:ascii="Poppins" w:eastAsia="Poppins" w:hAnsi="Poppins" w:cs="Poppins"/>
            <w:color w:val="0A1247"/>
            <w:sz w:val="33"/>
            <w:szCs w:val="33"/>
          </w:rPr>
          <w:delText>l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installer will try to check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if the requirements for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are met. </w:t>
      </w:r>
      <w:ins w:id="320" w:author="Maximilian" w:date="2021-07-13T04:00:00Z">
        <w:r>
          <w:rPr>
            <w:rFonts w:ascii="Poppins" w:eastAsia="Poppins" w:hAnsi="Poppins" w:cs="Poppins"/>
            <w:color w:val="0A1247"/>
            <w:sz w:val="33"/>
            <w:szCs w:val="33"/>
          </w:rPr>
          <w:t>Y</w:t>
        </w:r>
      </w:ins>
      <w:del w:id="321" w:author="Maximilian" w:date="2021-07-13T04:00:00Z">
        <w:r w:rsidR="004528BD" w:rsidDel="004B263F">
          <w:rPr>
            <w:rFonts w:ascii="Poppins" w:eastAsia="Poppins" w:hAnsi="Poppins" w:cs="Poppins"/>
            <w:color w:val="0A1247"/>
            <w:sz w:val="33"/>
            <w:szCs w:val="33"/>
          </w:rPr>
          <w:delText>y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ou should have a screen as shown below. </w:t>
      </w:r>
      <w:ins w:id="322" w:author="Maximilian" w:date="2021-07-13T04:00:00Z">
        <w:r>
          <w:rPr>
            <w:rFonts w:ascii="Poppins" w:eastAsia="Poppins" w:hAnsi="Poppins" w:cs="Poppins"/>
            <w:color w:val="0A1247"/>
            <w:sz w:val="33"/>
            <w:szCs w:val="33"/>
          </w:rPr>
          <w:t>A</w:t>
        </w:r>
      </w:ins>
      <w:del w:id="323" w:author="Maximilian" w:date="2021-07-13T04:00:00Z">
        <w:r w:rsidR="004528BD" w:rsidDel="004B263F">
          <w:rPr>
            <w:rFonts w:ascii="Poppins" w:eastAsia="Poppins" w:hAnsi="Poppins" w:cs="Poppins"/>
            <w:color w:val="0A1247"/>
            <w:sz w:val="33"/>
            <w:szCs w:val="33"/>
          </w:rPr>
          <w:delText>a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ll the requirements will need to match </w:t>
      </w:r>
      <w:del w:id="324" w:author="Maximilian" w:date="2021-07-13T04:01:00Z">
        <w:r w:rsidR="004528BD" w:rsidDel="004B263F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in order 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for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to be installed correctly. </w:t>
      </w:r>
    </w:p>
    <w:p w14:paraId="646176CD" w14:textId="77777777" w:rsidR="00E56A41" w:rsidRDefault="004528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"3585f29adee25684e6acc7d84c103c38"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00D5725E" wp14:editId="1791344D">
            <wp:extent cx="17068800" cy="7915275"/>
            <wp:effectExtent l="0" t="0" r="1905" b="0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0" cy="791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0A1791BC" w14:textId="3608EC5A" w:rsidR="00E56A41" w:rsidRDefault="004B263F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325" w:author="Maximilian" w:date="2021-07-13T04:00:00Z">
        <w:r>
          <w:rPr>
            <w:rFonts w:ascii="Poppins" w:eastAsia="Poppins" w:hAnsi="Poppins" w:cs="Poppins"/>
            <w:color w:val="0A1247"/>
            <w:sz w:val="33"/>
            <w:szCs w:val="33"/>
          </w:rPr>
          <w:t>I</w:t>
        </w:r>
      </w:ins>
      <w:del w:id="326" w:author="Maximilian" w:date="2021-07-13T04:00:00Z">
        <w:r w:rsidR="004528BD" w:rsidDel="004B263F">
          <w:rPr>
            <w:rFonts w:ascii="Poppins" w:eastAsia="Poppins" w:hAnsi="Poppins" w:cs="Poppins"/>
            <w:color w:val="0A1247"/>
            <w:sz w:val="33"/>
            <w:szCs w:val="33"/>
          </w:rPr>
          <w:delText>i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f 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the </w:t>
      </w:r>
      <w:ins w:id="327" w:author="Maximilian" w:date="2021-07-13T04:01:00Z">
        <w:r>
          <w:rPr>
            <w:rFonts w:ascii="Poppins" w:eastAsia="Poppins" w:hAnsi="Poppins" w:cs="Poppins"/>
            <w:color w:val="0A1247"/>
            <w:sz w:val="33"/>
            <w:szCs w:val="33"/>
          </w:rPr>
          <w:t>all requirements are provided,</w:t>
        </w:r>
      </w:ins>
      <w:del w:id="328" w:author="Maximilian" w:date="2021-07-13T04:01:00Z">
        <w:r w:rsidR="004528BD" w:rsidDel="004B263F">
          <w:rPr>
            <w:rFonts w:ascii="Poppins" w:eastAsia="Poppins" w:hAnsi="Poppins" w:cs="Poppins"/>
            <w:color w:val="0A1247"/>
            <w:sz w:val="33"/>
            <w:szCs w:val="33"/>
          </w:rPr>
          <w:delText>requirements look ok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please click "Start Installation</w:t>
      </w:r>
      <w:ins w:id="329" w:author="Maximilian" w:date="2021-07-13T04:01:00Z">
        <w:r>
          <w:rPr>
            <w:rFonts w:ascii="Poppins" w:eastAsia="Poppins" w:hAnsi="Poppins" w:cs="Poppins"/>
            <w:color w:val="0A1247"/>
            <w:sz w:val="33"/>
            <w:szCs w:val="33"/>
          </w:rPr>
          <w:t>.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>"</w:t>
      </w:r>
    </w:p>
    <w:p w14:paraId="453E850E" w14:textId="36473D83" w:rsidR="00E56A41" w:rsidRDefault="004B263F">
      <w:pPr>
        <w:pStyle w:val="Heading3"/>
        <w:spacing w:beforeAutospacing="0" w:afterAutospacing="0" w:line="18" w:lineRule="atLeast"/>
        <w:rPr>
          <w:rFonts w:ascii="Poppins" w:eastAsia="Poppins" w:hAnsi="Poppins" w:cs="Poppins" w:hint="default"/>
          <w:color w:val="0A1247"/>
          <w:sz w:val="39"/>
          <w:szCs w:val="39"/>
        </w:rPr>
      </w:pPr>
      <w:ins w:id="330" w:author="Maximilian" w:date="2021-07-13T04:02:00Z">
        <w:r>
          <w:rPr>
            <w:rFonts w:ascii="Poppins" w:eastAsia="Poppins" w:hAnsi="Poppins" w:cs="Poppins" w:hint="default"/>
            <w:color w:val="0A1247"/>
            <w:sz w:val="39"/>
            <w:szCs w:val="39"/>
          </w:rPr>
          <w:lastRenderedPageBreak/>
          <w:t>S</w:t>
        </w:r>
      </w:ins>
      <w:del w:id="331" w:author="Maximilian" w:date="2021-07-13T04:02:00Z">
        <w:r w:rsidR="004528BD" w:rsidDel="004B263F">
          <w:rPr>
            <w:rFonts w:ascii="Poppins" w:eastAsia="Poppins" w:hAnsi="Poppins" w:cs="Poppins" w:hint="default"/>
            <w:color w:val="0A1247"/>
            <w:sz w:val="39"/>
            <w:szCs w:val="39"/>
          </w:rPr>
          <w:delText>s</w:delText>
        </w:r>
      </w:del>
      <w:r w:rsidR="004528BD">
        <w:rPr>
          <w:rFonts w:ascii="Poppins" w:eastAsia="Poppins" w:hAnsi="Poppins" w:cs="Poppins" w:hint="default"/>
          <w:color w:val="0A1247"/>
          <w:sz w:val="39"/>
          <w:szCs w:val="39"/>
        </w:rPr>
        <w:t xml:space="preserve">tep 2 - </w:t>
      </w:r>
      <w:ins w:id="332" w:author="Maximilian" w:date="2021-07-13T04:01:00Z">
        <w:r>
          <w:rPr>
            <w:rFonts w:ascii="Poppins" w:eastAsia="Poppins" w:hAnsi="Poppins" w:cs="Poppins" w:hint="default"/>
            <w:color w:val="0A1247"/>
            <w:sz w:val="39"/>
            <w:szCs w:val="39"/>
          </w:rPr>
          <w:t>D</w:t>
        </w:r>
      </w:ins>
      <w:del w:id="333" w:author="Maximilian" w:date="2021-07-13T04:01:00Z">
        <w:r w:rsidR="004528BD" w:rsidDel="004B263F">
          <w:rPr>
            <w:rFonts w:ascii="Poppins" w:eastAsia="Poppins" w:hAnsi="Poppins" w:cs="Poppins" w:hint="default"/>
            <w:color w:val="0A1247"/>
            <w:sz w:val="39"/>
            <w:szCs w:val="39"/>
          </w:rPr>
          <w:delText>d</w:delText>
        </w:r>
      </w:del>
      <w:r w:rsidR="004528BD">
        <w:rPr>
          <w:rFonts w:ascii="Poppins" w:eastAsia="Poppins" w:hAnsi="Poppins" w:cs="Poppins" w:hint="default"/>
          <w:color w:val="0A1247"/>
          <w:sz w:val="39"/>
          <w:szCs w:val="39"/>
        </w:rPr>
        <w:t>atabase configuration</w:t>
      </w:r>
    </w:p>
    <w:p w14:paraId="0A8346ED" w14:textId="2C9231C4" w:rsidR="00E56A41" w:rsidRDefault="004B263F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334" w:author="Maximilian" w:date="2021-07-13T04:02:00Z">
        <w:r>
          <w:rPr>
            <w:rFonts w:ascii="Poppins" w:eastAsia="Poppins" w:hAnsi="Poppins" w:cs="Poppins"/>
            <w:color w:val="0A1247"/>
            <w:sz w:val="33"/>
            <w:szCs w:val="33"/>
          </w:rPr>
          <w:t>Y</w:t>
        </w:r>
      </w:ins>
      <w:del w:id="335" w:author="Maximilian" w:date="2021-07-13T04:02:00Z">
        <w:r w:rsidR="004528BD" w:rsidDel="004B263F">
          <w:rPr>
            <w:rFonts w:ascii="Poppins" w:eastAsia="Poppins" w:hAnsi="Poppins" w:cs="Poppins"/>
            <w:color w:val="0A1247"/>
            <w:sz w:val="33"/>
            <w:szCs w:val="33"/>
          </w:rPr>
          <w:delText>y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ou will need to set</w:t>
      </w:r>
      <w:ins w:id="336" w:author="Maximilian" w:date="2021-07-13T04:02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up a database for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to work correctly. </w:t>
      </w:r>
      <w:ins w:id="337" w:author="Maximilian" w:date="2021-07-13T04:02:00Z">
        <w:r>
          <w:rPr>
            <w:rFonts w:ascii="Poppins" w:eastAsia="Poppins" w:hAnsi="Poppins" w:cs="Poppins"/>
            <w:color w:val="0A1247"/>
            <w:sz w:val="33"/>
            <w:szCs w:val="33"/>
          </w:rPr>
          <w:t>A</w:t>
        </w:r>
      </w:ins>
      <w:del w:id="338" w:author="Maximilian" w:date="2021-07-13T04:02:00Z">
        <w:r w:rsidR="004528BD" w:rsidDel="004B263F">
          <w:rPr>
            <w:rFonts w:ascii="Poppins" w:eastAsia="Poppins" w:hAnsi="Poppins" w:cs="Poppins"/>
            <w:color w:val="0A1247"/>
            <w:sz w:val="33"/>
            <w:szCs w:val="33"/>
          </w:rPr>
          <w:delText>a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t this point in the tutorial</w:t>
      </w:r>
      <w:ins w:id="339" w:author="Maximilian" w:date="2021-07-13T04:03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we have already installed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mariadb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server a</w:t>
      </w:r>
      <w:ins w:id="340" w:author="Maximilian" w:date="2021-07-13T04:08:00Z">
        <w:r w:rsidR="00AC4A99">
          <w:rPr>
            <w:rFonts w:ascii="Poppins" w:eastAsia="Poppins" w:hAnsi="Poppins" w:cs="Poppins"/>
            <w:color w:val="0A1247"/>
            <w:sz w:val="33"/>
            <w:szCs w:val="33"/>
          </w:rPr>
          <w:t>nd</w:t>
        </w:r>
      </w:ins>
      <w:del w:id="341" w:author="Maximilian" w:date="2021-07-13T04:08:00Z">
        <w:r w:rsidR="004528BD" w:rsidDel="00AC4A99">
          <w:rPr>
            <w:rFonts w:ascii="Poppins" w:eastAsia="Poppins" w:hAnsi="Poppins" w:cs="Poppins"/>
            <w:color w:val="0A1247"/>
            <w:sz w:val="33"/>
            <w:szCs w:val="33"/>
          </w:rPr>
          <w:delText>s well as have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set</w:t>
      </w:r>
      <w:ins w:id="342" w:author="Maximilian" w:date="2021-07-13T04:08:00Z">
        <w:r w:rsidR="00AC4A99"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up 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the root account with no password. </w:t>
      </w:r>
      <w:ins w:id="343" w:author="Maximilian" w:date="2021-07-13T04:08:00Z">
        <w:r w:rsidR="00AC4A99">
          <w:rPr>
            <w:rFonts w:ascii="Poppins" w:eastAsia="Poppins" w:hAnsi="Poppins" w:cs="Poppins"/>
            <w:color w:val="0A1247"/>
            <w:sz w:val="33"/>
            <w:szCs w:val="33"/>
          </w:rPr>
          <w:t>Y</w:t>
        </w:r>
      </w:ins>
      <w:del w:id="344" w:author="Maximilian" w:date="2021-07-13T04:08:00Z">
        <w:r w:rsidR="004528BD" w:rsidDel="00AC4A99">
          <w:rPr>
            <w:rFonts w:ascii="Poppins" w:eastAsia="Poppins" w:hAnsi="Poppins" w:cs="Poppins"/>
            <w:color w:val="0A1247"/>
            <w:sz w:val="33"/>
            <w:szCs w:val="33"/>
          </w:rPr>
          <w:delText>y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ou can use the root account to create a new database called "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" with a username/password of your choice. </w:t>
      </w:r>
      <w:ins w:id="345" w:author="Maximilian" w:date="2021-07-13T04:08:00Z">
        <w:r w:rsidR="00AC4A99">
          <w:rPr>
            <w:rFonts w:ascii="Poppins" w:eastAsia="Poppins" w:hAnsi="Poppins" w:cs="Poppins"/>
            <w:color w:val="0A1247"/>
            <w:sz w:val="33"/>
            <w:szCs w:val="33"/>
          </w:rPr>
          <w:t>T</w:t>
        </w:r>
      </w:ins>
      <w:del w:id="346" w:author="Maximilian" w:date="2021-07-13T04:08:00Z">
        <w:r w:rsidR="004528BD" w:rsidDel="00AC4A99">
          <w:rPr>
            <w:rFonts w:ascii="Poppins" w:eastAsia="Poppins" w:hAnsi="Poppins" w:cs="Poppins"/>
            <w:color w:val="0A1247"/>
            <w:sz w:val="33"/>
            <w:szCs w:val="33"/>
          </w:rPr>
          <w:delText>t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he new database user will be assigned to the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database and also used in the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backend.</w:t>
      </w:r>
    </w:p>
    <w:p w14:paraId="6944A798" w14:textId="63AD01D8" w:rsidR="00E56A41" w:rsidRDefault="00AC4A99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347" w:author="Maximilian" w:date="2021-07-13T04:08:00Z">
        <w:r>
          <w:rPr>
            <w:rFonts w:ascii="Poppins" w:eastAsia="Poppins" w:hAnsi="Poppins" w:cs="Poppins"/>
            <w:color w:val="0A1247"/>
            <w:sz w:val="33"/>
            <w:szCs w:val="33"/>
          </w:rPr>
          <w:lastRenderedPageBreak/>
          <w:t>B</w:t>
        </w:r>
      </w:ins>
      <w:del w:id="348" w:author="Maximilian" w:date="2021-07-13T04:08:00Z">
        <w:r w:rsidR="004528BD" w:rsidDel="00AC4A99">
          <w:rPr>
            <w:rFonts w:ascii="Poppins" w:eastAsia="Poppins" w:hAnsi="Poppins" w:cs="Poppins"/>
            <w:color w:val="0A1247"/>
            <w:sz w:val="33"/>
            <w:szCs w:val="33"/>
          </w:rPr>
          <w:delText>b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e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t>low is an example of how you might want to set</w:t>
      </w:r>
      <w:ins w:id="349" w:author="Maximilian" w:date="2021-07-13T04:09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>up the database.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"fad9dd285661131af1172adf79992b3f" \* MERGEFORMATINET </w:instrTex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 w:rsidR="004528BD"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389031A3" wp14:editId="0ECCFA05">
            <wp:extent cx="17068800" cy="8029575"/>
            <wp:effectExtent l="0" t="0" r="1905" b="0"/>
            <wp:docPr id="7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0" cy="802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09DE6696" w14:textId="77777777" w:rsidR="00E56A41" w:rsidRDefault="004528BD">
      <w:pPr>
        <w:pStyle w:val="Heading4"/>
        <w:spacing w:beforeAutospacing="0" w:afterAutospacing="0" w:line="18" w:lineRule="atLeast"/>
        <w:rPr>
          <w:rFonts w:ascii="Poppins" w:eastAsia="Poppins" w:hAnsi="Poppins" w:cs="Poppins" w:hint="default"/>
          <w:color w:val="0A1247"/>
        </w:rPr>
      </w:pPr>
      <w:r>
        <w:rPr>
          <w:rFonts w:ascii="Poppins" w:eastAsia="Poppins" w:hAnsi="Poppins" w:cs="Poppins" w:hint="default"/>
          <w:color w:val="0A1247"/>
        </w:rPr>
        <w:t>root account configuration</w:t>
      </w:r>
    </w:p>
    <w:p w14:paraId="34123F57" w14:textId="6FC47C5E" w:rsidR="00E56A41" w:rsidRDefault="00AC4A99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350" w:author="Maximilian" w:date="2021-07-13T04:09:00Z">
        <w:r>
          <w:rPr>
            <w:rFonts w:ascii="Poppins" w:eastAsia="Poppins" w:hAnsi="Poppins" w:cs="Poppins"/>
            <w:color w:val="0A1247"/>
            <w:sz w:val="33"/>
            <w:szCs w:val="33"/>
          </w:rPr>
          <w:lastRenderedPageBreak/>
          <w:t>T</w:t>
        </w:r>
      </w:ins>
      <w:del w:id="351" w:author="Maximilian" w:date="2021-07-13T04:09:00Z">
        <w:r w:rsidR="004528BD" w:rsidDel="00AC4A99">
          <w:rPr>
            <w:rFonts w:ascii="Poppins" w:eastAsia="Poppins" w:hAnsi="Poppins" w:cs="Poppins"/>
            <w:color w:val="0A1247"/>
            <w:sz w:val="33"/>
            <w:szCs w:val="33"/>
          </w:rPr>
          <w:delText>t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his sets up the main admin account you will use to log</w:t>
      </w:r>
      <w:ins w:id="352" w:author="Maximilian" w:date="2021-07-13T04:09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in to the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portal. </w:t>
      </w:r>
      <w:ins w:id="353" w:author="Maximilian" w:date="2021-07-13T04:09:00Z">
        <w:r>
          <w:rPr>
            <w:rFonts w:ascii="Poppins" w:eastAsia="Poppins" w:hAnsi="Poppins" w:cs="Poppins"/>
            <w:color w:val="0A1247"/>
            <w:sz w:val="33"/>
            <w:szCs w:val="33"/>
          </w:rPr>
          <w:t>T</w:t>
        </w:r>
      </w:ins>
      <w:del w:id="354" w:author="Maximilian" w:date="2021-07-13T04:09:00Z">
        <w:r w:rsidR="004528BD" w:rsidDel="00AC4A99">
          <w:rPr>
            <w:rFonts w:ascii="Poppins" w:eastAsia="Poppins" w:hAnsi="Poppins" w:cs="Poppins"/>
            <w:color w:val="0A1247"/>
            <w:sz w:val="33"/>
            <w:szCs w:val="33"/>
          </w:rPr>
          <w:delText>t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his is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also the main account or the "super" admin account that </w:t>
      </w:r>
      <w:ins w:id="355" w:author="Maximilian" w:date="2021-07-13T04:10:00Z">
        <w:r>
          <w:rPr>
            <w:rFonts w:ascii="Poppins" w:eastAsia="Poppins" w:hAnsi="Poppins" w:cs="Poppins"/>
            <w:color w:val="0A1247"/>
            <w:sz w:val="33"/>
            <w:szCs w:val="33"/>
          </w:rPr>
          <w:t>has</w:t>
        </w:r>
      </w:ins>
      <w:del w:id="356" w:author="Maximilian" w:date="2021-07-13T04:10:00Z">
        <w:r w:rsidR="004528BD" w:rsidDel="00AC4A99">
          <w:rPr>
            <w:rFonts w:ascii="Poppins" w:eastAsia="Poppins" w:hAnsi="Poppins" w:cs="Poppins"/>
            <w:color w:val="0A1247"/>
            <w:sz w:val="33"/>
            <w:szCs w:val="33"/>
          </w:rPr>
          <w:delText>is given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all permissions in the 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lastRenderedPageBreak/>
        <w:t>system. 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"495fe2c15d66305ce9ce2bd17886f61a" \* MERGEFORMATINET </w:instrTex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 w:rsidR="004528BD"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68A04BA9" wp14:editId="688374EC">
            <wp:extent cx="17068800" cy="8191500"/>
            <wp:effectExtent l="0" t="0" r="1905" b="3810"/>
            <wp:docPr id="6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0" cy="819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3B14C4F2" w14:textId="4A5AB2A8" w:rsidR="00E56A41" w:rsidRDefault="00AC4A99">
      <w:pPr>
        <w:pStyle w:val="Heading3"/>
        <w:spacing w:beforeAutospacing="0" w:afterAutospacing="0" w:line="18" w:lineRule="atLeast"/>
        <w:rPr>
          <w:rFonts w:ascii="Poppins" w:eastAsia="Poppins" w:hAnsi="Poppins" w:cs="Poppins" w:hint="default"/>
          <w:color w:val="0A1247"/>
          <w:sz w:val="39"/>
          <w:szCs w:val="39"/>
        </w:rPr>
      </w:pPr>
      <w:ins w:id="357" w:author="Maximilian" w:date="2021-07-13T04:11:00Z">
        <w:r>
          <w:rPr>
            <w:rFonts w:ascii="Poppins" w:eastAsia="Poppins" w:hAnsi="Poppins" w:cs="Poppins" w:hint="default"/>
            <w:color w:val="0A1247"/>
            <w:sz w:val="39"/>
            <w:szCs w:val="39"/>
          </w:rPr>
          <w:lastRenderedPageBreak/>
          <w:t>S</w:t>
        </w:r>
      </w:ins>
      <w:del w:id="358" w:author="Maximilian" w:date="2021-07-13T04:11:00Z">
        <w:r w:rsidR="004528BD" w:rsidDel="00AC4A99">
          <w:rPr>
            <w:rFonts w:ascii="Poppins" w:eastAsia="Poppins" w:hAnsi="Poppins" w:cs="Poppins" w:hint="default"/>
            <w:color w:val="0A1247"/>
            <w:sz w:val="39"/>
            <w:szCs w:val="39"/>
          </w:rPr>
          <w:delText>s</w:delText>
        </w:r>
      </w:del>
      <w:r w:rsidR="004528BD">
        <w:rPr>
          <w:rFonts w:ascii="Poppins" w:eastAsia="Poppins" w:hAnsi="Poppins" w:cs="Poppins" w:hint="default"/>
          <w:color w:val="0A1247"/>
          <w:sz w:val="39"/>
          <w:szCs w:val="39"/>
        </w:rPr>
        <w:t xml:space="preserve">tep </w:t>
      </w:r>
      <w:ins w:id="359" w:author="Maximilian" w:date="2021-07-13T04:11:00Z">
        <w:r>
          <w:rPr>
            <w:rFonts w:ascii="Poppins" w:eastAsia="Poppins" w:hAnsi="Poppins" w:cs="Poppins" w:hint="default"/>
            <w:color w:val="0A1247"/>
            <w:sz w:val="39"/>
            <w:szCs w:val="39"/>
          </w:rPr>
          <w:t>3</w:t>
        </w:r>
      </w:ins>
      <w:del w:id="360" w:author="Maximilian" w:date="2021-07-13T04:11:00Z">
        <w:r w:rsidR="004528BD" w:rsidDel="00AC4A99">
          <w:rPr>
            <w:rFonts w:ascii="Poppins" w:eastAsia="Poppins" w:hAnsi="Poppins" w:cs="Poppins" w:hint="default"/>
            <w:color w:val="0A1247"/>
            <w:sz w:val="39"/>
            <w:szCs w:val="39"/>
          </w:rPr>
          <w:delText>5</w:delText>
        </w:r>
      </w:del>
      <w:r w:rsidR="004528BD">
        <w:rPr>
          <w:rFonts w:ascii="Poppins" w:eastAsia="Poppins" w:hAnsi="Poppins" w:cs="Poppins" w:hint="default"/>
          <w:color w:val="0A1247"/>
          <w:sz w:val="39"/>
          <w:szCs w:val="39"/>
        </w:rPr>
        <w:t xml:space="preserve"> - Config Setup</w:t>
      </w:r>
    </w:p>
    <w:p w14:paraId="26D457AD" w14:textId="543AE2EF" w:rsidR="00E56A41" w:rsidRDefault="00AC4A99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361" w:author="Maximilian" w:date="2021-07-13T04:11:00Z">
        <w:r>
          <w:rPr>
            <w:rFonts w:ascii="Poppins" w:eastAsia="Poppins" w:hAnsi="Poppins" w:cs="Poppins"/>
            <w:color w:val="0A1247"/>
            <w:sz w:val="33"/>
            <w:szCs w:val="33"/>
          </w:rPr>
          <w:t>S</w:t>
        </w:r>
      </w:ins>
      <w:del w:id="362" w:author="Maximilian" w:date="2021-07-13T04:11:00Z">
        <w:r w:rsidR="004528BD" w:rsidDel="00AC4A99">
          <w:rPr>
            <w:rFonts w:ascii="Poppins" w:eastAsia="Poppins" w:hAnsi="Poppins" w:cs="Poppins"/>
            <w:color w:val="0A1247"/>
            <w:sz w:val="33"/>
            <w:szCs w:val="33"/>
          </w:rPr>
          <w:delText>s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ome steps will be required to update the asterisk and Apach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e config to work with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laravel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. </w:t>
      </w:r>
      <w:ins w:id="363" w:author="Maximilian" w:date="2021-07-13T04:12:00Z">
        <w:r>
          <w:rPr>
            <w:rFonts w:ascii="Poppins" w:eastAsia="Poppins" w:hAnsi="Poppins" w:cs="Poppins"/>
            <w:color w:val="0A1247"/>
            <w:sz w:val="33"/>
            <w:szCs w:val="33"/>
          </w:rPr>
          <w:t>P</w:t>
        </w:r>
      </w:ins>
      <w:del w:id="364" w:author="Maximilian" w:date="2021-07-13T04:12:00Z">
        <w:r w:rsidR="004528BD" w:rsidDel="00AC4A99">
          <w:rPr>
            <w:rFonts w:ascii="Poppins" w:eastAsia="Poppins" w:hAnsi="Poppins" w:cs="Poppins"/>
            <w:color w:val="0A1247"/>
            <w:sz w:val="33"/>
            <w:szCs w:val="33"/>
          </w:rPr>
          <w:delText>p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lease follow</w:t>
      </w:r>
      <w:ins w:id="365" w:author="Maximilian" w:date="2021-07-13T04:12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the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steps below to complete Asterisk/Apache 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lastRenderedPageBreak/>
        <w:t>setup. 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"c84af9bc398a14b6ef97a48db074b3dc" \* MERGEFORMATINET </w:instrTex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 w:rsidR="004528BD"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16297C78" wp14:editId="5098CF4D">
            <wp:extent cx="9944100" cy="8477250"/>
            <wp:effectExtent l="0" t="0" r="0" b="3810"/>
            <wp:docPr id="3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44100" cy="847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3B344092" w14:textId="276D198F" w:rsidR="00E56A41" w:rsidRDefault="00AC4A99">
      <w:pPr>
        <w:pStyle w:val="Heading3"/>
        <w:spacing w:beforeAutospacing="0" w:afterAutospacing="0" w:line="18" w:lineRule="atLeast"/>
        <w:rPr>
          <w:rFonts w:ascii="Poppins" w:eastAsia="Poppins" w:hAnsi="Poppins" w:cs="Poppins" w:hint="default"/>
          <w:color w:val="0A1247"/>
          <w:sz w:val="39"/>
          <w:szCs w:val="39"/>
        </w:rPr>
      </w:pPr>
      <w:ins w:id="366" w:author="Maximilian" w:date="2021-07-13T04:12:00Z">
        <w:r>
          <w:rPr>
            <w:rFonts w:ascii="Poppins" w:eastAsia="Poppins" w:hAnsi="Poppins" w:cs="Poppins" w:hint="default"/>
            <w:color w:val="0A1247"/>
            <w:sz w:val="39"/>
            <w:szCs w:val="39"/>
          </w:rPr>
          <w:lastRenderedPageBreak/>
          <w:t>S</w:t>
        </w:r>
      </w:ins>
      <w:del w:id="367" w:author="Maximilian" w:date="2021-07-13T04:12:00Z">
        <w:r w:rsidR="004528BD" w:rsidDel="00AC4A99">
          <w:rPr>
            <w:rFonts w:ascii="Poppins" w:eastAsia="Poppins" w:hAnsi="Poppins" w:cs="Poppins" w:hint="default"/>
            <w:color w:val="0A1247"/>
            <w:sz w:val="39"/>
            <w:szCs w:val="39"/>
          </w:rPr>
          <w:delText>s</w:delText>
        </w:r>
      </w:del>
      <w:r w:rsidR="004528BD">
        <w:rPr>
          <w:rFonts w:ascii="Poppins" w:eastAsia="Poppins" w:hAnsi="Poppins" w:cs="Poppins" w:hint="default"/>
          <w:color w:val="0A1247"/>
          <w:sz w:val="39"/>
          <w:szCs w:val="39"/>
        </w:rPr>
        <w:t xml:space="preserve">tep </w:t>
      </w:r>
      <w:ins w:id="368" w:author="Maximilian" w:date="2021-07-13T04:12:00Z">
        <w:r>
          <w:rPr>
            <w:rFonts w:ascii="Poppins" w:eastAsia="Poppins" w:hAnsi="Poppins" w:cs="Poppins" w:hint="default"/>
            <w:color w:val="0A1247"/>
            <w:sz w:val="39"/>
            <w:szCs w:val="39"/>
          </w:rPr>
          <w:t>4</w:t>
        </w:r>
      </w:ins>
      <w:del w:id="369" w:author="Maximilian" w:date="2021-07-13T04:12:00Z">
        <w:r w:rsidR="004528BD" w:rsidDel="00AC4A99">
          <w:rPr>
            <w:rFonts w:ascii="Poppins" w:eastAsia="Poppins" w:hAnsi="Poppins" w:cs="Poppins" w:hint="default"/>
            <w:color w:val="0A1247"/>
            <w:sz w:val="39"/>
            <w:szCs w:val="39"/>
          </w:rPr>
          <w:delText>6</w:delText>
        </w:r>
      </w:del>
      <w:r w:rsidR="004528BD">
        <w:rPr>
          <w:rFonts w:ascii="Poppins" w:eastAsia="Poppins" w:hAnsi="Poppins" w:cs="Poppins" w:hint="default"/>
          <w:color w:val="0A1247"/>
          <w:sz w:val="39"/>
          <w:szCs w:val="39"/>
        </w:rPr>
        <w:t xml:space="preserve"> - </w:t>
      </w:r>
      <w:ins w:id="370" w:author="Maximilian" w:date="2021-07-13T04:13:00Z">
        <w:r>
          <w:rPr>
            <w:rFonts w:ascii="Poppins" w:eastAsia="Poppins" w:hAnsi="Poppins" w:cs="Poppins" w:hint="default"/>
            <w:color w:val="0A1247"/>
            <w:sz w:val="39"/>
            <w:szCs w:val="39"/>
          </w:rPr>
          <w:t>I</w:t>
        </w:r>
      </w:ins>
      <w:del w:id="371" w:author="Maximilian" w:date="2021-07-13T04:13:00Z">
        <w:r w:rsidR="004528BD" w:rsidDel="00AC4A99">
          <w:rPr>
            <w:rFonts w:ascii="Poppins" w:eastAsia="Poppins" w:hAnsi="Poppins" w:cs="Poppins" w:hint="default"/>
            <w:color w:val="0A1247"/>
            <w:sz w:val="39"/>
            <w:szCs w:val="39"/>
          </w:rPr>
          <w:delText>i</w:delText>
        </w:r>
      </w:del>
      <w:r w:rsidR="004528BD">
        <w:rPr>
          <w:rFonts w:ascii="Poppins" w:eastAsia="Poppins" w:hAnsi="Poppins" w:cs="Poppins" w:hint="default"/>
          <w:color w:val="0A1247"/>
          <w:sz w:val="39"/>
          <w:szCs w:val="39"/>
        </w:rPr>
        <w:t xml:space="preserve">nstall as </w:t>
      </w:r>
      <w:ins w:id="372" w:author="Maximilian" w:date="2021-07-13T04:13:00Z">
        <w:r>
          <w:rPr>
            <w:rFonts w:ascii="Poppins" w:eastAsia="Poppins" w:hAnsi="Poppins" w:cs="Poppins" w:hint="default"/>
            <w:color w:val="0A1247"/>
            <w:sz w:val="39"/>
            <w:szCs w:val="39"/>
          </w:rPr>
          <w:t>L</w:t>
        </w:r>
      </w:ins>
      <w:del w:id="373" w:author="Maximilian" w:date="2021-07-13T04:13:00Z">
        <w:r w:rsidR="004528BD" w:rsidDel="00AC4A99">
          <w:rPr>
            <w:rFonts w:ascii="Poppins" w:eastAsia="Poppins" w:hAnsi="Poppins" w:cs="Poppins" w:hint="default"/>
            <w:color w:val="0A1247"/>
            <w:sz w:val="39"/>
            <w:szCs w:val="39"/>
          </w:rPr>
          <w:delText>l</w:delText>
        </w:r>
      </w:del>
      <w:r w:rsidR="004528BD">
        <w:rPr>
          <w:rFonts w:ascii="Poppins" w:eastAsia="Poppins" w:hAnsi="Poppins" w:cs="Poppins" w:hint="default"/>
          <w:color w:val="0A1247"/>
          <w:sz w:val="39"/>
          <w:szCs w:val="39"/>
        </w:rPr>
        <w:t>inux service</w:t>
      </w:r>
    </w:p>
    <w:p w14:paraId="5E9DE7C5" w14:textId="7D6F4DDC" w:rsidR="00E56A41" w:rsidRDefault="00AC4A99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374" w:author="Maximilian" w:date="2021-07-13T04:13:00Z">
        <w:r>
          <w:rPr>
            <w:rFonts w:ascii="Poppins" w:eastAsia="Poppins" w:hAnsi="Poppins" w:cs="Poppins"/>
            <w:color w:val="0A1247"/>
            <w:sz w:val="33"/>
            <w:szCs w:val="33"/>
          </w:rPr>
          <w:t>To</w:t>
        </w:r>
      </w:ins>
      <w:del w:id="375" w:author="Maximilian" w:date="2021-07-13T04:13:00Z">
        <w:r w:rsidR="004528BD" w:rsidDel="00AC4A99">
          <w:rPr>
            <w:rFonts w:ascii="Poppins" w:eastAsia="Poppins" w:hAnsi="Poppins" w:cs="Poppins"/>
            <w:color w:val="0A1247"/>
            <w:sz w:val="33"/>
            <w:szCs w:val="33"/>
          </w:rPr>
          <w:delText>in order to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run the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backen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t>d</w:t>
      </w:r>
      <w:ins w:id="376" w:author="Maximilian" w:date="2021-07-13T04:13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you will 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need to install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as a </w:t>
      </w:r>
      <w:ins w:id="377" w:author="Maximilian" w:date="2021-07-13T04:13:00Z">
        <w:r>
          <w:rPr>
            <w:rFonts w:ascii="Poppins" w:eastAsia="Poppins" w:hAnsi="Poppins" w:cs="Poppins"/>
            <w:color w:val="0A1247"/>
            <w:sz w:val="33"/>
            <w:szCs w:val="33"/>
          </w:rPr>
          <w:t>L</w:t>
        </w:r>
      </w:ins>
      <w:del w:id="378" w:author="Maximilian" w:date="2021-07-13T04:13:00Z">
        <w:r w:rsidR="004528BD" w:rsidDel="00AC4A99">
          <w:rPr>
            <w:rFonts w:ascii="Poppins" w:eastAsia="Poppins" w:hAnsi="Poppins" w:cs="Poppins"/>
            <w:color w:val="0A1247"/>
            <w:sz w:val="33"/>
            <w:szCs w:val="33"/>
          </w:rPr>
          <w:delText>l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inux service. </w:t>
      </w:r>
      <w:ins w:id="379" w:author="Maximilian" w:date="2021-07-13T04:13:00Z">
        <w:r>
          <w:rPr>
            <w:rFonts w:ascii="Poppins" w:eastAsia="Poppins" w:hAnsi="Poppins" w:cs="Poppins"/>
            <w:color w:val="0A1247"/>
            <w:sz w:val="33"/>
            <w:szCs w:val="33"/>
          </w:rPr>
          <w:t>P</w:t>
        </w:r>
      </w:ins>
      <w:del w:id="380" w:author="Maximilian" w:date="2021-07-13T04:13:00Z">
        <w:r w:rsidR="004528BD" w:rsidDel="00AC4A99">
          <w:rPr>
            <w:rFonts w:ascii="Poppins" w:eastAsia="Poppins" w:hAnsi="Poppins" w:cs="Poppins"/>
            <w:color w:val="0A1247"/>
            <w:sz w:val="33"/>
            <w:szCs w:val="33"/>
          </w:rPr>
          <w:delText>p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lease continue to follow</w:t>
      </w:r>
      <w:ins w:id="381" w:author="Maximilian" w:date="2021-07-13T04:14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the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steps as they are</w:t>
      </w:r>
      <w:ins w:id="382" w:author="Maximilian" w:date="2021-07-13T04:14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del w:id="383" w:author="Maximilian" w:date="2021-07-13T04:14:00Z">
        <w:r w:rsidR="004528BD" w:rsidDel="00AC4A99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ins w:id="384" w:author="Maximilian" w:date="2021-07-13T04:14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listed </w:t>
        </w:r>
        <w:r>
          <w:rPr>
            <w:rFonts w:ascii="Poppins" w:eastAsia="Poppins" w:hAnsi="Poppins" w:cs="Poppins"/>
            <w:color w:val="0A1247"/>
            <w:sz w:val="33"/>
            <w:szCs w:val="33"/>
          </w:rPr>
          <w:lastRenderedPageBreak/>
          <w:t>below</w:t>
        </w:r>
      </w:ins>
      <w:del w:id="385" w:author="Maximilian" w:date="2021-07-13T04:14:00Z">
        <w:r w:rsidR="004528BD" w:rsidDel="00AC4A99">
          <w:rPr>
            <w:rFonts w:ascii="Poppins" w:eastAsia="Poppins" w:hAnsi="Poppins" w:cs="Poppins"/>
            <w:color w:val="0A1247"/>
            <w:sz w:val="33"/>
            <w:szCs w:val="33"/>
          </w:rPr>
          <w:delText>mentioned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. 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"e58517583a88778478776470bb6db1cc" \* MERGEFORMATINET </w:instrTex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 w:rsidR="004528BD"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1155904C" wp14:editId="1A8D667D">
            <wp:extent cx="10448925" cy="8334375"/>
            <wp:effectExtent l="0" t="0" r="3810" b="3810"/>
            <wp:docPr id="2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IMG_263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448925" cy="833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6AD15C63" w14:textId="6BC168E0" w:rsidR="00E56A41" w:rsidRDefault="00B9411C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386" w:author="Maximilian" w:date="2021-07-13T04:15:00Z">
        <w:r>
          <w:rPr>
            <w:rFonts w:ascii="Poppins" w:eastAsia="Poppins" w:hAnsi="Poppins" w:cs="Poppins"/>
            <w:color w:val="0A1247"/>
            <w:sz w:val="33"/>
            <w:szCs w:val="33"/>
          </w:rPr>
          <w:lastRenderedPageBreak/>
          <w:t>O</w:t>
        </w:r>
      </w:ins>
      <w:del w:id="387" w:author="Maximilian" w:date="2021-07-13T04:15:00Z">
        <w:r w:rsidR="004528BD" w:rsidDel="00B9411C">
          <w:rPr>
            <w:rFonts w:ascii="Poppins" w:eastAsia="Poppins" w:hAnsi="Poppins" w:cs="Poppins"/>
            <w:color w:val="0A1247"/>
            <w:sz w:val="33"/>
            <w:szCs w:val="33"/>
          </w:rPr>
          <w:delText>o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nce you have done this</w:t>
      </w:r>
      <w:ins w:id="388" w:author="Maximilian" w:date="2021-07-13T04:15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l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should be installed and enabled as a system</w:t>
      </w:r>
      <w:del w:id="389" w:author="Maximilian" w:date="2021-07-13T04:15:00Z">
        <w:r w:rsidR="004528BD" w:rsidDel="00B9411C">
          <w:rPr>
            <w:rFonts w:ascii="Poppins" w:eastAsia="Poppins" w:hAnsi="Poppins" w:cs="Poppins"/>
            <w:color w:val="0A1247"/>
            <w:sz w:val="33"/>
            <w:szCs w:val="33"/>
          </w:rPr>
          <w:delText>d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process. </w:t>
      </w:r>
    </w:p>
    <w:p w14:paraId="7CD22A69" w14:textId="617591AA" w:rsidR="00E56A41" w:rsidRDefault="00B9411C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390" w:author="Maximilian" w:date="2021-07-13T04:15:00Z">
        <w:r>
          <w:rPr>
            <w:rFonts w:ascii="Poppins" w:eastAsia="Poppins" w:hAnsi="Poppins" w:cs="Poppins"/>
            <w:color w:val="0A1247"/>
            <w:sz w:val="33"/>
            <w:szCs w:val="33"/>
          </w:rPr>
          <w:t>I</w:t>
        </w:r>
      </w:ins>
      <w:del w:id="391" w:author="Maximilian" w:date="2021-07-13T04:15:00Z">
        <w:r w:rsidR="004528BD" w:rsidDel="00B9411C">
          <w:rPr>
            <w:rFonts w:ascii="Poppins" w:eastAsia="Poppins" w:hAnsi="Poppins" w:cs="Poppins"/>
            <w:color w:val="0A1247"/>
            <w:sz w:val="33"/>
            <w:szCs w:val="33"/>
          </w:rPr>
          <w:delText>i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f you are having issues</w:t>
      </w:r>
      <w:ins w:id="392" w:author="Maximilian" w:date="2021-07-13T04:16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you</w:t>
      </w:r>
      <w:del w:id="393" w:author="Maximilian" w:date="2021-07-13T04:15:00Z">
        <w:r w:rsidR="004528BD" w:rsidDel="00B9411C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you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can verify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is running on the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linux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instance by using the command below:</w:t>
      </w:r>
    </w:p>
    <w:p w14:paraId="25B20671" w14:textId="77777777" w:rsidR="00E56A41" w:rsidRDefault="004528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ps</w:t>
      </w:r>
      <w:proofErr w:type="spell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 xml:space="preserve"> aux | grep '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lineblocs</w:t>
      </w:r>
      <w:proofErr w:type="spell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'</w:t>
      </w:r>
    </w:p>
    <w:p w14:paraId="39ADE01D" w14:textId="76621F9D" w:rsidR="00E56A41" w:rsidRDefault="00B9411C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394" w:author="Maximilian" w:date="2021-07-13T04:16:00Z">
        <w:r>
          <w:rPr>
            <w:rFonts w:ascii="Poppins" w:eastAsia="Poppins" w:hAnsi="Poppins" w:cs="Poppins"/>
            <w:color w:val="0A1247"/>
            <w:sz w:val="33"/>
            <w:szCs w:val="33"/>
          </w:rPr>
          <w:t>Y</w:t>
        </w:r>
      </w:ins>
      <w:del w:id="395" w:author="Maximilian" w:date="2021-07-13T04:16:00Z">
        <w:r w:rsidR="004528BD" w:rsidDel="00B9411C">
          <w:rPr>
            <w:rFonts w:ascii="Poppins" w:eastAsia="Poppins" w:hAnsi="Poppins" w:cs="Poppins"/>
            <w:color w:val="0A1247"/>
            <w:sz w:val="33"/>
            <w:szCs w:val="33"/>
          </w:rPr>
          <w:delText>y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ou should see output similar to the following:</w:t>
      </w:r>
    </w:p>
    <w:p w14:paraId="5E7B81D0" w14:textId="77777777" w:rsidR="00E56A41" w:rsidRDefault="004528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 xml:space="preserve">root 18665 0.0 5.4 1051036 </w:t>
      </w:r>
      <w:proofErr w:type="gram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46128 ?</w:t>
      </w:r>
      <w:proofErr w:type="gram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 xml:space="preserve"> 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Ssl</w:t>
      </w:r>
      <w:proofErr w:type="spell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 xml:space="preserve"> 06:45 0:00 /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usr</w:t>
      </w:r>
      <w:proofErr w:type="spell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/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s</w:t>
      </w: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bin</w:t>
      </w:r>
      <w:proofErr w:type="spell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/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lineblocs</w:t>
      </w:r>
      <w:proofErr w:type="spellEnd"/>
    </w:p>
    <w:p w14:paraId="432FFB21" w14:textId="104B9502" w:rsidR="00E56A41" w:rsidRDefault="00B9411C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396" w:author="Maximilian" w:date="2021-07-13T04:17:00Z">
        <w:r>
          <w:rPr>
            <w:rFonts w:ascii="Poppins" w:eastAsia="Poppins" w:hAnsi="Poppins" w:cs="Poppins"/>
            <w:color w:val="0A1247"/>
            <w:sz w:val="33"/>
            <w:szCs w:val="33"/>
          </w:rPr>
          <w:t>I</w:t>
        </w:r>
      </w:ins>
      <w:del w:id="397" w:author="Maximilian" w:date="2021-07-13T04:17:00Z">
        <w:r w:rsidR="004528BD" w:rsidDel="00B9411C">
          <w:rPr>
            <w:rFonts w:ascii="Poppins" w:eastAsia="Poppins" w:hAnsi="Poppins" w:cs="Poppins"/>
            <w:color w:val="0A1247"/>
            <w:sz w:val="33"/>
            <w:szCs w:val="33"/>
          </w:rPr>
          <w:delText>i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f you don't see this output</w:t>
      </w:r>
      <w:ins w:id="398" w:author="Maximilian" w:date="2021-07-13T04:21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you can check the combined.log and error.log of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in "/var/log/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>"</w:t>
      </w:r>
    </w:p>
    <w:p w14:paraId="22C1F06A" w14:textId="77777777" w:rsidR="00E56A41" w:rsidRDefault="004528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cat /var/log/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lineblocs</w:t>
      </w:r>
      <w:proofErr w:type="spell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/error.log</w:t>
      </w:r>
    </w:p>
    <w:p w14:paraId="0530DAAB" w14:textId="665DBCE3" w:rsidR="00E56A41" w:rsidRDefault="00B9411C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399" w:author="Maximilian" w:date="2021-07-13T04:17:00Z">
        <w:r>
          <w:rPr>
            <w:rFonts w:ascii="Poppins" w:eastAsia="Poppins" w:hAnsi="Poppins" w:cs="Poppins"/>
            <w:color w:val="0A1247"/>
            <w:sz w:val="33"/>
            <w:szCs w:val="33"/>
          </w:rPr>
          <w:t>T</w:t>
        </w:r>
      </w:ins>
      <w:del w:id="400" w:author="Maximilian" w:date="2021-07-13T04:17:00Z">
        <w:r w:rsidR="004528BD" w:rsidDel="00B9411C">
          <w:rPr>
            <w:rFonts w:ascii="Poppins" w:eastAsia="Poppins" w:hAnsi="Poppins" w:cs="Poppins"/>
            <w:color w:val="0A1247"/>
            <w:sz w:val="33"/>
            <w:szCs w:val="33"/>
          </w:rPr>
          <w:delText>t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his file should include any helpful info </w:t>
      </w:r>
      <w:ins w:id="401" w:author="Maximilian" w:date="2021-07-13T04:22:00Z">
        <w:r>
          <w:rPr>
            <w:rFonts w:ascii="Poppins" w:eastAsia="Poppins" w:hAnsi="Poppins" w:cs="Poppins"/>
            <w:color w:val="0A1247"/>
            <w:sz w:val="33"/>
            <w:szCs w:val="33"/>
          </w:rPr>
          <w:t>for</w:t>
        </w:r>
      </w:ins>
      <w:del w:id="402" w:author="Maximilian" w:date="2021-07-13T04:22:00Z">
        <w:r w:rsidR="004528BD" w:rsidDel="00B9411C">
          <w:rPr>
            <w:rFonts w:ascii="Poppins" w:eastAsia="Poppins" w:hAnsi="Poppins" w:cs="Poppins"/>
            <w:color w:val="0A1247"/>
            <w:sz w:val="33"/>
            <w:szCs w:val="33"/>
          </w:rPr>
          <w:delText>i</w:delText>
        </w:r>
      </w:del>
      <w:del w:id="403" w:author="Maximilian" w:date="2021-07-13T04:21:00Z">
        <w:r w:rsidR="004528BD" w:rsidDel="00B9411C">
          <w:rPr>
            <w:rFonts w:ascii="Poppins" w:eastAsia="Poppins" w:hAnsi="Poppins" w:cs="Poppins"/>
            <w:color w:val="0A1247"/>
            <w:sz w:val="33"/>
            <w:szCs w:val="33"/>
          </w:rPr>
          <w:delText>nto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debugging the problem.</w:t>
      </w:r>
    </w:p>
    <w:p w14:paraId="3E418286" w14:textId="35243D90" w:rsidR="00E56A41" w:rsidRDefault="00B9411C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404" w:author="Maximilian" w:date="2021-07-13T04:17:00Z">
        <w:r>
          <w:rPr>
            <w:rFonts w:ascii="Poppins" w:eastAsia="Poppins" w:hAnsi="Poppins" w:cs="Poppins"/>
            <w:color w:val="0A1247"/>
            <w:sz w:val="33"/>
            <w:szCs w:val="33"/>
          </w:rPr>
          <w:t>Y</w:t>
        </w:r>
      </w:ins>
      <w:del w:id="405" w:author="Maximilian" w:date="2021-07-13T04:17:00Z">
        <w:r w:rsidR="004528BD" w:rsidDel="00B9411C">
          <w:rPr>
            <w:rFonts w:ascii="Poppins" w:eastAsia="Poppins" w:hAnsi="Poppins" w:cs="Poppins"/>
            <w:color w:val="0A1247"/>
            <w:sz w:val="33"/>
            <w:szCs w:val="33"/>
          </w:rPr>
          <w:delText>y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ou can also re-run the web 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installer by using the shell script included in the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ins w:id="406" w:author="Maximilian" w:date="2021-07-13T04:18:00Z">
        <w:r>
          <w:rPr>
            <w:rFonts w:ascii="Poppins" w:eastAsia="Poppins" w:hAnsi="Poppins" w:cs="Poppins"/>
            <w:color w:val="0A1247"/>
            <w:sz w:val="33"/>
            <w:szCs w:val="33"/>
          </w:rPr>
          <w:t>.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distribution </w:t>
      </w:r>
      <w:r w:rsidR="004528BD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prune_installer_data.sh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t> followed by running </w:t>
      </w:r>
      <w:r w:rsidR="004528BD"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start_web_installer.sh</w:t>
      </w:r>
      <w:ins w:id="407" w:author="Maximilian" w:date="2021-07-13T04:22:00Z">
        <w:r>
          <w:rPr>
            <w:rStyle w:val="HTMLCode"/>
            <w:rFonts w:ascii="SFMono-Regular" w:eastAsia="SFMono-Regular" w:hAnsi="SFMono-Regular" w:cs="SFMono-Regular"/>
            <w:color w:val="E83E8C"/>
            <w:sz w:val="28"/>
            <w:szCs w:val="28"/>
          </w:rPr>
          <w:t xml:space="preserve"> 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>again</w:t>
      </w:r>
    </w:p>
    <w:p w14:paraId="7239358E" w14:textId="77777777" w:rsidR="00E56A41" w:rsidRDefault="004528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./prune_installer_data.sh</w:t>
      </w:r>
    </w:p>
    <w:p w14:paraId="17C8717D" w14:textId="77777777" w:rsidR="00E56A41" w:rsidRDefault="004528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./start_web_installer.sh</w:t>
      </w:r>
    </w:p>
    <w:p w14:paraId="7FB68745" w14:textId="78187035" w:rsidR="00E56A41" w:rsidRDefault="00B9411C">
      <w:pPr>
        <w:pStyle w:val="Heading3"/>
        <w:spacing w:beforeAutospacing="0" w:afterAutospacing="0" w:line="18" w:lineRule="atLeast"/>
        <w:rPr>
          <w:rFonts w:ascii="Poppins" w:eastAsia="Poppins" w:hAnsi="Poppins" w:cs="Poppins" w:hint="default"/>
          <w:color w:val="0A1247"/>
          <w:sz w:val="39"/>
          <w:szCs w:val="39"/>
        </w:rPr>
      </w:pPr>
      <w:ins w:id="408" w:author="Maximilian" w:date="2021-07-13T04:20:00Z">
        <w:r>
          <w:rPr>
            <w:rFonts w:ascii="Poppins" w:eastAsia="Poppins" w:hAnsi="Poppins" w:cs="Poppins" w:hint="default"/>
            <w:color w:val="0A1247"/>
            <w:sz w:val="39"/>
            <w:szCs w:val="39"/>
          </w:rPr>
          <w:lastRenderedPageBreak/>
          <w:t>S</w:t>
        </w:r>
      </w:ins>
      <w:del w:id="409" w:author="Maximilian" w:date="2021-07-13T04:20:00Z">
        <w:r w:rsidR="004528BD" w:rsidDel="00B9411C">
          <w:rPr>
            <w:rFonts w:ascii="Poppins" w:eastAsia="Poppins" w:hAnsi="Poppins" w:cs="Poppins" w:hint="default"/>
            <w:color w:val="0A1247"/>
            <w:sz w:val="39"/>
            <w:szCs w:val="39"/>
          </w:rPr>
          <w:delText>s</w:delText>
        </w:r>
      </w:del>
      <w:r w:rsidR="004528BD">
        <w:rPr>
          <w:rFonts w:ascii="Poppins" w:eastAsia="Poppins" w:hAnsi="Poppins" w:cs="Poppins" w:hint="default"/>
          <w:color w:val="0A1247"/>
          <w:sz w:val="39"/>
          <w:szCs w:val="39"/>
        </w:rPr>
        <w:t xml:space="preserve">tep </w:t>
      </w:r>
      <w:ins w:id="410" w:author="Maximilian" w:date="2021-07-13T04:20:00Z">
        <w:r>
          <w:rPr>
            <w:rFonts w:ascii="Poppins" w:eastAsia="Poppins" w:hAnsi="Poppins" w:cs="Poppins" w:hint="default"/>
            <w:color w:val="0A1247"/>
            <w:sz w:val="39"/>
            <w:szCs w:val="39"/>
          </w:rPr>
          <w:t>5</w:t>
        </w:r>
      </w:ins>
      <w:del w:id="411" w:author="Maximilian" w:date="2021-07-13T04:20:00Z">
        <w:r w:rsidR="004528BD" w:rsidDel="00B9411C">
          <w:rPr>
            <w:rFonts w:ascii="Poppins" w:eastAsia="Poppins" w:hAnsi="Poppins" w:cs="Poppins" w:hint="default"/>
            <w:color w:val="0A1247"/>
            <w:sz w:val="39"/>
            <w:szCs w:val="39"/>
          </w:rPr>
          <w:delText>7</w:delText>
        </w:r>
      </w:del>
      <w:r w:rsidR="004528BD">
        <w:rPr>
          <w:rFonts w:ascii="Poppins" w:eastAsia="Poppins" w:hAnsi="Poppins" w:cs="Poppins" w:hint="default"/>
          <w:color w:val="0A1247"/>
          <w:sz w:val="39"/>
          <w:szCs w:val="39"/>
        </w:rPr>
        <w:t xml:space="preserve"> - </w:t>
      </w:r>
      <w:ins w:id="412" w:author="Maximilian" w:date="2021-07-13T04:20:00Z">
        <w:r>
          <w:rPr>
            <w:rFonts w:ascii="Poppins" w:eastAsia="Poppins" w:hAnsi="Poppins" w:cs="Poppins" w:hint="default"/>
            <w:color w:val="0A1247"/>
            <w:sz w:val="39"/>
            <w:szCs w:val="39"/>
          </w:rPr>
          <w:t>C</w:t>
        </w:r>
      </w:ins>
      <w:del w:id="413" w:author="Maximilian" w:date="2021-07-13T04:20:00Z">
        <w:r w:rsidR="004528BD" w:rsidDel="00B9411C">
          <w:rPr>
            <w:rFonts w:ascii="Poppins" w:eastAsia="Poppins" w:hAnsi="Poppins" w:cs="Poppins" w:hint="default"/>
            <w:color w:val="0A1247"/>
            <w:sz w:val="39"/>
            <w:szCs w:val="39"/>
          </w:rPr>
          <w:delText>c</w:delText>
        </w:r>
      </w:del>
      <w:r w:rsidR="004528BD">
        <w:rPr>
          <w:rFonts w:ascii="Poppins" w:eastAsia="Poppins" w:hAnsi="Poppins" w:cs="Poppins" w:hint="default"/>
          <w:color w:val="0A1247"/>
          <w:sz w:val="39"/>
          <w:szCs w:val="39"/>
        </w:rPr>
        <w:t xml:space="preserve">ompleting </w:t>
      </w:r>
      <w:ins w:id="414" w:author="Maximilian" w:date="2021-07-13T04:22:00Z">
        <w:r>
          <w:rPr>
            <w:rFonts w:ascii="Poppins" w:eastAsia="Poppins" w:hAnsi="Poppins" w:cs="Poppins" w:hint="default"/>
            <w:color w:val="0A1247"/>
            <w:sz w:val="39"/>
            <w:szCs w:val="39"/>
          </w:rPr>
          <w:t xml:space="preserve">the </w:t>
        </w:r>
      </w:ins>
      <w:r w:rsidR="004528BD">
        <w:rPr>
          <w:rFonts w:ascii="Poppins" w:eastAsia="Poppins" w:hAnsi="Poppins" w:cs="Poppins" w:hint="default"/>
          <w:color w:val="0A1247"/>
          <w:sz w:val="39"/>
          <w:szCs w:val="39"/>
        </w:rPr>
        <w:t>installation</w:t>
      </w:r>
    </w:p>
    <w:p w14:paraId="1870717B" w14:textId="68224B8F" w:rsidR="00E56A41" w:rsidRDefault="00B9411C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415" w:author="Maximilian" w:date="2021-07-13T04:21:00Z">
        <w:r>
          <w:rPr>
            <w:rFonts w:ascii="Poppins" w:eastAsia="Poppins" w:hAnsi="Poppins" w:cs="Poppins"/>
            <w:color w:val="0A1247"/>
            <w:sz w:val="33"/>
            <w:szCs w:val="33"/>
          </w:rPr>
          <w:t>O</w:t>
        </w:r>
      </w:ins>
      <w:del w:id="416" w:author="Maximilian" w:date="2021-07-13T04:20:00Z">
        <w:r w:rsidR="004528BD" w:rsidDel="00B9411C">
          <w:rPr>
            <w:rFonts w:ascii="Poppins" w:eastAsia="Poppins" w:hAnsi="Poppins" w:cs="Poppins"/>
            <w:color w:val="0A1247"/>
            <w:sz w:val="33"/>
            <w:szCs w:val="33"/>
          </w:rPr>
          <w:delText>o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nce the 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installation and configuration </w:t>
      </w:r>
      <w:ins w:id="417" w:author="Maximilian" w:date="2021-07-13T04:22:00Z">
        <w:r>
          <w:rPr>
            <w:rFonts w:ascii="Poppins" w:eastAsia="Poppins" w:hAnsi="Poppins" w:cs="Poppins"/>
            <w:color w:val="0A1247"/>
            <w:sz w:val="33"/>
            <w:szCs w:val="33"/>
          </w:rPr>
          <w:t>are</w:t>
        </w:r>
      </w:ins>
      <w:del w:id="418" w:author="Maximilian" w:date="2021-07-13T04:22:00Z">
        <w:r w:rsidR="004528BD" w:rsidDel="00B9411C">
          <w:rPr>
            <w:rFonts w:ascii="Poppins" w:eastAsia="Poppins" w:hAnsi="Poppins" w:cs="Poppins"/>
            <w:color w:val="0A1247"/>
            <w:sz w:val="33"/>
            <w:szCs w:val="33"/>
          </w:rPr>
          <w:delText>is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done</w:t>
      </w:r>
      <w:ins w:id="419" w:author="Maximilian" w:date="2021-07-13T04:21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you should be shown a message</w:t>
      </w:r>
      <w:ins w:id="420" w:author="Maximilian" w:date="2021-07-13T04:22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as seen below. 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"5cb1da61203fedce81fcf72eae956906" \* MERGEFORMATINET </w:instrTex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 w:rsidR="004528BD"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3DA189B3" wp14:editId="792C6C05">
            <wp:extent cx="10039350" cy="4381500"/>
            <wp:effectExtent l="0" t="0" r="1905" b="1905"/>
            <wp:docPr id="10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MG_264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2CBE48A3" w14:textId="1AAAB48F" w:rsidR="00E56A41" w:rsidRDefault="00B9411C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ins w:id="421" w:author="Maximilian" w:date="2021-07-13T04:23:00Z">
        <w:r>
          <w:rPr>
            <w:rFonts w:ascii="Poppins" w:eastAsia="Poppins" w:hAnsi="Poppins" w:cs="Poppins" w:hint="default"/>
            <w:color w:val="0A1247"/>
            <w:sz w:val="60"/>
            <w:szCs w:val="60"/>
          </w:rPr>
          <w:t>L</w:t>
        </w:r>
      </w:ins>
      <w:del w:id="422" w:author="Maximilian" w:date="2021-07-13T04:23:00Z">
        <w:r w:rsidR="004528BD" w:rsidDel="00B9411C">
          <w:rPr>
            <w:rFonts w:ascii="Poppins" w:eastAsia="Poppins" w:hAnsi="Poppins" w:cs="Poppins" w:hint="default"/>
            <w:color w:val="0A1247"/>
            <w:sz w:val="60"/>
            <w:szCs w:val="60"/>
          </w:rPr>
          <w:delText>l</w:delText>
        </w:r>
      </w:del>
      <w:r w:rsidR="004528BD">
        <w:rPr>
          <w:rFonts w:ascii="Poppins" w:eastAsia="Poppins" w:hAnsi="Poppins" w:cs="Poppins" w:hint="default"/>
          <w:color w:val="0A1247"/>
          <w:sz w:val="60"/>
          <w:szCs w:val="60"/>
        </w:rPr>
        <w:t>ogging in the first time</w:t>
      </w:r>
    </w:p>
    <w:p w14:paraId="1AF55D99" w14:textId="4B3217ED" w:rsidR="00E56A41" w:rsidRDefault="00B9411C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423" w:author="Maximilian" w:date="2021-07-13T04:23:00Z">
        <w:r>
          <w:rPr>
            <w:rFonts w:ascii="Poppins" w:eastAsia="Poppins" w:hAnsi="Poppins" w:cs="Poppins"/>
            <w:color w:val="0A1247"/>
            <w:sz w:val="33"/>
            <w:szCs w:val="33"/>
          </w:rPr>
          <w:t>B</w:t>
        </w:r>
      </w:ins>
      <w:del w:id="424" w:author="Maximilian" w:date="2021-07-13T04:23:00Z">
        <w:r w:rsidR="004528BD" w:rsidDel="00B9411C">
          <w:rPr>
            <w:rFonts w:ascii="Poppins" w:eastAsia="Poppins" w:hAnsi="Poppins" w:cs="Poppins"/>
            <w:color w:val="0A1247"/>
            <w:sz w:val="33"/>
            <w:szCs w:val="33"/>
          </w:rPr>
          <w:delText>b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e sure to follow the login link given in step </w:t>
      </w:r>
      <w:ins w:id="425" w:author="Maximilian" w:date="2021-07-13T04:23:00Z">
        <w:r>
          <w:rPr>
            <w:rFonts w:ascii="Poppins" w:eastAsia="Poppins" w:hAnsi="Poppins" w:cs="Poppins"/>
            <w:color w:val="0A1247"/>
            <w:sz w:val="33"/>
            <w:szCs w:val="33"/>
          </w:rPr>
          <w:t>5</w:t>
        </w:r>
      </w:ins>
      <w:del w:id="426" w:author="Maximilian" w:date="2021-07-13T04:23:00Z">
        <w:r w:rsidR="004528BD" w:rsidDel="00B9411C">
          <w:rPr>
            <w:rFonts w:ascii="Poppins" w:eastAsia="Poppins" w:hAnsi="Poppins" w:cs="Poppins"/>
            <w:color w:val="0A1247"/>
            <w:sz w:val="33"/>
            <w:szCs w:val="33"/>
          </w:rPr>
          <w:delText>7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to login to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t>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. </w:t>
      </w:r>
      <w:ins w:id="427" w:author="Maximilian" w:date="2021-07-13T04:23:00Z">
        <w:r>
          <w:rPr>
            <w:rFonts w:ascii="Poppins" w:eastAsia="Poppins" w:hAnsi="Poppins" w:cs="Poppins"/>
            <w:color w:val="0A1247"/>
            <w:sz w:val="33"/>
            <w:szCs w:val="33"/>
          </w:rPr>
          <w:t>Y</w:t>
        </w:r>
      </w:ins>
      <w:del w:id="428" w:author="Maximilian" w:date="2021-07-13T04:23:00Z">
        <w:r w:rsidR="004528BD" w:rsidDel="00B9411C">
          <w:rPr>
            <w:rFonts w:ascii="Poppins" w:eastAsia="Poppins" w:hAnsi="Poppins" w:cs="Poppins"/>
            <w:color w:val="0A1247"/>
            <w:sz w:val="33"/>
            <w:szCs w:val="33"/>
          </w:rPr>
          <w:delText>y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>ou will need to use the account login you set</w:t>
      </w:r>
      <w:ins w:id="429" w:author="Maximilian" w:date="2021-07-13T04:23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>up as the super admin to log</w:t>
      </w:r>
      <w:ins w:id="430" w:author="Maximilian" w:date="2021-07-13T04:23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lastRenderedPageBreak/>
        <w:t>in. 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"28922dfb1e6c2298ceefd6bf95944c51" \* MERGEFORMATINET </w:instrTex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 w:rsidR="004528BD"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3838ED69" wp14:editId="7AF896B4">
            <wp:extent cx="9648825" cy="5534025"/>
            <wp:effectExtent l="0" t="0" r="3810" b="3810"/>
            <wp:docPr id="1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IMG_265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64882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52147BE4" w14:textId="77777777" w:rsidR="00E56A41" w:rsidRDefault="004528BD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Next Steps</w:t>
      </w:r>
    </w:p>
    <w:p w14:paraId="76E1B457" w14:textId="01E39B97" w:rsidR="00E56A41" w:rsidRDefault="00B9411C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431" w:author="Maximilian" w:date="2021-07-13T04:24:00Z">
        <w:r>
          <w:rPr>
            <w:rFonts w:ascii="Poppins" w:eastAsia="Poppins" w:hAnsi="Poppins" w:cs="Poppins"/>
            <w:color w:val="0A1247"/>
            <w:sz w:val="33"/>
            <w:szCs w:val="33"/>
          </w:rPr>
          <w:t>T</w:t>
        </w:r>
      </w:ins>
      <w:del w:id="432" w:author="Maximilian" w:date="2021-07-13T04:24:00Z">
        <w:r w:rsidR="004528BD" w:rsidDel="00B9411C">
          <w:rPr>
            <w:rFonts w:ascii="Poppins" w:eastAsia="Poppins" w:hAnsi="Poppins" w:cs="Poppins"/>
            <w:color w:val="0A1247"/>
            <w:sz w:val="33"/>
            <w:szCs w:val="33"/>
          </w:rPr>
          <w:delText>t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his tutorial went over how to install </w:t>
      </w:r>
      <w:proofErr w:type="spellStart"/>
      <w:r w:rsidR="004528BD"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open source edition. </w:t>
      </w:r>
      <w:ins w:id="433" w:author="Maximilian" w:date="2021-07-13T04:24:00Z">
        <w:r>
          <w:rPr>
            <w:rFonts w:ascii="Poppins" w:eastAsia="Poppins" w:hAnsi="Poppins" w:cs="Poppins"/>
            <w:color w:val="0A1247"/>
            <w:sz w:val="33"/>
            <w:szCs w:val="33"/>
          </w:rPr>
          <w:t>F</w:t>
        </w:r>
      </w:ins>
      <w:del w:id="434" w:author="Maximilian" w:date="2021-07-13T04:24:00Z">
        <w:r w:rsidR="004528BD" w:rsidDel="00B9411C">
          <w:rPr>
            <w:rFonts w:ascii="Poppins" w:eastAsia="Poppins" w:hAnsi="Poppins" w:cs="Poppins"/>
            <w:color w:val="0A1247"/>
            <w:sz w:val="33"/>
            <w:szCs w:val="33"/>
          </w:rPr>
          <w:delText>f</w:delText>
        </w:r>
      </w:del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or </w:t>
      </w:r>
      <w:r w:rsidR="004528BD">
        <w:rPr>
          <w:rFonts w:ascii="Poppins" w:eastAsia="Poppins" w:hAnsi="Poppins" w:cs="Poppins"/>
          <w:color w:val="0A1247"/>
          <w:sz w:val="33"/>
          <w:szCs w:val="33"/>
        </w:rPr>
        <w:t>related articles</w:t>
      </w:r>
      <w:ins w:id="435" w:author="Maximilian" w:date="2021-07-13T04:24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 w:rsidR="004528BD">
        <w:rPr>
          <w:rFonts w:ascii="Poppins" w:eastAsia="Poppins" w:hAnsi="Poppins" w:cs="Poppins"/>
          <w:color w:val="0A1247"/>
          <w:sz w:val="33"/>
          <w:szCs w:val="33"/>
        </w:rPr>
        <w:t xml:space="preserve"> be sure to check out the following</w:t>
      </w:r>
      <w:ins w:id="436" w:author="Maximilian" w:date="2021-07-13T04:24:00Z">
        <w:r>
          <w:rPr>
            <w:rFonts w:ascii="Poppins" w:eastAsia="Poppins" w:hAnsi="Poppins" w:cs="Poppins"/>
            <w:color w:val="0A1247"/>
            <w:sz w:val="33"/>
            <w:szCs w:val="33"/>
          </w:rPr>
          <w:t>:</w:t>
        </w:r>
      </w:ins>
      <w:del w:id="437" w:author="Maximilian" w:date="2021-07-13T04:24:00Z">
        <w:r w:rsidR="004528BD" w:rsidDel="00B9411C">
          <w:rPr>
            <w:rFonts w:ascii="Poppins" w:eastAsia="Poppins" w:hAnsi="Poppins" w:cs="Poppins"/>
            <w:color w:val="0A1247"/>
            <w:sz w:val="33"/>
            <w:szCs w:val="33"/>
          </w:rPr>
          <w:delText>.</w:delText>
        </w:r>
      </w:del>
    </w:p>
    <w:p w14:paraId="4BD057A1" w14:textId="77777777" w:rsidR="00E56A41" w:rsidRDefault="004528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26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Creating Trunks</w:t>
        </w:r>
      </w:hyperlink>
    </w:p>
    <w:p w14:paraId="12BE963B" w14:textId="77777777" w:rsidR="00E56A41" w:rsidRDefault="004528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27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Working with routes</w:t>
        </w:r>
      </w:hyperlink>
    </w:p>
    <w:p w14:paraId="349607A3" w14:textId="77777777" w:rsidR="00E56A41" w:rsidRDefault="004528B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28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Setup Open Source Extension</w:t>
        </w:r>
      </w:hyperlink>
    </w:p>
    <w:p w14:paraId="7AAFC683" w14:textId="77777777" w:rsidR="00E56A41" w:rsidRDefault="00E56A41">
      <w:pPr>
        <w:widowControl/>
        <w:spacing w:after="0"/>
        <w:jc w:val="left"/>
      </w:pPr>
    </w:p>
    <w:p w14:paraId="445F88AD" w14:textId="77777777" w:rsidR="00E56A41" w:rsidRDefault="00E56A41"/>
    <w:sectPr w:rsidR="00E56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Calibri"/>
    <w:charset w:val="00"/>
    <w:family w:val="auto"/>
    <w:pitch w:val="default"/>
  </w:font>
  <w:font w:name="SFMono-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7FC41"/>
    <w:multiLevelType w:val="multilevel"/>
    <w:tmpl w:val="60E7FC41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 w15:restartNumberingAfterBreak="0">
    <w:nsid w:val="60E7FC4C"/>
    <w:multiLevelType w:val="multilevel"/>
    <w:tmpl w:val="60E7FC4C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 w15:restartNumberingAfterBreak="0">
    <w:nsid w:val="60E7FC57"/>
    <w:multiLevelType w:val="multilevel"/>
    <w:tmpl w:val="60E7FC57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A41"/>
    <w:rsid w:val="002514DE"/>
    <w:rsid w:val="004528BD"/>
    <w:rsid w:val="004B263F"/>
    <w:rsid w:val="0082176D"/>
    <w:rsid w:val="00AC4A99"/>
    <w:rsid w:val="00B9411C"/>
    <w:rsid w:val="00E518FD"/>
    <w:rsid w:val="00E5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2BF84E"/>
  <w15:docId w15:val="{0089E57F-495A-40D7-BA1A-ADF17DD2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unhideWhenUsed/>
    <w:qFormat/>
    <w:pPr>
      <w:spacing w:beforeAutospacing="1" w:after="0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3585f29adee25684e6acc7d84c103c38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lineblocs.com/resources/open-source/creating-trunks" TargetMode="External"/><Relationship Id="rId3" Type="http://schemas.openxmlformats.org/officeDocument/2006/relationships/styles" Target="styles.xml"/><Relationship Id="rId21" Type="http://schemas.openxmlformats.org/officeDocument/2006/relationships/image" Target="e58517583a88778478776470bb6db1cc" TargetMode="External"/><Relationship Id="rId7" Type="http://schemas.openxmlformats.org/officeDocument/2006/relationships/image" Target="9d930147a5733199455cbb723bd8ea73" TargetMode="External"/><Relationship Id="rId12" Type="http://schemas.openxmlformats.org/officeDocument/2006/relationships/image" Target="media/image4.png"/><Relationship Id="rId17" Type="http://schemas.openxmlformats.org/officeDocument/2006/relationships/image" Target="495fe2c15d66305ce9ce2bd17886f61a" TargetMode="External"/><Relationship Id="rId25" Type="http://schemas.openxmlformats.org/officeDocument/2006/relationships/image" Target="28922dfb1e6c2298ceefd6bf95944c5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7844cd0380d2c671872533dda8d15351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fad9dd285661131af1172adf79992b3f" TargetMode="External"/><Relationship Id="rId23" Type="http://schemas.openxmlformats.org/officeDocument/2006/relationships/image" Target="5cb1da61203fedce81fcf72eae956906" TargetMode="External"/><Relationship Id="rId28" Type="http://schemas.openxmlformats.org/officeDocument/2006/relationships/hyperlink" Target="https://lineblocs.com/resources/open-source/setup-extension" TargetMode="External"/><Relationship Id="rId10" Type="http://schemas.openxmlformats.org/officeDocument/2006/relationships/image" Target="media/image3.png"/><Relationship Id="rId19" Type="http://schemas.openxmlformats.org/officeDocument/2006/relationships/image" Target="c84af9bc398a14b6ef97a48db074b3dc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41070b02f650afdcf1a71355a959450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lineblocs.com/resources/open-source/working-with-routes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25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1</cp:revision>
  <dcterms:created xsi:type="dcterms:W3CDTF">2021-07-09T08:31:00Z</dcterms:created>
  <dcterms:modified xsi:type="dcterms:W3CDTF">2021-07-13T07:25:00Z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