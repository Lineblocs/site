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79042A2" w14:textId="77777777" w:rsidR="005B0C89" w:rsidRDefault="00A043EC">
      <w:pPr>
        <w:pStyle w:val="Heading1"/>
        <w:spacing w:beforeAutospacing="0" w:after="600" w:afterAutospacing="0" w:line="540" w:lineRule="atLeast"/>
        <w:rPr>
          <w:rFonts w:ascii="Poppins" w:eastAsia="Poppins" w:hAnsi="Poppins" w:cs="Poppins" w:hint="default"/>
          <w:color w:val="0A1247"/>
          <w:sz w:val="54"/>
          <w:szCs w:val="54"/>
        </w:rPr>
      </w:pPr>
      <w:r>
        <w:rPr>
          <w:rFonts w:ascii="Poppins" w:eastAsia="Poppins" w:hAnsi="Poppins" w:cs="Poppins" w:hint="default"/>
          <w:color w:val="0A1247"/>
          <w:sz w:val="54"/>
          <w:szCs w:val="54"/>
        </w:rPr>
        <w:t>Extension Codes</w:t>
      </w:r>
    </w:p>
    <w:p w14:paraId="24592A47" w14:textId="1EF5DA23" w:rsidR="005B0C89" w:rsidRDefault="00A043EC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At a high level</w:t>
      </w:r>
      <w:ins w:id="0" w:author="Maximilian" w:date="2021-07-13T03:01:00Z">
        <w:r>
          <w:rPr>
            <w:rFonts w:ascii="Poppins" w:eastAsia="Poppins" w:hAnsi="Poppins" w:cs="Poppins"/>
            <w:color w:val="0A1247"/>
            <w:sz w:val="33"/>
            <w:szCs w:val="33"/>
          </w:rPr>
          <w:t>,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 extension codes let you customize the functionality of your phone system. You can use extension codes to add new functionality to your call flows</w:t>
      </w:r>
      <w:ins w:id="1" w:author="Maximilian" w:date="2021-07-13T03:02:00Z">
        <w:r>
          <w:rPr>
            <w:rFonts w:ascii="Poppins" w:eastAsia="Poppins" w:hAnsi="Poppins" w:cs="Poppins"/>
            <w:color w:val="0A1247"/>
            <w:sz w:val="33"/>
            <w:szCs w:val="33"/>
          </w:rPr>
          <w:t>,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 such as cold transfers and voicemail or add complex features such as </w:t>
      </w:r>
      <w:r>
        <w:rPr>
          <w:rFonts w:ascii="Poppins" w:eastAsia="Poppins" w:hAnsi="Poppins" w:cs="Poppins"/>
          <w:color w:val="0A1247"/>
          <w:sz w:val="33"/>
          <w:szCs w:val="33"/>
        </w:rPr>
        <w:t>intercom, custom IVRs, and more.</w:t>
      </w:r>
    </w:p>
    <w:p w14:paraId="0BB7AF14" w14:textId="58BE2B28" w:rsidR="005B0C89" w:rsidRDefault="00A043EC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By default</w:t>
      </w:r>
      <w:ins w:id="2" w:author="Maximilian" w:date="2021-07-13T03:02:00Z">
        <w:r>
          <w:rPr>
            <w:rFonts w:ascii="Poppins" w:eastAsia="Poppins" w:hAnsi="Poppins" w:cs="Poppins"/>
            <w:color w:val="0A1247"/>
            <w:sz w:val="33"/>
            <w:szCs w:val="33"/>
          </w:rPr>
          <w:t>,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 extension codes in </w:t>
      </w:r>
      <w:proofErr w:type="spellStart"/>
      <w:r>
        <w:rPr>
          <w:rFonts w:ascii="Poppins" w:eastAsia="Poppins" w:hAnsi="Poppins" w:cs="Poppins"/>
          <w:color w:val="0A1247"/>
          <w:sz w:val="33"/>
          <w:szCs w:val="33"/>
        </w:rPr>
        <w:t>Lineblocs</w:t>
      </w:r>
      <w:proofErr w:type="spellEnd"/>
      <w:r>
        <w:rPr>
          <w:rFonts w:ascii="Poppins" w:eastAsia="Poppins" w:hAnsi="Poppins" w:cs="Poppins"/>
          <w:color w:val="0A1247"/>
          <w:sz w:val="33"/>
          <w:szCs w:val="33"/>
        </w:rPr>
        <w:t xml:space="preserve"> can be customized using the </w:t>
      </w:r>
      <w:proofErr w:type="spellStart"/>
      <w:r>
        <w:rPr>
          <w:rFonts w:ascii="Poppins" w:eastAsia="Poppins" w:hAnsi="Poppins" w:cs="Poppins"/>
          <w:color w:val="0A1247"/>
          <w:sz w:val="33"/>
          <w:szCs w:val="33"/>
        </w:rPr>
        <w:t>Lineblocs</w:t>
      </w:r>
      <w:proofErr w:type="spellEnd"/>
      <w:r>
        <w:rPr>
          <w:rFonts w:ascii="Poppins" w:eastAsia="Poppins" w:hAnsi="Poppins" w:cs="Poppins"/>
          <w:color w:val="0A1247"/>
          <w:sz w:val="33"/>
          <w:szCs w:val="33"/>
        </w:rPr>
        <w:t xml:space="preserve"> flow editor. You can also create as many extension codes as you need</w:t>
      </w:r>
      <w:del w:id="3" w:author="Maximilian" w:date="2021-07-13T03:03:00Z">
        <w:r w:rsidDel="00A043EC">
          <w:rPr>
            <w:rFonts w:ascii="Poppins" w:eastAsia="Poppins" w:hAnsi="Poppins" w:cs="Poppins"/>
            <w:color w:val="0A1247"/>
            <w:sz w:val="33"/>
            <w:szCs w:val="33"/>
          </w:rPr>
          <w:delText>,</w:delText>
        </w:r>
      </w:del>
      <w:r>
        <w:rPr>
          <w:rFonts w:ascii="Poppins" w:eastAsia="Poppins" w:hAnsi="Poppins" w:cs="Poppins"/>
          <w:color w:val="0A1247"/>
          <w:sz w:val="33"/>
          <w:szCs w:val="33"/>
        </w:rPr>
        <w:t xml:space="preserve"> and assign them to custom workflows</w:t>
      </w:r>
      <w:del w:id="4" w:author="Maximilian" w:date="2021-07-13T03:03:00Z">
        <w:r w:rsidDel="00A043EC">
          <w:rPr>
            <w:rFonts w:ascii="Poppins" w:eastAsia="Poppins" w:hAnsi="Poppins" w:cs="Poppins"/>
            <w:color w:val="0A1247"/>
            <w:sz w:val="33"/>
            <w:szCs w:val="33"/>
          </w:rPr>
          <w:delText>,</w:delText>
        </w:r>
      </w:del>
      <w:r>
        <w:rPr>
          <w:rFonts w:ascii="Poppins" w:eastAsia="Poppins" w:hAnsi="Poppins" w:cs="Poppins"/>
          <w:color w:val="0A1247"/>
          <w:sz w:val="33"/>
          <w:szCs w:val="33"/>
        </w:rPr>
        <w:t xml:space="preserve"> using </w:t>
      </w:r>
      <w:proofErr w:type="spellStart"/>
      <w:r>
        <w:rPr>
          <w:rFonts w:ascii="Poppins" w:eastAsia="Poppins" w:hAnsi="Poppins" w:cs="Poppins"/>
          <w:color w:val="0A1247"/>
          <w:sz w:val="33"/>
          <w:szCs w:val="33"/>
        </w:rPr>
        <w:t>Lineblocs</w:t>
      </w:r>
      <w:proofErr w:type="spellEnd"/>
      <w:r>
        <w:rPr>
          <w:rFonts w:ascii="Poppins" w:eastAsia="Poppins" w:hAnsi="Poppins" w:cs="Poppins"/>
          <w:color w:val="0A1247"/>
          <w:sz w:val="33"/>
          <w:szCs w:val="33"/>
        </w:rPr>
        <w:t xml:space="preserve"> flows.</w:t>
      </w:r>
    </w:p>
    <w:p w14:paraId="20C4381B" w14:textId="77777777" w:rsidR="005B0C89" w:rsidRDefault="00A043EC">
      <w:pPr>
        <w:pStyle w:val="Heading2"/>
        <w:spacing w:line="720" w:lineRule="atLeast"/>
        <w:rPr>
          <w:rFonts w:ascii="Poppins" w:eastAsia="Poppins" w:hAnsi="Poppins" w:cs="Poppins" w:hint="default"/>
          <w:color w:val="0A1247"/>
          <w:sz w:val="60"/>
          <w:szCs w:val="60"/>
        </w:rPr>
      </w:pPr>
      <w:r>
        <w:rPr>
          <w:rFonts w:ascii="Poppins" w:eastAsia="Poppins" w:hAnsi="Poppins" w:cs="Poppins" w:hint="default"/>
          <w:color w:val="0A1247"/>
          <w:sz w:val="60"/>
          <w:szCs w:val="60"/>
        </w:rPr>
        <w:t>Viewing Extensi</w:t>
      </w:r>
      <w:r>
        <w:rPr>
          <w:rFonts w:ascii="Poppins" w:eastAsia="Poppins" w:hAnsi="Poppins" w:cs="Poppins" w:hint="default"/>
          <w:color w:val="0A1247"/>
          <w:sz w:val="60"/>
          <w:szCs w:val="60"/>
        </w:rPr>
        <w:t>on Codes</w:t>
      </w:r>
    </w:p>
    <w:p w14:paraId="22A9333C" w14:textId="77777777" w:rsidR="005B0C89" w:rsidRDefault="00A043EC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To view the extension codes you have setup on your account, please go to </w:t>
      </w:r>
      <w:hyperlink r:id="rId6" w:anchor="/settings/extension-codes" w:history="1">
        <w:r>
          <w:rPr>
            <w:rStyle w:val="Hyperlink"/>
            <w:rFonts w:ascii="Poppins" w:eastAsia="Poppins" w:hAnsi="Poppins" w:cs="Poppins"/>
            <w:color w:val="007BFF"/>
            <w:sz w:val="33"/>
            <w:szCs w:val="33"/>
            <w:u w:val="none"/>
          </w:rPr>
          <w:t>Settings -&gt; Extension Codes</w:t>
        </w:r>
      </w:hyperlink>
    </w:p>
    <w:p w14:paraId="501F4CF4" w14:textId="77777777" w:rsidR="005B0C89" w:rsidRDefault="00A043EC">
      <w:pPr>
        <w:pStyle w:val="Heading2"/>
        <w:spacing w:line="720" w:lineRule="atLeast"/>
        <w:rPr>
          <w:rFonts w:ascii="Poppins" w:eastAsia="Poppins" w:hAnsi="Poppins" w:cs="Poppins" w:hint="default"/>
          <w:color w:val="0A1247"/>
          <w:sz w:val="60"/>
          <w:szCs w:val="60"/>
        </w:rPr>
      </w:pPr>
      <w:r>
        <w:rPr>
          <w:rFonts w:ascii="Poppins" w:eastAsia="Poppins" w:hAnsi="Poppins" w:cs="Poppins" w:hint="default"/>
          <w:color w:val="0A1247"/>
          <w:sz w:val="60"/>
          <w:szCs w:val="60"/>
        </w:rPr>
        <w:t>Adding an Extension Code</w:t>
      </w:r>
    </w:p>
    <w:p w14:paraId="5BD80368" w14:textId="77777777" w:rsidR="005B0C89" w:rsidRDefault="00A043EC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To add a new extension code please click the </w:t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begin" w:fldLock="1"/>
      </w:r>
      <w:r>
        <w:rPr>
          <w:rFonts w:ascii="Poppins" w:eastAsia="Poppins" w:hAnsi="Poppins" w:cs="Poppins"/>
          <w:color w:val="0A1247"/>
          <w:sz w:val="33"/>
          <w:szCs w:val="33"/>
        </w:rPr>
        <w:instrText xml:space="preserve">INCLUDEPICTURE \d "46e2e147001df47f2a1f8db81988a539" \* MERGEFORMATINET </w:instrText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separate"/>
      </w:r>
      <w:r>
        <w:rPr>
          <w:rFonts w:ascii="Poppins" w:eastAsia="Poppins" w:hAnsi="Poppins" w:cs="Poppins"/>
          <w:noProof/>
          <w:color w:val="0A1247"/>
          <w:sz w:val="33"/>
          <w:szCs w:val="33"/>
        </w:rPr>
        <w:drawing>
          <wp:inline distT="0" distB="0" distL="114300" distR="114300" wp14:anchorId="0DC70912" wp14:editId="27B3B641">
            <wp:extent cx="609600" cy="257175"/>
            <wp:effectExtent l="0" t="0" r="1905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7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end"/>
      </w:r>
      <w:r>
        <w:rPr>
          <w:rFonts w:ascii="Poppins" w:eastAsia="Poppins" w:hAnsi="Poppins" w:cs="Poppins"/>
          <w:color w:val="0A1247"/>
          <w:sz w:val="33"/>
          <w:szCs w:val="33"/>
        </w:rPr>
        <w:t> button.</w:t>
      </w:r>
    </w:p>
    <w:p w14:paraId="090793A9" w14:textId="77777777" w:rsidR="005B0C89" w:rsidRDefault="00A043EC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You will need to give your extension code a name, code and flow. For example:</w:t>
      </w:r>
    </w:p>
    <w:p w14:paraId="02B87CEF" w14:textId="77777777" w:rsidR="005B0C89" w:rsidRDefault="00A043EC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</w:rPr>
        <w:lastRenderedPageBreak/>
        <w:t>Name: Check Voicemail</w:t>
      </w:r>
    </w:p>
    <w:p w14:paraId="7A9D9BB0" w14:textId="77777777" w:rsidR="005B0C89" w:rsidRDefault="00A043EC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</w:rPr>
        <w:t>Code: *97</w:t>
      </w:r>
    </w:p>
    <w:p w14:paraId="0B6A97FE" w14:textId="68FA9C2D" w:rsidR="005B0C89" w:rsidRDefault="00A043EC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Once you have added the extension code</w:t>
      </w:r>
      <w:ins w:id="5" w:author="Maximilian" w:date="2021-07-13T03:04:00Z">
        <w:r>
          <w:rPr>
            <w:rFonts w:ascii="Poppins" w:eastAsia="Poppins" w:hAnsi="Poppins" w:cs="Poppins"/>
            <w:color w:val="0A1247"/>
            <w:sz w:val="33"/>
            <w:szCs w:val="33"/>
          </w:rPr>
          <w:t>,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 please click "Save</w:t>
      </w:r>
      <w:ins w:id="6" w:author="Maximilian" w:date="2021-07-13T03:04:00Z">
        <w:r>
          <w:rPr>
            <w:rFonts w:ascii="Poppins" w:eastAsia="Poppins" w:hAnsi="Poppins" w:cs="Poppins"/>
            <w:color w:val="0A1247"/>
            <w:sz w:val="33"/>
            <w:szCs w:val="33"/>
          </w:rPr>
          <w:t>.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>"</w:t>
      </w:r>
    </w:p>
    <w:p w14:paraId="1355A8CB" w14:textId="77777777" w:rsidR="005B0C89" w:rsidRDefault="00A043EC">
      <w:pPr>
        <w:pStyle w:val="Heading2"/>
        <w:spacing w:line="720" w:lineRule="atLeast"/>
        <w:rPr>
          <w:rFonts w:ascii="Poppins" w:eastAsia="Poppins" w:hAnsi="Poppins" w:cs="Poppins" w:hint="default"/>
          <w:color w:val="0A1247"/>
          <w:sz w:val="60"/>
          <w:szCs w:val="60"/>
        </w:rPr>
      </w:pPr>
      <w:r>
        <w:rPr>
          <w:rFonts w:ascii="Poppins" w:eastAsia="Poppins" w:hAnsi="Poppins" w:cs="Poppins" w:hint="default"/>
          <w:color w:val="0A1247"/>
          <w:sz w:val="60"/>
          <w:szCs w:val="60"/>
        </w:rPr>
        <w:t>Re</w:t>
      </w:r>
      <w:r>
        <w:rPr>
          <w:rFonts w:ascii="Poppins" w:eastAsia="Poppins" w:hAnsi="Poppins" w:cs="Poppins" w:hint="default"/>
          <w:color w:val="0A1247"/>
          <w:sz w:val="60"/>
          <w:szCs w:val="60"/>
        </w:rPr>
        <w:t>moving Extension Code</w:t>
      </w:r>
    </w:p>
    <w:p w14:paraId="58392C17" w14:textId="77777777" w:rsidR="005B0C89" w:rsidRDefault="00A043EC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To remove an extension code click the </w:t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begin" w:fldLock="1"/>
      </w:r>
      <w:r>
        <w:rPr>
          <w:rFonts w:ascii="Poppins" w:eastAsia="Poppins" w:hAnsi="Poppins" w:cs="Poppins"/>
          <w:color w:val="0A1247"/>
          <w:sz w:val="33"/>
          <w:szCs w:val="33"/>
        </w:rPr>
        <w:instrText xml:space="preserve">INCLUDEPICTURE \d "0f6969d7052da9261e31ddb6e88c136e" \* MERGEFORMATINET </w:instrText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separate"/>
      </w:r>
      <w:r>
        <w:rPr>
          <w:rFonts w:ascii="Poppins" w:eastAsia="Poppins" w:hAnsi="Poppins" w:cs="Poppins"/>
          <w:noProof/>
          <w:color w:val="0A1247"/>
          <w:sz w:val="33"/>
          <w:szCs w:val="33"/>
        </w:rPr>
        <w:drawing>
          <wp:inline distT="0" distB="0" distL="114300" distR="114300" wp14:anchorId="3463B6BA" wp14:editId="7065D29C">
            <wp:extent cx="600075" cy="257175"/>
            <wp:effectExtent l="0" t="0" r="0" b="0"/>
            <wp:docPr id="2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7"/>
                    <pic:cNvPicPr>
                      <a:picLocks noChangeAspect="1"/>
                    </pic:cNvPicPr>
                  </pic:nvPicPr>
                  <pic:blipFill>
                    <a:blip r:embed="rId9"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end"/>
      </w:r>
      <w:r>
        <w:rPr>
          <w:rFonts w:ascii="Poppins" w:eastAsia="Poppins" w:hAnsi="Poppins" w:cs="Poppins"/>
          <w:color w:val="0A1247"/>
          <w:sz w:val="33"/>
          <w:szCs w:val="33"/>
        </w:rPr>
        <w:t> button next to the extension code then click save.</w:t>
      </w:r>
    </w:p>
    <w:p w14:paraId="245D5EFA" w14:textId="77777777" w:rsidR="005B0C89" w:rsidRDefault="00A043EC">
      <w:pPr>
        <w:pStyle w:val="Heading2"/>
        <w:spacing w:line="720" w:lineRule="atLeast"/>
        <w:rPr>
          <w:rFonts w:ascii="Poppins" w:eastAsia="Poppins" w:hAnsi="Poppins" w:cs="Poppins" w:hint="default"/>
          <w:color w:val="0A1247"/>
          <w:sz w:val="60"/>
          <w:szCs w:val="60"/>
        </w:rPr>
      </w:pPr>
      <w:r>
        <w:rPr>
          <w:rFonts w:ascii="Poppins" w:eastAsia="Poppins" w:hAnsi="Poppins" w:cs="Poppins" w:hint="default"/>
          <w:color w:val="0A1247"/>
          <w:sz w:val="60"/>
          <w:szCs w:val="60"/>
        </w:rPr>
        <w:t>Testing extension codes</w:t>
      </w:r>
    </w:p>
    <w:p w14:paraId="2D115086" w14:textId="332DCF05" w:rsidR="005B0C89" w:rsidRDefault="00A043EC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To test an extension code</w:t>
      </w:r>
      <w:ins w:id="7" w:author="Maximilian" w:date="2021-07-13T03:04:00Z">
        <w:r>
          <w:rPr>
            <w:rFonts w:ascii="Poppins" w:eastAsia="Poppins" w:hAnsi="Poppins" w:cs="Poppins"/>
            <w:color w:val="0A1247"/>
            <w:sz w:val="33"/>
            <w:szCs w:val="33"/>
          </w:rPr>
          <w:t>,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 please log</w:t>
      </w:r>
      <w:ins w:id="8" w:author="Maximilian" w:date="2021-07-13T03:04:00Z">
        <w:r>
          <w:rPr>
            <w:rFonts w:ascii="Poppins" w:eastAsia="Poppins" w:hAnsi="Poppins" w:cs="Poppins"/>
            <w:color w:val="0A1247"/>
            <w:sz w:val="33"/>
            <w:szCs w:val="33"/>
          </w:rPr>
          <w:t xml:space="preserve"> 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in to </w:t>
      </w:r>
      <w:r>
        <w:rPr>
          <w:rFonts w:ascii="Poppins" w:eastAsia="Poppins" w:hAnsi="Poppins" w:cs="Poppins"/>
          <w:color w:val="0A1247"/>
          <w:sz w:val="33"/>
          <w:szCs w:val="33"/>
        </w:rPr>
        <w:t>your extension then dial the extension code.</w:t>
      </w:r>
    </w:p>
    <w:p w14:paraId="0C4AE4E6" w14:textId="77777777" w:rsidR="005B0C89" w:rsidRDefault="00A043EC">
      <w:pPr>
        <w:pStyle w:val="Heading3"/>
        <w:spacing w:line="18" w:lineRule="atLeast"/>
        <w:rPr>
          <w:rFonts w:ascii="Poppins" w:eastAsia="Poppins" w:hAnsi="Poppins" w:cs="Poppins" w:hint="default"/>
          <w:color w:val="0A1247"/>
          <w:sz w:val="39"/>
          <w:szCs w:val="39"/>
        </w:rPr>
      </w:pPr>
      <w:r>
        <w:rPr>
          <w:rFonts w:ascii="Poppins" w:eastAsia="Poppins" w:hAnsi="Poppins" w:cs="Poppins" w:hint="default"/>
          <w:color w:val="0A1247"/>
          <w:sz w:val="39"/>
          <w:szCs w:val="39"/>
        </w:rPr>
        <w:t>Troubleshooting</w:t>
      </w:r>
    </w:p>
    <w:p w14:paraId="303BF238" w14:textId="77777777" w:rsidR="005B0C89" w:rsidRDefault="00A043EC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 xml:space="preserve">You can troubleshoot the code for an extension code by viewing the </w:t>
      </w:r>
      <w:proofErr w:type="spellStart"/>
      <w:r>
        <w:rPr>
          <w:rFonts w:ascii="Poppins" w:eastAsia="Poppins" w:hAnsi="Poppins" w:cs="Poppins"/>
          <w:color w:val="0A1247"/>
          <w:sz w:val="33"/>
          <w:szCs w:val="33"/>
        </w:rPr>
        <w:t>Lineblocs</w:t>
      </w:r>
      <w:proofErr w:type="spellEnd"/>
      <w:r>
        <w:rPr>
          <w:rFonts w:ascii="Poppins" w:eastAsia="Poppins" w:hAnsi="Poppins" w:cs="Poppins"/>
          <w:color w:val="0A1247"/>
          <w:sz w:val="33"/>
          <w:szCs w:val="33"/>
        </w:rPr>
        <w:t xml:space="preserve"> call monitor. To view the latest error logs generated from your extension code:</w:t>
      </w:r>
    </w:p>
    <w:p w14:paraId="06C81DB2" w14:textId="77777777" w:rsidR="005B0C89" w:rsidRDefault="00A043EC">
      <w:pPr>
        <w:widowControl/>
        <w:numPr>
          <w:ilvl w:val="0"/>
          <w:numId w:val="1"/>
        </w:numPr>
        <w:spacing w:after="225"/>
        <w:ind w:left="0"/>
        <w:jc w:val="left"/>
      </w:pPr>
      <w:r>
        <w:rPr>
          <w:rFonts w:ascii="Poppins" w:eastAsia="Poppins" w:hAnsi="Poppins" w:cs="Poppins"/>
          <w:color w:val="0A1247"/>
          <w:sz w:val="24"/>
        </w:rPr>
        <w:t xml:space="preserve">On </w:t>
      </w:r>
      <w:proofErr w:type="spellStart"/>
      <w:r>
        <w:rPr>
          <w:rFonts w:ascii="Poppins" w:eastAsia="Poppins" w:hAnsi="Poppins" w:cs="Poppins"/>
          <w:color w:val="0A1247"/>
          <w:sz w:val="24"/>
        </w:rPr>
        <w:t>Lineblocs</w:t>
      </w:r>
      <w:proofErr w:type="spellEnd"/>
      <w:r>
        <w:rPr>
          <w:rFonts w:ascii="Poppins" w:eastAsia="Poppins" w:hAnsi="Poppins" w:cs="Poppins"/>
          <w:color w:val="0A1247"/>
          <w:sz w:val="24"/>
        </w:rPr>
        <w:t xml:space="preserve"> dashboard go to </w:t>
      </w:r>
      <w:hyperlink r:id="rId11" w:anchor="/dashboard/call-monitor" w:history="1">
        <w:r>
          <w:rPr>
            <w:rStyle w:val="Hyperlink"/>
            <w:rFonts w:ascii="Poppins" w:eastAsia="Poppins" w:hAnsi="Poppins" w:cs="Poppins"/>
            <w:color w:val="007BFF"/>
            <w:sz w:val="24"/>
            <w:u w:val="none"/>
          </w:rPr>
          <w:t>Call Monitor</w:t>
        </w:r>
      </w:hyperlink>
    </w:p>
    <w:p w14:paraId="4627F6DA" w14:textId="7F6BC0AA" w:rsidR="005B0C89" w:rsidRDefault="00A043EC">
      <w:pPr>
        <w:widowControl/>
        <w:numPr>
          <w:ilvl w:val="0"/>
          <w:numId w:val="1"/>
        </w:numPr>
        <w:spacing w:after="225"/>
        <w:ind w:left="0"/>
        <w:jc w:val="left"/>
      </w:pPr>
      <w:r>
        <w:rPr>
          <w:rFonts w:ascii="Poppins" w:eastAsia="Poppins" w:hAnsi="Poppins" w:cs="Poppins"/>
          <w:color w:val="0A1247"/>
          <w:sz w:val="24"/>
        </w:rPr>
        <w:t>In the "Flow" field</w:t>
      </w:r>
      <w:ins w:id="9" w:author="Maximilian" w:date="2021-07-13T03:05:00Z">
        <w:r>
          <w:rPr>
            <w:rFonts w:ascii="Poppins" w:eastAsia="Poppins" w:hAnsi="Poppins" w:cs="Poppins"/>
            <w:color w:val="0A1247"/>
            <w:sz w:val="24"/>
          </w:rPr>
          <w:t>,</w:t>
        </w:r>
      </w:ins>
      <w:r>
        <w:rPr>
          <w:rFonts w:ascii="Poppins" w:eastAsia="Poppins" w:hAnsi="Poppins" w:cs="Poppins"/>
          <w:color w:val="0A1247"/>
          <w:sz w:val="24"/>
        </w:rPr>
        <w:t xml:space="preserve"> select</w:t>
      </w:r>
      <w:del w:id="10" w:author="Maximilian" w:date="2021-07-13T03:05:00Z">
        <w:r w:rsidDel="00A043EC">
          <w:rPr>
            <w:rFonts w:ascii="Poppins" w:eastAsia="Poppins" w:hAnsi="Poppins" w:cs="Poppins"/>
            <w:color w:val="0A1247"/>
            <w:sz w:val="24"/>
          </w:rPr>
          <w:delText xml:space="preserve"> the</w:delText>
        </w:r>
      </w:del>
      <w:r>
        <w:rPr>
          <w:rFonts w:ascii="Poppins" w:eastAsia="Poppins" w:hAnsi="Poppins" w:cs="Poppins"/>
          <w:color w:val="0A1247"/>
          <w:sz w:val="24"/>
        </w:rPr>
        <w:t xml:space="preserve"> your flow</w:t>
      </w:r>
    </w:p>
    <w:p w14:paraId="0635E416" w14:textId="77777777" w:rsidR="005B0C89" w:rsidRDefault="00A043EC">
      <w:pPr>
        <w:widowControl/>
        <w:numPr>
          <w:ilvl w:val="0"/>
          <w:numId w:val="1"/>
        </w:numPr>
        <w:spacing w:after="225"/>
        <w:ind w:left="0"/>
        <w:jc w:val="left"/>
      </w:pPr>
      <w:r>
        <w:rPr>
          <w:rFonts w:ascii="Poppins" w:eastAsia="Poppins" w:hAnsi="Poppins" w:cs="Poppins"/>
          <w:color w:val="0A1247"/>
          <w:sz w:val="24"/>
        </w:rPr>
        <w:t>Type in the extension code in the "Dialing" field</w:t>
      </w:r>
    </w:p>
    <w:p w14:paraId="5C7BE021" w14:textId="63CB2F65" w:rsidR="005B0C89" w:rsidRDefault="00A043EC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If you need more info on debugging</w:t>
      </w:r>
      <w:ins w:id="11" w:author="Maximilian" w:date="2021-07-13T03:06:00Z">
        <w:r>
          <w:rPr>
            <w:rFonts w:ascii="Poppins" w:eastAsia="Poppins" w:hAnsi="Poppins" w:cs="Poppins"/>
            <w:color w:val="0A1247"/>
            <w:sz w:val="33"/>
            <w:szCs w:val="33"/>
          </w:rPr>
          <w:t>,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 please have a look at the </w:t>
      </w:r>
      <w:proofErr w:type="spellStart"/>
      <w:r>
        <w:rPr>
          <w:rFonts w:ascii="Poppins" w:eastAsia="Poppins" w:hAnsi="Poppins" w:cs="Poppins"/>
          <w:color w:val="0A1247"/>
          <w:sz w:val="33"/>
          <w:szCs w:val="33"/>
        </w:rPr>
        <w:t>lineblocs</w:t>
      </w:r>
      <w:proofErr w:type="spellEnd"/>
      <w:r>
        <w:rPr>
          <w:rFonts w:ascii="Poppins" w:eastAsia="Poppins" w:hAnsi="Poppins" w:cs="Poppins"/>
          <w:color w:val="0A1247"/>
          <w:sz w:val="33"/>
          <w:szCs w:val="33"/>
        </w:rPr>
        <w:t xml:space="preserve"> debugging</w:t>
      </w:r>
      <w:r>
        <w:rPr>
          <w:rFonts w:ascii="Poppins" w:eastAsia="Poppins" w:hAnsi="Poppins" w:cs="Poppins"/>
          <w:color w:val="0A1247"/>
          <w:sz w:val="33"/>
          <w:szCs w:val="33"/>
        </w:rPr>
        <w:t xml:space="preserve"> guide. </w:t>
      </w:r>
      <w:hyperlink r:id="rId12" w:history="1">
        <w:r>
          <w:rPr>
            <w:rStyle w:val="Hyperlink"/>
            <w:rFonts w:ascii="Poppins" w:eastAsia="Poppins" w:hAnsi="Poppins" w:cs="Poppins"/>
            <w:color w:val="007BFF"/>
            <w:sz w:val="33"/>
            <w:szCs w:val="33"/>
            <w:u w:val="none"/>
          </w:rPr>
          <w:t xml:space="preserve">Debugging </w:t>
        </w:r>
        <w:proofErr w:type="spellStart"/>
        <w:r>
          <w:rPr>
            <w:rStyle w:val="Hyperlink"/>
            <w:rFonts w:ascii="Poppins" w:eastAsia="Poppins" w:hAnsi="Poppins" w:cs="Poppins"/>
            <w:color w:val="007BFF"/>
            <w:sz w:val="33"/>
            <w:szCs w:val="33"/>
            <w:u w:val="none"/>
          </w:rPr>
          <w:t>Lineblocs</w:t>
        </w:r>
        <w:proofErr w:type="spellEnd"/>
        <w:r>
          <w:rPr>
            <w:rStyle w:val="Hyperlink"/>
            <w:rFonts w:ascii="Poppins" w:eastAsia="Poppins" w:hAnsi="Poppins" w:cs="Poppins"/>
            <w:color w:val="007BFF"/>
            <w:sz w:val="33"/>
            <w:szCs w:val="33"/>
            <w:u w:val="none"/>
          </w:rPr>
          <w:t xml:space="preserve"> flows &amp; Calls</w:t>
        </w:r>
      </w:hyperlink>
    </w:p>
    <w:p w14:paraId="17523E6A" w14:textId="77777777" w:rsidR="005B0C89" w:rsidRDefault="00A043EC">
      <w:pPr>
        <w:pStyle w:val="Heading2"/>
        <w:spacing w:line="720" w:lineRule="atLeast"/>
        <w:rPr>
          <w:rFonts w:ascii="Poppins" w:eastAsia="Poppins" w:hAnsi="Poppins" w:cs="Poppins" w:hint="default"/>
          <w:color w:val="0A1247"/>
          <w:sz w:val="60"/>
          <w:szCs w:val="60"/>
        </w:rPr>
      </w:pPr>
      <w:r>
        <w:rPr>
          <w:rFonts w:ascii="Poppins" w:eastAsia="Poppins" w:hAnsi="Poppins" w:cs="Poppins" w:hint="default"/>
          <w:color w:val="0A1247"/>
          <w:sz w:val="60"/>
          <w:szCs w:val="60"/>
        </w:rPr>
        <w:lastRenderedPageBreak/>
        <w:t>Next Steps</w:t>
      </w:r>
    </w:p>
    <w:p w14:paraId="4931159D" w14:textId="04E6166E" w:rsidR="005B0C89" w:rsidRDefault="00A043EC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For related articles</w:t>
      </w:r>
      <w:ins w:id="12" w:author="Maximilian" w:date="2021-07-13T03:06:00Z">
        <w:r>
          <w:rPr>
            <w:rFonts w:ascii="Poppins" w:eastAsia="Poppins" w:hAnsi="Poppins" w:cs="Poppins"/>
            <w:color w:val="0A1247"/>
            <w:sz w:val="33"/>
            <w:szCs w:val="33"/>
          </w:rPr>
          <w:t>,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 be sure to check out:</w:t>
      </w:r>
    </w:p>
    <w:p w14:paraId="7B170F35" w14:textId="77777777" w:rsidR="005B0C89" w:rsidRDefault="00A043EC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hyperlink r:id="rId13" w:history="1">
        <w:r>
          <w:rPr>
            <w:rStyle w:val="Hyperlink"/>
            <w:rFonts w:ascii="Poppins" w:eastAsia="Poppins" w:hAnsi="Poppins" w:cs="Poppins"/>
            <w:color w:val="007BFF"/>
            <w:sz w:val="33"/>
            <w:szCs w:val="33"/>
            <w:u w:val="none"/>
          </w:rPr>
          <w:t>Usage Limits</w:t>
        </w:r>
      </w:hyperlink>
    </w:p>
    <w:p w14:paraId="3EAF6907" w14:textId="77777777" w:rsidR="005B0C89" w:rsidRDefault="00A043EC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hyperlink r:id="rId14" w:history="1">
        <w:r>
          <w:rPr>
            <w:rStyle w:val="Hyperlink"/>
            <w:rFonts w:ascii="Poppins" w:eastAsia="Poppins" w:hAnsi="Poppins" w:cs="Poppins"/>
            <w:color w:val="007BFF"/>
            <w:sz w:val="33"/>
            <w:szCs w:val="33"/>
            <w:u w:val="none"/>
          </w:rPr>
          <w:t>Account Settings</w:t>
        </w:r>
      </w:hyperlink>
    </w:p>
    <w:p w14:paraId="6A5D0649" w14:textId="77777777" w:rsidR="005B0C89" w:rsidRDefault="005B0C89"/>
    <w:sectPr w:rsidR="005B0C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oppins">
    <w:altName w:val="Calibri"/>
    <w:charset w:val="00"/>
    <w:family w:val="auto"/>
    <w:pitch w:val="default"/>
  </w:font>
  <w:font w:name="SFMono-Regular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E7FAAE"/>
    <w:multiLevelType w:val="multilevel"/>
    <w:tmpl w:val="60E7FAAE"/>
    <w:lvl w:ilvl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ximilian">
    <w15:presenceInfo w15:providerId="None" w15:userId="Maximili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trackRevision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0C89"/>
    <w:rsid w:val="005B0C89"/>
    <w:rsid w:val="00A0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8FBA76"/>
  <w15:docId w15:val="{F52985F3-6229-440F-9D80-6B86C638E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paragraph" w:styleId="Heading1">
    <w:name w:val="heading 1"/>
    <w:next w:val="Normal"/>
    <w:qFormat/>
    <w:pPr>
      <w:spacing w:beforeAutospacing="1" w:after="0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paragraph" w:styleId="Heading2">
    <w:name w:val="heading 2"/>
    <w:next w:val="Normal"/>
    <w:unhideWhenUsed/>
    <w:qFormat/>
    <w:pPr>
      <w:spacing w:beforeAutospacing="1" w:after="0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paragraph" w:styleId="Heading3">
    <w:name w:val="heading 3"/>
    <w:next w:val="Normal"/>
    <w:unhideWhenUsed/>
    <w:qFormat/>
    <w:pPr>
      <w:spacing w:beforeAutospacing="1" w:after="0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="0" w:afterAutospacing="1"/>
    </w:pPr>
    <w:rPr>
      <w:sz w:val="24"/>
      <w:szCs w:val="24"/>
      <w:lang w:eastAsia="zh-CN"/>
    </w:rPr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46e2e147001df47f2a1f8db81988a539" TargetMode="External"/><Relationship Id="rId13" Type="http://schemas.openxmlformats.org/officeDocument/2006/relationships/hyperlink" Target="https://lineblocs.com/resources/other-topics/usage-limits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linelocs.com/resources/other-topics/debugging-linebloc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hyperlink" Target="https://app.lineblocs.com/" TargetMode="External"/><Relationship Id="rId11" Type="http://schemas.openxmlformats.org/officeDocument/2006/relationships/hyperlink" Target="https://app.lineblocs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0f6969d7052da9261e31ddb6e88c136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lineblocs.com/resources/other-topics/account-setting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319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Max’s Iphone</dc:creator>
  <cp:lastModifiedBy>Maximilian</cp:lastModifiedBy>
  <cp:revision>1</cp:revision>
  <dcterms:created xsi:type="dcterms:W3CDTF">2021-07-09T08:25:00Z</dcterms:created>
  <dcterms:modified xsi:type="dcterms:W3CDTF">2021-07-13T06:06:00Z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3081-10.16.0</vt:lpwstr>
  </property>
</Properties>
</file>