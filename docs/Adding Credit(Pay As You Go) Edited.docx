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BCD489" w14:textId="77777777" w:rsidR="00077915" w:rsidRDefault="008E0645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Adding Credit (Pay-as-you-go only)</w:t>
      </w:r>
    </w:p>
    <w:p w14:paraId="2C323C8D" w14:textId="77777777" w:rsidR="00077915" w:rsidRDefault="008E0645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 can use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dashboard to add credit to your account at any time.</w:t>
      </w:r>
    </w:p>
    <w:p w14:paraId="1E49AA37" w14:textId="77777777" w:rsidR="00077915" w:rsidRDefault="008E0645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Adding Credit using a Card</w:t>
      </w:r>
    </w:p>
    <w:p w14:paraId="0B13D447" w14:textId="0713302F" w:rsidR="00077915" w:rsidRDefault="008E0645">
      <w:pPr>
        <w:widowControl/>
        <w:numPr>
          <w:ilvl w:val="0"/>
          <w:numId w:val="1"/>
        </w:numPr>
        <w:spacing w:after="225"/>
        <w:ind w:left="0"/>
      </w:pPr>
      <w:r>
        <w:t xml:space="preserve">In </w:t>
      </w:r>
      <w:proofErr w:type="spellStart"/>
      <w:r>
        <w:t>Lineblocs</w:t>
      </w:r>
      <w:proofErr w:type="spellEnd"/>
      <w:r>
        <w:t xml:space="preserve"> dashboard</w:t>
      </w:r>
      <w:ins w:id="0" w:author="Maximilian" w:date="2021-07-13T02:37:00Z">
        <w:r>
          <w:t>,</w:t>
        </w:r>
      </w:ins>
      <w:r>
        <w:t xml:space="preserve"> go to the </w:t>
      </w:r>
      <w:hyperlink r:id="rId6" w:anchor="/dashboard/billing" w:history="1">
        <w:r>
          <w:rPr>
            <w:rStyle w:val="Hyperlink"/>
            <w:color w:val="007BFF"/>
            <w:u w:val="none"/>
          </w:rPr>
          <w:t>Billing Section</w:t>
        </w:r>
      </w:hyperlink>
    </w:p>
    <w:p w14:paraId="12C36889" w14:textId="77777777" w:rsidR="00077915" w:rsidRDefault="008E0645">
      <w:pPr>
        <w:widowControl/>
        <w:numPr>
          <w:ilvl w:val="0"/>
          <w:numId w:val="1"/>
        </w:numPr>
        <w:spacing w:after="225"/>
        <w:ind w:left="0"/>
      </w:pPr>
      <w:r>
        <w:t>Select a card and the desired credit amount</w:t>
      </w:r>
    </w:p>
    <w:p w14:paraId="6D8E00D8" w14:textId="77777777" w:rsidR="00077915" w:rsidRDefault="008E0645">
      <w:pPr>
        <w:widowControl/>
        <w:numPr>
          <w:ilvl w:val="0"/>
          <w:numId w:val="1"/>
        </w:numPr>
        <w:spacing w:after="225"/>
        <w:ind w:left="0"/>
      </w:pPr>
      <w:r>
        <w:t>Click     </w:t>
      </w:r>
      <w:r>
        <w:fldChar w:fldCharType="begin" w:fldLock="1"/>
      </w:r>
      <w:r>
        <w:instrText xml:space="preserve">INCLUDEPICTURE \d "338fa60125cbe2b9bcc0443bc4348302"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436DA393" wp14:editId="60290ECC">
            <wp:extent cx="600075" cy="247650"/>
            <wp:effectExtent l="0" t="0" r="0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C35DB2" w14:textId="77777777" w:rsidR="00077915" w:rsidRDefault="008E0645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Using PayPal</w:t>
      </w:r>
    </w:p>
    <w:p w14:paraId="10EE5FFE" w14:textId="77777777" w:rsidR="00077915" w:rsidRDefault="008E0645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use PayPal as a checkout m</w:t>
      </w:r>
      <w:r>
        <w:rPr>
          <w:rFonts w:ascii="Poppins" w:eastAsia="Poppins" w:hAnsi="Poppins" w:cs="Poppins"/>
          <w:color w:val="0A1247"/>
          <w:sz w:val="33"/>
          <w:szCs w:val="33"/>
        </w:rPr>
        <w:t>ethod:</w:t>
      </w:r>
    </w:p>
    <w:p w14:paraId="23E53D29" w14:textId="77777777" w:rsidR="00077915" w:rsidRDefault="008E0645">
      <w:pPr>
        <w:widowControl/>
        <w:numPr>
          <w:ilvl w:val="0"/>
          <w:numId w:val="2"/>
        </w:numPr>
        <w:spacing w:after="225"/>
        <w:ind w:left="0"/>
      </w:pPr>
      <w:r>
        <w:t>in the left sub menu click "PayPal"</w:t>
      </w:r>
    </w:p>
    <w:p w14:paraId="2C6815FA" w14:textId="77777777" w:rsidR="00077915" w:rsidRDefault="008E0645">
      <w:pPr>
        <w:widowControl/>
        <w:numPr>
          <w:ilvl w:val="0"/>
          <w:numId w:val="2"/>
        </w:numPr>
        <w:spacing w:after="225"/>
        <w:ind w:left="0"/>
      </w:pPr>
      <w:r>
        <w:t>select your desired credit amount</w:t>
      </w:r>
    </w:p>
    <w:p w14:paraId="301FE79F" w14:textId="77777777" w:rsidR="00077915" w:rsidRDefault="008E0645">
      <w:pPr>
        <w:widowControl/>
        <w:numPr>
          <w:ilvl w:val="0"/>
          <w:numId w:val="2"/>
        </w:numPr>
        <w:spacing w:after="225"/>
        <w:ind w:left="0"/>
      </w:pPr>
      <w:r>
        <w:t>click     </w:t>
      </w:r>
      <w:r>
        <w:fldChar w:fldCharType="begin" w:fldLock="1"/>
      </w:r>
      <w:r>
        <w:instrText xml:space="preserve">INCLUDEPICTURE \d "76c1dabcffdfe198625d217f850be2c9"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2229A47E" wp14:editId="32983D55">
            <wp:extent cx="1162050" cy="228600"/>
            <wp:effectExtent l="0" t="0" r="381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058365" w14:textId="77777777" w:rsidR="00077915" w:rsidRDefault="008E0645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158EA238" w14:textId="36B0019F" w:rsidR="00077915" w:rsidRDefault="008E0645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For more info on billing</w:t>
      </w:r>
      <w:ins w:id="1" w:author="Maximilian" w:date="2021-07-13T02:37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2" w:author="Maximilian" w:date="2021-07-13T02:37:00Z">
        <w:r w:rsidDel="008E0645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related topics, please see</w:t>
      </w:r>
      <w:ins w:id="3" w:author="Maximilian" w:date="2021-07-13T02:38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articles</w:t>
      </w:r>
      <w:ins w:id="4" w:author="Maximilian" w:date="2021-07-13T02:38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del w:id="5" w:author="Maximilian" w:date="2021-07-13T02:38:00Z">
        <w:r w:rsidDel="008E0645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below:</w:t>
      </w:r>
    </w:p>
    <w:p w14:paraId="1BF200BC" w14:textId="77777777" w:rsidR="00077915" w:rsidRDefault="008E0645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1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Call Pricing</w:t>
        </w:r>
      </w:hyperlink>
    </w:p>
    <w:p w14:paraId="2E12DD3A" w14:textId="77777777" w:rsidR="00077915" w:rsidRDefault="008E0645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2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Monthly Invoices</w:t>
        </w:r>
      </w:hyperlink>
    </w:p>
    <w:p w14:paraId="24BDC500" w14:textId="77777777" w:rsidR="00077915" w:rsidRDefault="00077915">
      <w:pPr>
        <w:widowControl/>
        <w:spacing w:after="0"/>
        <w:jc w:val="left"/>
      </w:pPr>
    </w:p>
    <w:p w14:paraId="1F3B5D0E" w14:textId="77777777" w:rsidR="00077915" w:rsidRDefault="00077915"/>
    <w:sectPr w:rsidR="00077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F6C0"/>
    <w:multiLevelType w:val="multilevel"/>
    <w:tmpl w:val="60E7F6C0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E7F6CB"/>
    <w:multiLevelType w:val="multilevel"/>
    <w:tmpl w:val="60E7F6CB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7915"/>
    <w:rsid w:val="00077915"/>
    <w:rsid w:val="008E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80AD2"/>
  <w15:docId w15:val="{253647AB-036A-4C95-A045-F35823D5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338fa60125cbe2b9bcc0443bc434830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ineblocs.com/resources/billing-and-pricing/monthly-invo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openxmlformats.org/officeDocument/2006/relationships/hyperlink" Target="https://lineblocs.com/resources/billing-and-pricing/call-pric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76c1dabcffdfe198625d217f850be2c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2021-07-09T08:10:00Z</dcterms:created>
  <dcterms:modified xsi:type="dcterms:W3CDTF">2021-07-13T05:38:00Z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