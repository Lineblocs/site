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942F0" w14:textId="77777777" w:rsidR="00A42D31" w:rsidRDefault="004328AE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Business Hours Check using Macros</w:t>
      </w:r>
    </w:p>
    <w:p w14:paraId="7E59AF86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"2ac591670d848da2999c9b6b84cbd955"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1964AC7" wp14:editId="3DBF96D4">
            <wp:extent cx="17068800" cy="8439150"/>
            <wp:effectExtent l="0" t="0" r="1905" b="190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0" cy="843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51AFACAE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macros allow you to further customize your call flows using the TypeScript language.</w:t>
      </w:r>
    </w:p>
    <w:p w14:paraId="5B806035" w14:textId="58C68E13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Using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macros, you can create high</w:t>
      </w:r>
      <w:ins w:id="0" w:author="Maximilian" w:date="2021-06-20T08:31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" w:author="Maximilian" w:date="2021-06-20T08:31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level integrations that include tasks such as sending a lead to a CRM</w:t>
      </w:r>
      <w:del w:id="2" w:author="Maximilian" w:date="2021-06-20T08:32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or sending out an email using an API.</w:t>
      </w:r>
    </w:p>
    <w:p w14:paraId="66F7B8A7" w14:textId="02E47D1A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example</w:t>
      </w:r>
      <w:ins w:id="3" w:author="Maximilian" w:date="2021-06-20T08:32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will set</w:t>
      </w:r>
      <w:ins w:id="4" w:author="Maximilian" w:date="2021-06-20T08:32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a call flow</w:t>
      </w:r>
      <w:del w:id="5" w:author="Maximilian" w:date="2021-06-20T08:32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that uses a macro to check for local business hours before forwarding a call to an agent.</w:t>
      </w:r>
    </w:p>
    <w:p w14:paraId="4873D1FB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Requirements</w:t>
      </w:r>
    </w:p>
    <w:p w14:paraId="1E4B78EE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will need the following to complete this tutorial:</w:t>
      </w:r>
    </w:p>
    <w:p w14:paraId="506B07C5" w14:textId="12A003CC" w:rsidR="00A42D31" w:rsidRDefault="00670D43">
      <w:pPr>
        <w:widowControl/>
        <w:numPr>
          <w:ilvl w:val="0"/>
          <w:numId w:val="1"/>
        </w:numPr>
        <w:spacing w:after="225"/>
        <w:ind w:left="0"/>
        <w:jc w:val="left"/>
      </w:pPr>
      <w:ins w:id="6" w:author="Maximilian" w:date="2021-06-20T08:32:00Z">
        <w:r>
          <w:rPr>
            <w:rFonts w:ascii="Poppins" w:eastAsia="Poppins" w:hAnsi="Poppins" w:cs="Poppins"/>
            <w:color w:val="0A1247"/>
            <w:sz w:val="24"/>
          </w:rPr>
          <w:t>A</w:t>
        </w:r>
      </w:ins>
      <w:del w:id="7" w:author="Maximilian" w:date="2021-06-20T08:32:00Z">
        <w:r w:rsidR="004328AE" w:rsidDel="00670D43">
          <w:rPr>
            <w:rFonts w:ascii="Poppins" w:eastAsia="Poppins" w:hAnsi="Poppins" w:cs="Poppins"/>
            <w:color w:val="0A1247"/>
            <w:sz w:val="24"/>
          </w:rPr>
          <w:delText>a</w:delText>
        </w:r>
      </w:del>
      <w:r w:rsidR="004328AE">
        <w:rPr>
          <w:rFonts w:ascii="Poppins" w:eastAsia="Poppins" w:hAnsi="Poppins" w:cs="Poppins"/>
          <w:color w:val="0A1247"/>
          <w:sz w:val="24"/>
        </w:rPr>
        <w:t xml:space="preserve"> DID Number</w:t>
      </w:r>
    </w:p>
    <w:p w14:paraId="3515EB15" w14:textId="77777777" w:rsidR="00A42D31" w:rsidRDefault="004328AE">
      <w:pPr>
        <w:widowControl/>
        <w:numPr>
          <w:ilvl w:val="0"/>
          <w:numId w:val="1"/>
        </w:numPr>
        <w:spacing w:after="225"/>
        <w:ind w:left="0"/>
        <w:jc w:val="left"/>
      </w:pP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account</w:t>
      </w:r>
    </w:p>
    <w:p w14:paraId="24E8484B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Setup Workspace</w:t>
      </w:r>
    </w:p>
    <w:p w14:paraId="7E2A198B" w14:textId="66D5B970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We will first bootstrap our workspace with some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timezone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values </w:t>
      </w:r>
      <w:ins w:id="8" w:author="Maximilian" w:date="2021-06-20T08:32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to</w:t>
        </w:r>
      </w:ins>
      <w:del w:id="9" w:author="Maximilian" w:date="2021-06-20T08:32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so that we can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later route our calls according to the correct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timezone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3022E175" w14:textId="087589D8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access the workspace params screen</w:t>
      </w:r>
      <w:ins w:id="10" w:author="Maximilian" w:date="2021-07-09T09:13:00Z">
        <w:r w:rsidR="00CD1A04">
          <w:rPr>
            <w:rFonts w:ascii="Poppins" w:eastAsia="Poppins" w:hAnsi="Poppins" w:cs="Poppins"/>
            <w:color w:val="0A1247"/>
            <w:sz w:val="33"/>
            <w:szCs w:val="33"/>
          </w:rPr>
          <w:t>;</w:t>
        </w:r>
      </w:ins>
      <w:del w:id="11" w:author="Maximilian" w:date="2021-07-09T09:13:00Z">
        <w:r w:rsidDel="00CD1A04">
          <w:rPr>
            <w:rFonts w:ascii="Poppins" w:eastAsia="Poppins" w:hAnsi="Poppins" w:cs="Poppins"/>
            <w:color w:val="0A1247"/>
            <w:sz w:val="33"/>
            <w:szCs w:val="33"/>
          </w:rPr>
          <w:delText>: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in </w:t>
      </w:r>
      <w:proofErr w:type="spellStart"/>
      <w:r>
        <w:rPr>
          <w:rFonts w:ascii="Poppins" w:eastAsia="Poppins" w:hAnsi="Poppins" w:cs="Poppins"/>
          <w:color w:val="007BFF"/>
          <w:sz w:val="33"/>
          <w:szCs w:val="33"/>
        </w:rPr>
        <w:fldChar w:fldCharType="begin"/>
      </w:r>
      <w:r>
        <w:rPr>
          <w:rFonts w:ascii="Poppins" w:eastAsia="Poppins" w:hAnsi="Poppins" w:cs="Poppins"/>
          <w:color w:val="007BFF"/>
          <w:sz w:val="33"/>
          <w:szCs w:val="33"/>
        </w:rPr>
        <w:instrText xml:space="preserve"> HYPERLINK "https://app.lineblocs.com/" \l "/dashboard" </w:instrText>
      </w:r>
      <w:r>
        <w:rPr>
          <w:rFonts w:ascii="Poppins" w:eastAsia="Poppins" w:hAnsi="Poppins" w:cs="Poppins"/>
          <w:color w:val="007BFF"/>
          <w:sz w:val="33"/>
          <w:szCs w:val="33"/>
        </w:rPr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33"/>
          <w:szCs w:val="33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33"/>
          <w:szCs w:val="33"/>
          <w:u w:val="none"/>
        </w:rPr>
        <w:t xml:space="preserve"> dashboard</w:t>
      </w:r>
      <w:r>
        <w:rPr>
          <w:rFonts w:ascii="Poppins" w:eastAsia="Poppins" w:hAnsi="Poppins" w:cs="Poppins"/>
          <w:color w:val="007BFF"/>
          <w:sz w:val="33"/>
          <w:szCs w:val="33"/>
        </w:rPr>
        <w:fldChar w:fldCharType="end"/>
      </w:r>
      <w:ins w:id="12" w:author="Maximilian" w:date="2021-06-20T08:33:00Z">
        <w:r w:rsidR="00670D43">
          <w:rPr>
            <w:rFonts w:ascii="Poppins" w:eastAsia="Poppins" w:hAnsi="Poppins" w:cs="Poppins"/>
            <w:color w:val="007BFF"/>
            <w:sz w:val="33"/>
            <w:szCs w:val="33"/>
          </w:rPr>
          <w:t xml:space="preserve">,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click "Settings" -&gt; "Workspace Params"</w:t>
      </w:r>
    </w:p>
    <w:p w14:paraId="45301800" w14:textId="39396C4C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 xml:space="preserve">To add a </w:t>
      </w:r>
      <w:del w:id="13" w:author="Maximilian" w:date="2021-06-20T08:35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timezone</w:delText>
        </w:r>
      </w:del>
      <w:proofErr w:type="spellStart"/>
      <w:ins w:id="14" w:author="Maximilian" w:date="2021-06-20T08:35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timezone</w:t>
        </w:r>
      </w:ins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workspace param</w:t>
      </w:r>
      <w:ins w:id="15" w:author="Maximilian" w:date="2021-06-20T08:33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click "Add Param</w:t>
      </w:r>
      <w:ins w:id="16" w:author="Maximilian" w:date="2021-06-20T08:33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17" w:author="Maximilian" w:date="2021-06-20T08:33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In the key field</w:t>
      </w:r>
      <w:ins w:id="18" w:author="Maximilian" w:date="2021-06-20T08:33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use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timezone</w:t>
      </w:r>
      <w:proofErr w:type="spellEnd"/>
      <w:ins w:id="19" w:author="Maximilian" w:date="2021-06-20T08:34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" then use any valid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timezone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name in the value field. </w:t>
      </w:r>
      <w:ins w:id="20" w:author="Maximilian" w:date="2021-06-20T08:34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21" w:author="Maximilian" w:date="2021-06-20T08:34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f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or example</w:t>
      </w:r>
      <w:ins w:id="22" w:author="Maximilian" w:date="2021-06-20T08:34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 xml:space="preserve">, </w:t>
        </w:r>
      </w:ins>
      <w:del w:id="23" w:author="Maximilian" w:date="2021-06-20T08:34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"America/Toronto</w:t>
      </w:r>
      <w:ins w:id="24" w:author="Maximilian" w:date="2021-06-20T08:34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25" w:author="Maximilian" w:date="2021-06-20T08:34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 </w:t>
      </w:r>
    </w:p>
    <w:p w14:paraId="61159150" w14:textId="1ECDF76E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see a full list of </w:t>
      </w:r>
      <w:del w:id="26" w:author="Maximilian" w:date="2021-06-20T08:35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timezones</w:delText>
        </w:r>
      </w:del>
      <w:ins w:id="27" w:author="Maximilian" w:date="2021-06-20T08:35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time zones,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use </w:t>
      </w: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this link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137497B0" w14:textId="77777777" w:rsidR="00A42D31" w:rsidRDefault="004328AE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Workspace Params</w:t>
      </w:r>
    </w:p>
    <w:p w14:paraId="7AEBE472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Your workspace params screen should now look like the following image: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"be8feef1b6b6eccf9c64fa7db77e5eca"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7A0A0805" wp14:editId="6DE2B32E">
            <wp:extent cx="15878175" cy="3724275"/>
            <wp:effectExtent l="0" t="0" r="3810" b="190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81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46A7DB61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Create flow</w:t>
      </w:r>
    </w:p>
    <w:p w14:paraId="3097FCB8" w14:textId="77777777" w:rsidR="00A42D31" w:rsidRDefault="004328AE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 </w:t>
      </w:r>
      <w:proofErr w:type="spellStart"/>
      <w:r>
        <w:rPr>
          <w:rFonts w:ascii="Poppins" w:eastAsia="Poppins" w:hAnsi="Poppins" w:cs="Poppins"/>
          <w:color w:val="007BFF"/>
          <w:sz w:val="24"/>
        </w:rPr>
        <w:fldChar w:fldCharType="begin"/>
      </w:r>
      <w:r>
        <w:rPr>
          <w:rFonts w:ascii="Poppins" w:eastAsia="Poppins" w:hAnsi="Poppins" w:cs="Poppins"/>
          <w:color w:val="007BFF"/>
          <w:sz w:val="24"/>
        </w:rPr>
        <w:instrText xml:space="preserve"> HYPERLINK "https://app.lineblocs.com/" \l "/dashboard" </w:instrText>
      </w:r>
      <w:r>
        <w:rPr>
          <w:rFonts w:ascii="Poppins" w:eastAsia="Poppins" w:hAnsi="Poppins" w:cs="Poppins"/>
          <w:color w:val="007BFF"/>
          <w:sz w:val="24"/>
        </w:rPr>
        <w:fldChar w:fldCharType="separate"/>
      </w:r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>Lineblocs</w:t>
      </w:r>
      <w:proofErr w:type="spellEnd"/>
      <w:r>
        <w:rPr>
          <w:rStyle w:val="Hyperlink"/>
          <w:rFonts w:ascii="Poppins" w:eastAsia="Poppins" w:hAnsi="Poppins" w:cs="Poppins"/>
          <w:color w:val="007BFF"/>
          <w:sz w:val="24"/>
          <w:u w:val="none"/>
        </w:rPr>
        <w:t xml:space="preserve"> dashboard</w:t>
      </w:r>
      <w:r>
        <w:rPr>
          <w:rFonts w:ascii="Poppins" w:eastAsia="Poppins" w:hAnsi="Poppins" w:cs="Poppins"/>
          <w:color w:val="007BFF"/>
          <w:sz w:val="24"/>
        </w:rPr>
        <w:fldChar w:fldCharType="end"/>
      </w:r>
      <w:r>
        <w:rPr>
          <w:rFonts w:ascii="Poppins" w:eastAsia="Poppins" w:hAnsi="Poppins" w:cs="Poppins"/>
          <w:color w:val="0A1247"/>
          <w:sz w:val="24"/>
        </w:rPr>
        <w:t> click "Create" -&gt; "New Flow"</w:t>
      </w:r>
    </w:p>
    <w:p w14:paraId="51C6E893" w14:textId="11D6F6E4" w:rsidR="00A42D31" w:rsidRDefault="00670D43">
      <w:pPr>
        <w:widowControl/>
        <w:numPr>
          <w:ilvl w:val="0"/>
          <w:numId w:val="2"/>
        </w:numPr>
        <w:spacing w:after="225"/>
        <w:ind w:left="0"/>
        <w:jc w:val="left"/>
      </w:pPr>
      <w:ins w:id="28" w:author="Maximilian" w:date="2021-06-20T08:35:00Z">
        <w:r>
          <w:rPr>
            <w:rFonts w:ascii="Poppins" w:eastAsia="Poppins" w:hAnsi="Poppins" w:cs="Poppins"/>
            <w:color w:val="0A1247"/>
            <w:sz w:val="24"/>
          </w:rPr>
          <w:lastRenderedPageBreak/>
          <w:t>E</w:t>
        </w:r>
      </w:ins>
      <w:del w:id="29" w:author="Maximilian" w:date="2021-06-20T08:35:00Z">
        <w:r w:rsidR="004328AE" w:rsidDel="00670D43">
          <w:rPr>
            <w:rFonts w:ascii="Poppins" w:eastAsia="Poppins" w:hAnsi="Poppins" w:cs="Poppins"/>
            <w:color w:val="0A1247"/>
            <w:sz w:val="24"/>
          </w:rPr>
          <w:delText>e</w:delText>
        </w:r>
      </w:del>
      <w:r w:rsidR="004328AE">
        <w:rPr>
          <w:rFonts w:ascii="Poppins" w:eastAsia="Poppins" w:hAnsi="Poppins" w:cs="Poppins"/>
          <w:color w:val="0A1247"/>
          <w:sz w:val="24"/>
        </w:rPr>
        <w:t>nter name "Business Hours Check"</w:t>
      </w:r>
    </w:p>
    <w:p w14:paraId="56D51F0D" w14:textId="77777777" w:rsidR="00A42D31" w:rsidRDefault="004328AE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Select "Call Forward" template</w:t>
      </w:r>
    </w:p>
    <w:p w14:paraId="491512C9" w14:textId="77777777" w:rsidR="00A42D31" w:rsidRDefault="004328AE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"Create"</w:t>
      </w:r>
    </w:p>
    <w:p w14:paraId="487E736C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Adding a Macro</w:t>
      </w:r>
    </w:p>
    <w:p w14:paraId="361EDE3C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add a new macro please drag the "Macro" widget from the right pane into the flow graph.</w:t>
      </w:r>
    </w:p>
    <w:p w14:paraId="59408221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"eb320f0c2b6a25b48ca861a120eea902"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D00E638" wp14:editId="168CCB96">
            <wp:extent cx="3933825" cy="7820025"/>
            <wp:effectExtent l="0" t="0" r="3810" b="3810"/>
            <wp:docPr id="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82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1ACD2021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"adfbb9549b453ed3d9f9ae0024bd34cb"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26AF9C8" wp14:editId="4CFD41A7">
            <wp:extent cx="8505825" cy="5819775"/>
            <wp:effectExtent l="0" t="0" r="3810" b="3810"/>
            <wp:docPr id="8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IMG_259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4A565A4B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Updating Macro</w:t>
      </w:r>
    </w:p>
    <w:p w14:paraId="6DD2D3F2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edit your macro's function, please click the "Macro" widget, and then click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"df907adf8acdadd70847c902bb54927c"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2ACC6EE6" wp14:editId="7FC72F1D">
            <wp:extent cx="619125" cy="219075"/>
            <wp:effectExtent l="0" t="0" r="3810" b="3810"/>
            <wp:docPr id="9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60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right pane.</w:t>
      </w:r>
    </w:p>
    <w:p w14:paraId="4C19EFE9" w14:textId="5303CF5F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the template selection screen</w:t>
      </w:r>
      <w:ins w:id="30" w:author="Maximilian" w:date="2021-06-20T08:36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choose template "Business Hours Check</w:t>
      </w:r>
      <w:ins w:id="31" w:author="Maximilian" w:date="2021-06-20T08:36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32" w:author="Maximilian" w:date="2021-06-20T08:36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then click "Save</w:t>
      </w:r>
      <w:ins w:id="33" w:author="Maximilian" w:date="2021-06-20T08:36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34" w:author="Maximilian" w:date="2021-06-20T08:36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</w:p>
    <w:p w14:paraId="1A15A75F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Set Macro Defaults</w:t>
      </w:r>
    </w:p>
    <w:p w14:paraId="4BC2A64D" w14:textId="7D034B3C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By </w:t>
      </w:r>
      <w:del w:id="35" w:author="Maximilian" w:date="2021-06-20T08:37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defaul</w:delText>
        </w:r>
      </w:del>
      <w:ins w:id="36" w:author="Maximilian" w:date="2021-06-20T08:37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default,</w:t>
        </w:r>
      </w:ins>
      <w:del w:id="37" w:author="Maximilian" w:date="2021-06-20T08:37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the macro will be set</w:t>
      </w:r>
      <w:ins w:id="38" w:author="Maximilian" w:date="2021-06-20T08:37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up to forward calls from 9</w:t>
      </w:r>
      <w:ins w:id="39" w:author="Maximilian" w:date="2021-06-20T08:37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AM-5</w:t>
      </w:r>
      <w:ins w:id="40" w:author="Maximilian" w:date="2021-06-20T08:37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 xml:space="preserve">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PM Monday to Friday. To confirm these defaults, please click "Save</w:t>
      </w:r>
      <w:ins w:id="41" w:author="Maximilian" w:date="2021-06-20T08:37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42" w:author="Maximilian" w:date="2021-06-20T08:37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</w:p>
    <w:p w14:paraId="0572BA0F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Saving Macro</w:t>
      </w:r>
    </w:p>
    <w:p w14:paraId="1D587C03" w14:textId="410656EC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Lastly</w:t>
      </w:r>
      <w:ins w:id="43" w:author="Maximilian" w:date="2021-06-20T08:37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for the macro's function</w:t>
      </w:r>
      <w:ins w:id="44" w:author="Maximilian" w:date="2021-06-20T08:37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you will be shown a code editor screen with the Macro's function. </w:t>
      </w:r>
    </w:p>
    <w:p w14:paraId="669A3928" w14:textId="2B4170B5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Please click "Save" on this screen, then give your macro a title such as "business-hours</w:t>
      </w:r>
      <w:ins w:id="45" w:author="Maximilian" w:date="2021-06-20T08:38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46" w:author="Maximilian" w:date="2021-06-20T08:37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.</w:delText>
        </w:r>
      </w:del>
    </w:p>
    <w:p w14:paraId="458FAAF8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"39ce8eecded557165f7c1cc7f17d6c67"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7676945" wp14:editId="753E27BF">
            <wp:extent cx="5391150" cy="2133600"/>
            <wp:effectExtent l="0" t="0" r="3810" b="3810"/>
            <wp:docPr id="10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IMG_261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39EB41A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 a Playback widget</w:t>
      </w:r>
    </w:p>
    <w:p w14:paraId="6A701246" w14:textId="3B45F9B2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We will need to add a playback widget</w:t>
      </w:r>
      <w:del w:id="47" w:author="Maximilian" w:date="2021-06-20T08:38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</w:t>
      </w:r>
      <w:ins w:id="48" w:author="Maximilian" w:date="2021-06-20T08:38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to</w:t>
        </w:r>
      </w:ins>
      <w:del w:id="49" w:author="Maximilian" w:date="2021-06-20T08:38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so that we can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play a message when our time condition is not satisfied. </w:t>
      </w:r>
    </w:p>
    <w:p w14:paraId="6879F68C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To add a playback widget for when your office is closed, please drag a "Playback" widget from the right pane into the flow editor.</w:t>
      </w:r>
    </w:p>
    <w:p w14:paraId="29F44103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the Playback widget, please use the following settings:</w:t>
      </w:r>
    </w:p>
    <w:p w14:paraId="1A6ED600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Widget Name: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ClosedMessagePlayback</w:t>
      </w:r>
      <w:proofErr w:type="spellEnd"/>
    </w:p>
    <w:p w14:paraId="29148389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Playback Type: Say</w:t>
      </w:r>
    </w:p>
    <w:p w14:paraId="1306E7D4" w14:textId="331FCBC0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Text </w:t>
      </w:r>
      <w:proofErr w:type="gram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To</w:t>
      </w:r>
      <w:proofErr w:type="gram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Say: Our office is currently closed</w:t>
      </w:r>
      <w:ins w:id="50" w:author="Maximilian" w:date="2021-06-20T08:39:00Z">
        <w:r w:rsidR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t>,</w:t>
        </w:r>
      </w:ins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please call us again </w:t>
      </w:r>
      <w:ins w:id="51" w:author="Maximilian" w:date="2021-06-20T08:39:00Z">
        <w:r w:rsidR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t>from</w:t>
        </w:r>
      </w:ins>
      <w:del w:id="52" w:author="Maximilian" w:date="2021-06-20T08:39:00Z">
        <w:r w:rsidDel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delText>during</w:delText>
        </w:r>
      </w:del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 </w:t>
      </w:r>
      <w:ins w:id="53" w:author="Maximilian" w:date="2021-06-20T08:39:00Z">
        <w:r w:rsidR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t>M</w:t>
        </w:r>
      </w:ins>
      <w:del w:id="54" w:author="Maximilian" w:date="2021-06-20T08:39:00Z">
        <w:r w:rsidDel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delText>m</w:delText>
        </w:r>
      </w:del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onday to </w:t>
      </w:r>
      <w:del w:id="55" w:author="Maximilian" w:date="2021-06-20T08:39:00Z">
        <w:r w:rsidDel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delText>f</w:delText>
        </w:r>
      </w:del>
      <w:ins w:id="56" w:author="Maximilian" w:date="2021-06-20T08:39:00Z">
        <w:r w:rsidR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t>F</w:t>
        </w:r>
      </w:ins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riday 9</w:t>
      </w:r>
      <w:ins w:id="57" w:author="Maximilian" w:date="2021-06-20T08:39:00Z">
        <w:r w:rsidR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t xml:space="preserve"> </w:t>
        </w:r>
      </w:ins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AM to 5</w:t>
      </w:r>
      <w:ins w:id="58" w:author="Maximilian" w:date="2021-06-20T08:39:00Z">
        <w:r w:rsidR="00670D43">
          <w:rPr>
            <w:rStyle w:val="HTMLCode"/>
            <w:rFonts w:ascii="SFMono-Regular" w:eastAsia="SFMono-Regular" w:hAnsi="SFMono-Regular" w:cs="SFMono-Regular"/>
            <w:color w:val="E83E8C"/>
            <w:sz w:val="28"/>
            <w:szCs w:val="28"/>
          </w:rPr>
          <w:t xml:space="preserve"> </w:t>
        </w:r>
      </w:ins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PM eastern time.</w:t>
      </w:r>
    </w:p>
    <w:p w14:paraId="0AF86751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Language: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en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-US</w:t>
      </w:r>
    </w:p>
    <w:p w14:paraId="76A043D9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Gender: FEMALE</w:t>
      </w:r>
    </w:p>
    <w:p w14:paraId="7D57C939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Voice: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en</w:t>
      </w:r>
      <w:proofErr w:type="spellEnd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-US-Standard-C</w:t>
      </w:r>
    </w:p>
    <w:p w14:paraId="2BCF9767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Add Switch widget</w:t>
      </w:r>
    </w:p>
    <w:p w14:paraId="55F02275" w14:textId="3966B061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We will add a "Switch" widget </w:t>
      </w:r>
      <w:ins w:id="59" w:author="Maximilian" w:date="2021-06-20T08:40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to</w:t>
        </w:r>
      </w:ins>
      <w:del w:id="60" w:author="Maximilian" w:date="2021-06-20T08:40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so that we can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test for our time condition and go to the correct widget. </w:t>
      </w:r>
    </w:p>
    <w:p w14:paraId="7866CCC0" w14:textId="3BFD4939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add a "Switch" widget</w:t>
      </w:r>
      <w:ins w:id="61" w:author="Maximilian" w:date="2021-06-20T08:40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drag a new "Switch" widget into the flow graph. </w:t>
      </w:r>
      <w:ins w:id="62" w:author="Maximilian" w:date="2021-06-20T08:40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R</w:t>
        </w:r>
      </w:ins>
      <w:del w:id="63" w:author="Maximilian" w:date="2021-06-20T08:40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r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ename this widget into "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HoursSwitch</w:t>
      </w:r>
      <w:proofErr w:type="spellEnd"/>
      <w:ins w:id="64" w:author="Maximilian" w:date="2021-06-20T08:40:00Z">
        <w:r w:rsidR="00670D43"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"</w:t>
      </w:r>
      <w:del w:id="65" w:author="Maximilian" w:date="2021-06-20T08:40:00Z">
        <w:r w:rsidDel="00670D43">
          <w:rPr>
            <w:rFonts w:ascii="Poppins" w:eastAsia="Poppins" w:hAnsi="Poppins" w:cs="Poppins"/>
            <w:color w:val="0A1247"/>
            <w:sz w:val="33"/>
            <w:szCs w:val="33"/>
          </w:rPr>
          <w:delText>,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then change the "Variable to test" to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Macro.result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>.</w:t>
      </w:r>
    </w:p>
    <w:p w14:paraId="1AC9D152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"caba5a4abe959ed5cd61cacc9e5daa3a"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6C87C69E" wp14:editId="2FDB7B88">
            <wp:extent cx="3505200" cy="7715250"/>
            <wp:effectExtent l="0" t="0" r="3810" b="0"/>
            <wp:docPr id="4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MG_262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4DF982C6" w14:textId="77777777" w:rsidR="00CD1A04" w:rsidRDefault="00CD1A04">
      <w:pPr>
        <w:pStyle w:val="Heading2"/>
        <w:spacing w:line="720" w:lineRule="atLeast"/>
        <w:rPr>
          <w:ins w:id="66" w:author="Maximilian" w:date="2021-07-09T09:16:00Z"/>
          <w:rFonts w:ascii="Poppins" w:eastAsia="Poppins" w:hAnsi="Poppins" w:cs="Poppins" w:hint="default"/>
          <w:color w:val="0A1247"/>
          <w:sz w:val="60"/>
          <w:szCs w:val="60"/>
        </w:rPr>
      </w:pPr>
    </w:p>
    <w:p w14:paraId="4B6FFC19" w14:textId="2035E0B0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Updating Switch Links</w:t>
      </w:r>
    </w:p>
    <w:p w14:paraId="22272599" w14:textId="7EEEE1E6" w:rsidR="00A42D31" w:rsidRDefault="00670D4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67" w:author="Maximilian" w:date="2021-06-20T08:41:00Z">
        <w:r>
          <w:rPr>
            <w:rFonts w:ascii="Poppins" w:eastAsia="Poppins" w:hAnsi="Poppins" w:cs="Poppins"/>
            <w:color w:val="0A1247"/>
            <w:sz w:val="33"/>
            <w:szCs w:val="33"/>
          </w:rPr>
          <w:t>P</w:t>
        </w:r>
      </w:ins>
      <w:del w:id="68" w:author="Maximilian" w:date="2021-06-20T08:41:00Z">
        <w:r w:rsidR="004328AE" w:rsidDel="00670D43">
          <w:rPr>
            <w:rFonts w:ascii="Poppins" w:eastAsia="Poppins" w:hAnsi="Poppins" w:cs="Poppins"/>
            <w:color w:val="0A1247"/>
            <w:sz w:val="33"/>
            <w:szCs w:val="33"/>
          </w:rPr>
          <w:delText>p</w:delText>
        </w:r>
      </w:del>
      <w:r w:rsidR="004328AE">
        <w:rPr>
          <w:rFonts w:ascii="Poppins" w:eastAsia="Poppins" w:hAnsi="Poppins" w:cs="Poppins"/>
          <w:color w:val="0A1247"/>
          <w:sz w:val="33"/>
          <w:szCs w:val="33"/>
        </w:rPr>
        <w:t>lease go to the "Links" tab of the "</w:t>
      </w:r>
      <w:proofErr w:type="spellStart"/>
      <w:r w:rsidR="004328AE">
        <w:rPr>
          <w:rFonts w:ascii="Poppins" w:eastAsia="Poppins" w:hAnsi="Poppins" w:cs="Poppins"/>
          <w:color w:val="0A1247"/>
          <w:sz w:val="33"/>
          <w:szCs w:val="33"/>
        </w:rPr>
        <w:t>HoursSwitch</w:t>
      </w:r>
      <w:proofErr w:type="spellEnd"/>
      <w:r w:rsidR="004328AE">
        <w:rPr>
          <w:rFonts w:ascii="Poppins" w:eastAsia="Poppins" w:hAnsi="Poppins" w:cs="Poppins"/>
          <w:color w:val="0A1247"/>
          <w:sz w:val="33"/>
          <w:szCs w:val="33"/>
        </w:rPr>
        <w:t>" widget and add the following 2 links</w:t>
      </w:r>
    </w:p>
    <w:p w14:paraId="52DA223E" w14:textId="77777777" w:rsidR="00A42D31" w:rsidRDefault="004328AE">
      <w:pPr>
        <w:pStyle w:val="Heading3"/>
        <w:spacing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Link 1</w:t>
      </w:r>
    </w:p>
    <w:p w14:paraId="15607F31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Condition: Equals</w:t>
      </w:r>
    </w:p>
    <w:p w14:paraId="31FC2609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Value: open</w:t>
      </w:r>
    </w:p>
    <w:p w14:paraId="314BF9B1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Cell to link: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ForwardBridge</w:t>
      </w:r>
      <w:proofErr w:type="spellEnd"/>
    </w:p>
    <w:p w14:paraId="4AB6CDA6" w14:textId="77777777" w:rsidR="00A42D31" w:rsidRDefault="004328AE">
      <w:pPr>
        <w:pStyle w:val="Heading3"/>
        <w:spacing w:line="18" w:lineRule="atLeast"/>
        <w:rPr>
          <w:rFonts w:ascii="Poppins" w:eastAsia="Poppins" w:hAnsi="Poppins" w:cs="Poppins" w:hint="default"/>
          <w:color w:val="0A1247"/>
          <w:sz w:val="39"/>
          <w:szCs w:val="39"/>
        </w:rPr>
      </w:pPr>
      <w:r>
        <w:rPr>
          <w:rFonts w:ascii="Poppins" w:eastAsia="Poppins" w:hAnsi="Poppins" w:cs="Poppins" w:hint="default"/>
          <w:color w:val="0A1247"/>
          <w:sz w:val="39"/>
          <w:szCs w:val="39"/>
        </w:rPr>
        <w:t>Link 2</w:t>
      </w:r>
    </w:p>
    <w:p w14:paraId="61FC24AE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Condition: Equals</w:t>
      </w:r>
    </w:p>
    <w:p w14:paraId="21181D13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Value: closed</w:t>
      </w:r>
    </w:p>
    <w:p w14:paraId="35203107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 xml:space="preserve">Cell to link: </w:t>
      </w:r>
      <w:proofErr w:type="spellStart"/>
      <w:r>
        <w:rPr>
          <w:rStyle w:val="HTMLCode"/>
          <w:rFonts w:ascii="SFMono-Regular" w:eastAsia="SFMono-Regular" w:hAnsi="SFMono-Regular" w:cs="SFMono-Regular"/>
          <w:color w:val="E83E8C"/>
          <w:sz w:val="28"/>
          <w:szCs w:val="28"/>
        </w:rPr>
        <w:t>ClosedMessagePlayback</w:t>
      </w:r>
      <w:proofErr w:type="spellEnd"/>
    </w:p>
    <w:p w14:paraId="2F05AC31" w14:textId="447C12E6" w:rsidR="00A42D31" w:rsidRDefault="004854C1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69" w:author="Maximilian" w:date="2021-06-20T08:41:00Z">
        <w:r>
          <w:rPr>
            <w:rFonts w:ascii="Poppins" w:eastAsia="Poppins" w:hAnsi="Poppins" w:cs="Poppins"/>
            <w:color w:val="0A1247"/>
            <w:sz w:val="33"/>
            <w:szCs w:val="33"/>
          </w:rPr>
          <w:lastRenderedPageBreak/>
          <w:t>T</w:t>
        </w:r>
      </w:ins>
      <w:del w:id="70" w:author="Maximilian" w:date="2021-06-20T08:41:00Z">
        <w:r w:rsidR="004328AE" w:rsidDel="004854C1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 w:rsidR="004328AE">
        <w:rPr>
          <w:rFonts w:ascii="Poppins" w:eastAsia="Poppins" w:hAnsi="Poppins" w:cs="Poppins"/>
          <w:color w:val="0A1247"/>
          <w:sz w:val="33"/>
          <w:szCs w:val="33"/>
        </w:rPr>
        <w:t>he "</w:t>
      </w:r>
      <w:proofErr w:type="spellStart"/>
      <w:r w:rsidR="004328AE">
        <w:rPr>
          <w:rFonts w:ascii="Poppins" w:eastAsia="Poppins" w:hAnsi="Poppins" w:cs="Poppins"/>
          <w:color w:val="0A1247"/>
          <w:sz w:val="33"/>
          <w:szCs w:val="33"/>
        </w:rPr>
        <w:t>HoursSwitch</w:t>
      </w:r>
      <w:proofErr w:type="spellEnd"/>
      <w:r w:rsidR="004328AE">
        <w:rPr>
          <w:rFonts w:ascii="Poppins" w:eastAsia="Poppins" w:hAnsi="Poppins" w:cs="Poppins"/>
          <w:color w:val="0A1247"/>
          <w:sz w:val="33"/>
          <w:szCs w:val="33"/>
        </w:rPr>
        <w:t>" link section should now look like the following: </w:t>
      </w:r>
      <w:r w:rsidR="004328AE"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 w:rsidR="004328AE"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"e6c3ee874dc8abfe06ac34f0587f6ee8" \* MERGEFORMATINET </w:instrText>
      </w:r>
      <w:r w:rsidR="004328AE"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 w:rsidR="004328AE"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121EEC0C" wp14:editId="47524174">
            <wp:extent cx="3495675" cy="8162925"/>
            <wp:effectExtent l="0" t="0" r="1905" b="3810"/>
            <wp:docPr id="1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IMG_263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16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4328AE"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07AB94B1" w14:textId="7AB18662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 xml:space="preserve">Connecting the </w:t>
      </w:r>
      <w:ins w:id="71" w:author="Maximilian" w:date="2021-07-09T09:17:00Z">
        <w:r w:rsidR="00CD1A04">
          <w:rPr>
            <w:rFonts w:ascii="Poppins" w:eastAsia="Poppins" w:hAnsi="Poppins" w:cs="Poppins" w:hint="default"/>
            <w:color w:val="0A1247"/>
            <w:sz w:val="60"/>
            <w:szCs w:val="60"/>
          </w:rPr>
          <w:t>L</w:t>
        </w:r>
      </w:ins>
      <w:del w:id="72" w:author="Maximilian" w:date="2021-07-09T09:17:00Z">
        <w:r w:rsidDel="00CD1A04">
          <w:rPr>
            <w:rFonts w:ascii="Poppins" w:eastAsia="Poppins" w:hAnsi="Poppins" w:cs="Poppins" w:hint="default"/>
            <w:color w:val="0A1247"/>
            <w:sz w:val="60"/>
            <w:szCs w:val="60"/>
          </w:rPr>
          <w:delText>l</w:delText>
        </w:r>
      </w:del>
      <w:r>
        <w:rPr>
          <w:rFonts w:ascii="Poppins" w:eastAsia="Poppins" w:hAnsi="Poppins" w:cs="Poppins" w:hint="default"/>
          <w:color w:val="0A1247"/>
          <w:sz w:val="60"/>
          <w:szCs w:val="60"/>
        </w:rPr>
        <w:t>inks</w:t>
      </w:r>
    </w:p>
    <w:p w14:paraId="5C740950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Next, we will need to update the flow to use our widgets.</w:t>
      </w:r>
    </w:p>
    <w:p w14:paraId="6A96390C" w14:textId="7B43AD68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make adjustments to your flow so that all of the widgets are working correctly</w:t>
      </w:r>
      <w:ins w:id="73" w:author="Maximilian" w:date="2021-07-09T09:18:00Z">
        <w:r w:rsidR="00CD1A04">
          <w:rPr>
            <w:rFonts w:ascii="Poppins" w:eastAsia="Poppins" w:hAnsi="Poppins" w:cs="Poppins"/>
            <w:color w:val="0A1247"/>
            <w:sz w:val="33"/>
            <w:szCs w:val="33"/>
          </w:rPr>
          <w:t>.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</w:t>
      </w:r>
      <w:ins w:id="74" w:author="Maximilian" w:date="2021-07-09T09:18:00Z">
        <w:r w:rsidR="00CD1A04">
          <w:rPr>
            <w:rFonts w:ascii="Poppins" w:eastAsia="Poppins" w:hAnsi="Poppins" w:cs="Poppins"/>
            <w:color w:val="0A1247"/>
            <w:sz w:val="33"/>
            <w:szCs w:val="33"/>
          </w:rPr>
          <w:t>Y</w:t>
        </w:r>
      </w:ins>
      <w:del w:id="75" w:author="Maximilian" w:date="2021-07-09T09:18:00Z">
        <w:r w:rsidDel="00CD1A04">
          <w:rPr>
            <w:rFonts w:ascii="Poppins" w:eastAsia="Poppins" w:hAnsi="Poppins" w:cs="Poppins"/>
            <w:color w:val="0A1247"/>
            <w:sz w:val="33"/>
            <w:szCs w:val="33"/>
          </w:rPr>
          <w:delText>y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ou will need to connect</w:t>
      </w:r>
      <w:ins w:id="76" w:author="Maximilian" w:date="2021-06-20T08:42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"Incoming Call" port from the Launch widget into the Macro's "In" port and add a link from widget Macro's "Completed" port into the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HoursSwitch's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"In" port.</w:t>
      </w:r>
    </w:p>
    <w:p w14:paraId="20176C49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Below is an example of how the final flow should look like: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"6919cebfe785ccdbf0aff65a3bf3d258"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39A5E8B7" wp14:editId="2CDD8BB3">
            <wp:extent cx="7400925" cy="7686675"/>
            <wp:effectExtent l="0" t="0" r="0" b="0"/>
            <wp:docPr id="2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IMG_264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768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</w:p>
    <w:p w14:paraId="3DA1E7B7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Using the flow on a DID number</w:t>
      </w:r>
    </w:p>
    <w:p w14:paraId="07431DFE" w14:textId="4976A224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77" w:author="Maximilian" w:date="2021-06-20T08:42:00Z">
        <w:r>
          <w:rPr>
            <w:rFonts w:ascii="Poppins" w:eastAsia="Poppins" w:hAnsi="Poppins" w:cs="Poppins"/>
            <w:color w:val="0A1247"/>
            <w:sz w:val="33"/>
            <w:szCs w:val="33"/>
          </w:rPr>
          <w:t>T</w:t>
        </w:r>
      </w:ins>
      <w:del w:id="78" w:author="Maximilian" w:date="2021-06-20T08:42:00Z">
        <w:r w:rsidDel="004328AE">
          <w:rPr>
            <w:rFonts w:ascii="Poppins" w:eastAsia="Poppins" w:hAnsi="Poppins" w:cs="Poppins"/>
            <w:color w:val="0A1247"/>
            <w:sz w:val="33"/>
            <w:szCs w:val="33"/>
          </w:rPr>
          <w:delText>t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o save all your changes please click </w: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begin" w:fldLock="1"/>
      </w:r>
      <w:r>
        <w:rPr>
          <w:rFonts w:ascii="Poppins" w:eastAsia="Poppins" w:hAnsi="Poppins" w:cs="Poppins"/>
          <w:color w:val="0A1247"/>
          <w:sz w:val="33"/>
          <w:szCs w:val="33"/>
        </w:rPr>
        <w:instrText xml:space="preserve">INCLUDEPICTURE \d "43781db5c40ecc39fd718685594f0956" \* MERGEFORMATINET </w:instrText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separate"/>
      </w:r>
      <w:r>
        <w:rPr>
          <w:rFonts w:ascii="Poppins" w:eastAsia="Poppins" w:hAnsi="Poppins" w:cs="Poppins"/>
          <w:noProof/>
          <w:color w:val="0A1247"/>
          <w:sz w:val="33"/>
          <w:szCs w:val="33"/>
        </w:rPr>
        <w:drawing>
          <wp:inline distT="0" distB="0" distL="114300" distR="114300" wp14:anchorId="4A4515FD" wp14:editId="57695B15">
            <wp:extent cx="628650" cy="304800"/>
            <wp:effectExtent l="0" t="0" r="0" b="3810"/>
            <wp:docPr id="3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IMG_265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eastAsia="Poppins" w:hAnsi="Poppins" w:cs="Poppins"/>
          <w:color w:val="0A1247"/>
          <w:sz w:val="33"/>
          <w:szCs w:val="33"/>
        </w:rPr>
        <w:fldChar w:fldCharType="end"/>
      </w:r>
      <w:r>
        <w:rPr>
          <w:rFonts w:ascii="Poppins" w:eastAsia="Poppins" w:hAnsi="Poppins" w:cs="Poppins"/>
          <w:color w:val="0A1247"/>
          <w:sz w:val="33"/>
          <w:szCs w:val="33"/>
        </w:rPr>
        <w:t> in the flow editor.</w:t>
      </w:r>
    </w:p>
    <w:p w14:paraId="34E249D4" w14:textId="77777777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use your call flow on a DID Number:</w:t>
      </w:r>
    </w:p>
    <w:p w14:paraId="68371877" w14:textId="6E605701" w:rsidR="00A42D31" w:rsidRDefault="004328AE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the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</w:t>
      </w:r>
      <w:ins w:id="79" w:author="Maximilian" w:date="2021-07-09T09:18:00Z">
        <w:r w:rsidR="00CD1A04">
          <w:rPr>
            <w:rFonts w:ascii="Poppins" w:eastAsia="Poppins" w:hAnsi="Poppins" w:cs="Poppins"/>
            <w:color w:val="0A1247"/>
            <w:sz w:val="24"/>
          </w:rPr>
          <w:t>,</w:t>
        </w:r>
      </w:ins>
      <w:r>
        <w:rPr>
          <w:rFonts w:ascii="Poppins" w:eastAsia="Poppins" w:hAnsi="Poppins" w:cs="Poppins"/>
          <w:color w:val="0A1247"/>
          <w:sz w:val="24"/>
        </w:rPr>
        <w:t xml:space="preserve"> please click </w:t>
      </w:r>
      <w:hyperlink r:id="rId27" w:anchor="/dashboard/dids/my-numbers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DID Numbers -&gt; My Numbers</w:t>
        </w:r>
      </w:hyperlink>
    </w:p>
    <w:p w14:paraId="24B26DE4" w14:textId="77777777" w:rsidR="00A42D31" w:rsidRDefault="004328AE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"Edit" button next to your number</w:t>
      </w:r>
    </w:p>
    <w:p w14:paraId="6C2E8371" w14:textId="77777777" w:rsidR="00A42D31" w:rsidRDefault="004328AE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Update the "Attached Flow" field</w:t>
      </w:r>
    </w:p>
    <w:p w14:paraId="4F75680E" w14:textId="67371039" w:rsidR="00A42D31" w:rsidRDefault="004328AE">
      <w:pPr>
        <w:widowControl/>
        <w:numPr>
          <w:ilvl w:val="0"/>
          <w:numId w:val="3"/>
        </w:numPr>
        <w:spacing w:after="225"/>
        <w:ind w:left="0"/>
        <w:jc w:val="left"/>
      </w:pPr>
      <w:ins w:id="80" w:author="Maximilian" w:date="2021-06-20T08:42:00Z">
        <w:r>
          <w:rPr>
            <w:rFonts w:ascii="Poppins" w:eastAsia="Poppins" w:hAnsi="Poppins" w:cs="Poppins"/>
            <w:color w:val="0A1247"/>
            <w:sz w:val="24"/>
          </w:rPr>
          <w:t>C</w:t>
        </w:r>
      </w:ins>
      <w:del w:id="81" w:author="Maximilian" w:date="2021-06-20T08:42:00Z">
        <w:r w:rsidDel="004328AE">
          <w:rPr>
            <w:rFonts w:ascii="Poppins" w:eastAsia="Poppins" w:hAnsi="Poppins" w:cs="Poppins"/>
            <w:color w:val="0A1247"/>
            <w:sz w:val="24"/>
          </w:rPr>
          <w:delText>c</w:delText>
        </w:r>
      </w:del>
      <w:r>
        <w:rPr>
          <w:rFonts w:ascii="Poppins" w:eastAsia="Poppins" w:hAnsi="Poppins" w:cs="Poppins"/>
          <w:color w:val="0A1247"/>
          <w:sz w:val="24"/>
        </w:rPr>
        <w:t>lick "Save"</w:t>
      </w:r>
    </w:p>
    <w:p w14:paraId="6625D167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Testing the flow</w:t>
      </w:r>
    </w:p>
    <w:p w14:paraId="53DF40F9" w14:textId="2E0E497E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should be able to call your number and see your business hours check wor</w:t>
      </w:r>
      <w:ins w:id="82" w:author="Maximilian" w:date="2021-06-20T08:43:00Z">
        <w:r>
          <w:rPr>
            <w:rFonts w:ascii="Poppins" w:eastAsia="Poppins" w:hAnsi="Poppins" w:cs="Poppins"/>
            <w:color w:val="0A1247"/>
            <w:sz w:val="33"/>
            <w:szCs w:val="33"/>
          </w:rPr>
          <w:t>king</w:t>
        </w:r>
      </w:ins>
      <w:del w:id="83" w:author="Maximilian" w:date="2021-06-20T08:43:00Z">
        <w:r w:rsidDel="004328AE">
          <w:rPr>
            <w:rFonts w:ascii="Poppins" w:eastAsia="Poppins" w:hAnsi="Poppins" w:cs="Poppins"/>
            <w:color w:val="0A1247"/>
            <w:sz w:val="33"/>
            <w:szCs w:val="33"/>
          </w:rPr>
          <w:delText>king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. Your callers will hear a message when you are unavailable</w:t>
      </w:r>
      <w:ins w:id="84" w:author="Maximilian" w:date="2021-06-20T08:42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and they will be forwarded to you during your business hours.</w:t>
      </w:r>
    </w:p>
    <w:p w14:paraId="36CC6128" w14:textId="77777777" w:rsidR="00A42D31" w:rsidRDefault="004328AE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59B8070F" w14:textId="00F6B4AF" w:rsidR="00A42D31" w:rsidRDefault="004328AE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ins w:id="85" w:author="Maximilian" w:date="2021-06-20T08:43:00Z">
        <w:r>
          <w:rPr>
            <w:rFonts w:ascii="Poppins" w:eastAsia="Poppins" w:hAnsi="Poppins" w:cs="Poppins"/>
            <w:color w:val="0A1247"/>
            <w:sz w:val="33"/>
            <w:szCs w:val="33"/>
          </w:rPr>
          <w:t>I</w:t>
        </w:r>
      </w:ins>
      <w:del w:id="86" w:author="Maximilian" w:date="2021-06-20T08:43:00Z">
        <w:r w:rsidDel="004328AE">
          <w:rPr>
            <w:rFonts w:ascii="Poppins" w:eastAsia="Poppins" w:hAnsi="Poppins" w:cs="Poppins"/>
            <w:color w:val="0A1247"/>
            <w:sz w:val="33"/>
            <w:szCs w:val="33"/>
          </w:rPr>
          <w:delText>i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n this guide</w:t>
      </w:r>
      <w:ins w:id="87" w:author="Maximilian" w:date="2021-06-20T08:43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discussed setting up macros on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. </w:t>
      </w:r>
      <w:ins w:id="88" w:author="Maximilian" w:date="2021-07-09T09:19:00Z">
        <w:r w:rsidR="00CD1A04">
          <w:rPr>
            <w:rFonts w:ascii="Poppins" w:eastAsia="Poppins" w:hAnsi="Poppins" w:cs="Poppins"/>
            <w:color w:val="0A1247"/>
            <w:sz w:val="33"/>
            <w:szCs w:val="33"/>
          </w:rPr>
          <w:t>F</w:t>
        </w:r>
      </w:ins>
      <w:del w:id="89" w:author="Maximilian" w:date="2021-07-09T09:19:00Z">
        <w:r w:rsidDel="00CD1A04">
          <w:rPr>
            <w:rFonts w:ascii="Poppins" w:eastAsia="Poppins" w:hAnsi="Poppins" w:cs="Poppins"/>
            <w:color w:val="0A1247"/>
            <w:sz w:val="33"/>
            <w:szCs w:val="33"/>
          </w:rPr>
          <w:delText>f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or other related 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quickstart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posts</w:t>
      </w:r>
      <w:ins w:id="90" w:author="Maximilian" w:date="2021-06-20T08:4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 </w:t>
      </w:r>
      <w:ins w:id="91" w:author="Maximilian" w:date="2021-06-20T08:4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guides below:</w:t>
      </w:r>
    </w:p>
    <w:p w14:paraId="03F3A7E4" w14:textId="77777777" w:rsidR="00A42D31" w:rsidRDefault="00CD1A0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8" w:history="1">
        <w:r w:rsidR="004328AE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Simple IVR</w:t>
        </w:r>
      </w:hyperlink>
    </w:p>
    <w:p w14:paraId="357C7659" w14:textId="77777777" w:rsidR="00A42D31" w:rsidRDefault="00CD1A0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29" w:history="1">
        <w:r w:rsidR="004328AE"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Voicemail and Recordings</w:t>
        </w:r>
      </w:hyperlink>
    </w:p>
    <w:p w14:paraId="02D507BB" w14:textId="77777777" w:rsidR="00A42D31" w:rsidRDefault="00A42D31"/>
    <w:sectPr w:rsidR="00A4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Calibri"/>
    <w:charset w:val="00"/>
    <w:family w:val="auto"/>
    <w:pitch w:val="default"/>
  </w:font>
  <w:font w:name="SFMon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CCB86"/>
    <w:multiLevelType w:val="multilevel"/>
    <w:tmpl w:val="60CCCB86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CCCB91"/>
    <w:multiLevelType w:val="multilevel"/>
    <w:tmpl w:val="60CCCB91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CCCB9C"/>
    <w:multiLevelType w:val="multilevel"/>
    <w:tmpl w:val="60CCCB9C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D31"/>
    <w:rsid w:val="004328AE"/>
    <w:rsid w:val="004854C1"/>
    <w:rsid w:val="00670D43"/>
    <w:rsid w:val="00A42D31"/>
    <w:rsid w:val="00C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B0BBB"/>
  <w15:docId w15:val="{24072D43-7E75-487F-B24F-F4BA54FA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z_database_time_zones" TargetMode="External"/><Relationship Id="rId13" Type="http://schemas.openxmlformats.org/officeDocument/2006/relationships/image" Target="media/image4.png"/><Relationship Id="rId18" Type="http://schemas.openxmlformats.org/officeDocument/2006/relationships/image" Target="39ce8eecded557165f7c1cc7f17d6c67" TargetMode="External"/><Relationship Id="rId26" Type="http://schemas.openxmlformats.org/officeDocument/2006/relationships/image" Target="43781db5c40ecc39fd718685594f0956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2ac591670d848da2999c9b6b84cbd955" TargetMode="External"/><Relationship Id="rId12" Type="http://schemas.openxmlformats.org/officeDocument/2006/relationships/image" Target="eb320f0c2b6a25b48ca861a120eea902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df907adf8acdadd70847c902bb54927c" TargetMode="External"/><Relationship Id="rId20" Type="http://schemas.openxmlformats.org/officeDocument/2006/relationships/image" Target="caba5a4abe959ed5cd61cacc9e5daa3a" TargetMode="External"/><Relationship Id="rId29" Type="http://schemas.openxmlformats.org/officeDocument/2006/relationships/hyperlink" Target="https://lineblocs.com/resources/quickstarts/recordings-and-voicemai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6919cebfe785ccdbf0aff65a3bf3d25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lineblocs.com/resources/quickstarts/basic-ivr" TargetMode="External"/><Relationship Id="rId10" Type="http://schemas.openxmlformats.org/officeDocument/2006/relationships/image" Target="be8feef1b6b6eccf9c64fa7db77e5eca" TargetMode="Externa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adfbb9549b453ed3d9f9ae0024bd34cb" TargetMode="External"/><Relationship Id="rId22" Type="http://schemas.openxmlformats.org/officeDocument/2006/relationships/image" Target="e6c3ee874dc8abfe06ac34f0587f6ee8" TargetMode="External"/><Relationship Id="rId27" Type="http://schemas.openxmlformats.org/officeDocument/2006/relationships/hyperlink" Target="https://app.lineblocs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3</cp:revision>
  <dcterms:created xsi:type="dcterms:W3CDTF">2021-06-18T17:32:00Z</dcterms:created>
  <dcterms:modified xsi:type="dcterms:W3CDTF">2021-07-09T12:19:00Z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