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DA3FB0" w14:textId="77777777" w:rsidR="008B7CD2" w:rsidRDefault="0096753B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Porting Numbers</w:t>
      </w:r>
    </w:p>
    <w:p w14:paraId="31CA2E9C" w14:textId="74862E5F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Lineblocs currently supports port-in requests in </w:t>
      </w:r>
      <w:ins w:id="0" w:author="Maximilian" w:date="2021-07-12T19:13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>various funded</w:t>
        </w:r>
      </w:ins>
      <w:del w:id="1" w:author="Maximilian" w:date="2021-07-12T19:13:00Z">
        <w:r w:rsidDel="008613A4">
          <w:rPr>
            <w:rFonts w:ascii="Poppins" w:eastAsia="Poppins" w:hAnsi="Poppins" w:cs="Poppins"/>
            <w:color w:val="0A1247"/>
            <w:sz w:val="33"/>
            <w:szCs w:val="33"/>
          </w:rPr>
          <w:delText>supported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rate cent</w:t>
      </w:r>
      <w:ins w:id="2" w:author="Maximilian" w:date="2021-07-12T19:15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>res</w:t>
        </w:r>
      </w:ins>
      <w:del w:id="3" w:author="Maximilian" w:date="2021-07-12T19:15:00Z">
        <w:r w:rsidDel="008613A4">
          <w:rPr>
            <w:rFonts w:ascii="Poppins" w:eastAsia="Poppins" w:hAnsi="Poppins" w:cs="Poppins"/>
            <w:color w:val="0A1247"/>
            <w:sz w:val="33"/>
            <w:szCs w:val="33"/>
          </w:rPr>
          <w:delText>ers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346AF130" w14:textId="31F19518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For a </w:t>
      </w:r>
      <w:ins w:id="4" w:author="Maximilian" w:date="2021-07-12T19:14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>complete</w:t>
        </w:r>
      </w:ins>
      <w:del w:id="5" w:author="Maximilian" w:date="2021-07-12T19:14:00Z">
        <w:r w:rsidDel="008613A4">
          <w:rPr>
            <w:rFonts w:ascii="Poppins" w:eastAsia="Poppins" w:hAnsi="Poppins" w:cs="Poppins"/>
            <w:color w:val="0A1247"/>
            <w:sz w:val="33"/>
            <w:szCs w:val="33"/>
          </w:rPr>
          <w:delText>full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list of </w:t>
      </w:r>
      <w:ins w:id="6" w:author="Maximilian" w:date="2021-07-12T19:14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>assisted</w:t>
        </w:r>
      </w:ins>
      <w:del w:id="7" w:author="Maximilian" w:date="2021-07-12T19:14:00Z">
        <w:r w:rsidDel="008613A4">
          <w:rPr>
            <w:rFonts w:ascii="Poppins" w:eastAsia="Poppins" w:hAnsi="Poppins" w:cs="Poppins"/>
            <w:color w:val="0A1247"/>
            <w:sz w:val="33"/>
            <w:szCs w:val="33"/>
          </w:rPr>
          <w:delText>supported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regions, please see </w:t>
      </w:r>
      <w:hyperlink r:id="rId6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Supported Rate Centers</w:t>
        </w:r>
      </w:hyperlink>
      <w:ins w:id="8" w:author="Maximilian" w:date="2021-07-12T19:14:00Z">
        <w:r w:rsidR="008613A4">
          <w:rPr>
            <w:rFonts w:ascii="Poppins" w:eastAsia="Poppins" w:hAnsi="Poppins" w:cs="Poppins"/>
            <w:color w:val="007BFF"/>
            <w:sz w:val="33"/>
            <w:szCs w:val="33"/>
          </w:rPr>
          <w:t>.</w:t>
        </w:r>
      </w:ins>
    </w:p>
    <w:p w14:paraId="05B3821A" w14:textId="77777777" w:rsidR="008B7CD2" w:rsidRDefault="0096753B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Port-In Request Requirements</w:t>
      </w:r>
    </w:p>
    <w:p w14:paraId="5292D3BF" w14:textId="1BF1992E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If you are trying to port in a number to lineblocs</w:t>
      </w:r>
      <w:ins w:id="9" w:author="Maximilian" w:date="2021-07-12T19:14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keep in mind the following requirements:</w:t>
      </w:r>
    </w:p>
    <w:p w14:paraId="65D217FB" w14:textId="77777777" w:rsidR="008B7CD2" w:rsidRDefault="0096753B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The number you are tr</w:t>
      </w:r>
      <w:r>
        <w:rPr>
          <w:rFonts w:ascii="Poppins" w:eastAsia="Poppins" w:hAnsi="Poppins" w:cs="Poppins"/>
          <w:color w:val="0A1247"/>
          <w:sz w:val="24"/>
        </w:rPr>
        <w:t>ying port should not have been disconnected by the provider</w:t>
      </w:r>
    </w:p>
    <w:p w14:paraId="47EEF0F8" w14:textId="77777777" w:rsidR="008B7CD2" w:rsidRDefault="0096753B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No dispute should be open with the porting number</w:t>
      </w:r>
    </w:p>
    <w:p w14:paraId="349F2C71" w14:textId="77777777" w:rsidR="008B7CD2" w:rsidRDefault="0096753B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Porting number should not be scheduled for disconnection</w:t>
      </w:r>
    </w:p>
    <w:p w14:paraId="5978B66D" w14:textId="77777777" w:rsidR="008B7CD2" w:rsidRDefault="0096753B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The porting number cannot have a contract</w:t>
      </w:r>
    </w:p>
    <w:p w14:paraId="06FB6977" w14:textId="51C400F3" w:rsidR="008B7CD2" w:rsidRDefault="0096753B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The number you port must be available in a </w:t>
      </w:r>
      <w:r>
        <w:rPr>
          <w:rFonts w:ascii="Poppins" w:eastAsia="Poppins" w:hAnsi="Poppins" w:cs="Poppins"/>
          <w:color w:val="0A1247"/>
          <w:sz w:val="24"/>
        </w:rPr>
        <w:t>rate cent</w:t>
      </w:r>
      <w:ins w:id="10" w:author="Maximilian" w:date="2021-07-12T19:15:00Z">
        <w:r w:rsidR="008613A4">
          <w:rPr>
            <w:rFonts w:ascii="Poppins" w:eastAsia="Poppins" w:hAnsi="Poppins" w:cs="Poppins"/>
            <w:color w:val="0A1247"/>
            <w:sz w:val="24"/>
          </w:rPr>
          <w:t>re</w:t>
        </w:r>
      </w:ins>
      <w:del w:id="11" w:author="Maximilian" w:date="2021-07-12T19:15:00Z">
        <w:r w:rsidDel="008613A4">
          <w:rPr>
            <w:rFonts w:ascii="Poppins" w:eastAsia="Poppins" w:hAnsi="Poppins" w:cs="Poppins"/>
            <w:color w:val="0A1247"/>
            <w:sz w:val="24"/>
          </w:rPr>
          <w:delText>er</w:delText>
        </w:r>
      </w:del>
      <w:r>
        <w:rPr>
          <w:rFonts w:ascii="Poppins" w:eastAsia="Poppins" w:hAnsi="Poppins" w:cs="Poppins"/>
          <w:color w:val="0A1247"/>
          <w:sz w:val="24"/>
        </w:rPr>
        <w:t xml:space="preserve"> we support</w:t>
      </w:r>
    </w:p>
    <w:p w14:paraId="7609A2FD" w14:textId="77777777" w:rsidR="008B7CD2" w:rsidRDefault="0096753B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Start Port Request</w:t>
      </w:r>
    </w:p>
    <w:p w14:paraId="6ABEBCEB" w14:textId="5D62125E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start a Port-In request</w:t>
      </w:r>
      <w:ins w:id="12" w:author="Maximilian" w:date="2021-07-12T19:16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log</w:t>
      </w:r>
      <w:ins w:id="13" w:author="Maximilian" w:date="2021-07-12T19:16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in to the Lineblocs portal then access the port request page at </w:t>
      </w:r>
      <w:hyperlink r:id="rId7" w:anchor="/dashboard/dids/ports/create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Create Port Request</w:t>
        </w:r>
      </w:hyperlink>
    </w:p>
    <w:p w14:paraId="32626AB3" w14:textId="2E755161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On the port requ</w:t>
      </w:r>
      <w:r>
        <w:rPr>
          <w:rFonts w:ascii="Poppins" w:eastAsia="Poppins" w:hAnsi="Poppins" w:cs="Poppins"/>
          <w:color w:val="0A1247"/>
          <w:sz w:val="33"/>
          <w:szCs w:val="33"/>
        </w:rPr>
        <w:t>est page</w:t>
      </w:r>
      <w:ins w:id="14" w:author="Maximilian" w:date="2021-07-12T19:16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will need to provide us</w:t>
      </w:r>
      <w:ins w:id="15" w:author="Maximilian" w:date="2021-07-12T19:17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 xml:space="preserve"> with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 following info:</w:t>
      </w:r>
    </w:p>
    <w:p w14:paraId="04A41B04" w14:textId="77777777" w:rsidR="008B7CD2" w:rsidRDefault="0096753B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Your First and Last Name</w:t>
      </w:r>
    </w:p>
    <w:p w14:paraId="26AD0E98" w14:textId="77777777" w:rsidR="008B7CD2" w:rsidRDefault="0096753B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Local Address</w:t>
      </w:r>
    </w:p>
    <w:p w14:paraId="5815A227" w14:textId="1D7A3129" w:rsidR="008B7CD2" w:rsidRDefault="0096753B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Letter </w:t>
      </w:r>
      <w:ins w:id="16" w:author="Maximilian" w:date="2021-07-12T19:16:00Z">
        <w:r w:rsidR="008613A4">
          <w:rPr>
            <w:rFonts w:ascii="Poppins" w:eastAsia="Poppins" w:hAnsi="Poppins" w:cs="Poppins"/>
            <w:color w:val="0A1247"/>
            <w:sz w:val="24"/>
          </w:rPr>
          <w:t>o</w:t>
        </w:r>
      </w:ins>
      <w:del w:id="17" w:author="Maximilian" w:date="2021-07-12T19:16:00Z">
        <w:r w:rsidDel="008613A4">
          <w:rPr>
            <w:rFonts w:ascii="Poppins" w:eastAsia="Poppins" w:hAnsi="Poppins" w:cs="Poppins"/>
            <w:color w:val="0A1247"/>
            <w:sz w:val="24"/>
          </w:rPr>
          <w:delText>O</w:delText>
        </w:r>
      </w:del>
      <w:r>
        <w:rPr>
          <w:rFonts w:ascii="Poppins" w:eastAsia="Poppins" w:hAnsi="Poppins" w:cs="Poppins"/>
          <w:color w:val="0A1247"/>
          <w:sz w:val="24"/>
        </w:rPr>
        <w:t>f Authorization (LOA) - a letter of authorization from the number owner</w:t>
      </w:r>
    </w:p>
    <w:p w14:paraId="50FA9034" w14:textId="77777777" w:rsidR="008B7CD2" w:rsidRDefault="0096753B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Customer Service Record (CSR) - a customer service record</w:t>
      </w:r>
    </w:p>
    <w:p w14:paraId="377AF328" w14:textId="77777777" w:rsidR="008B7CD2" w:rsidRDefault="0096753B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Recent invoice </w:t>
      </w:r>
      <w:r>
        <w:rPr>
          <w:rFonts w:ascii="Poppins" w:eastAsia="Poppins" w:hAnsi="Poppins" w:cs="Poppins"/>
          <w:color w:val="0A1247"/>
          <w:sz w:val="24"/>
        </w:rPr>
        <w:t>from your provider - an invoice dated no longer than 90 days</w:t>
      </w:r>
    </w:p>
    <w:p w14:paraId="02CF1E53" w14:textId="77777777" w:rsidR="008B7CD2" w:rsidRDefault="0096753B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Submitting Port-In Request</w:t>
      </w:r>
    </w:p>
    <w:p w14:paraId="5ECB12FE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submit your port-in request, please fill in the fields on the </w:t>
      </w:r>
      <w:hyperlink r:id="rId8" w:anchor="/dashboard/dids/ports/create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Create Port Request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, and t</w:t>
      </w:r>
      <w:r>
        <w:rPr>
          <w:rFonts w:ascii="Poppins" w:eastAsia="Poppins" w:hAnsi="Poppins" w:cs="Poppins"/>
          <w:color w:val="0A1247"/>
          <w:sz w:val="33"/>
          <w:szCs w:val="33"/>
        </w:rPr>
        <w:t>hen click the "Save" button.</w:t>
      </w:r>
    </w:p>
    <w:p w14:paraId="2FA48700" w14:textId="77777777" w:rsidR="008B7CD2" w:rsidRDefault="0096753B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Port-In Review Stages</w:t>
      </w:r>
    </w:p>
    <w:p w14:paraId="55DBC49E" w14:textId="65BFB6C0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Once you have submitted your port-in request</w:t>
      </w:r>
      <w:ins w:id="18" w:author="Maximilian" w:date="2021-07-12T19:18:00Z">
        <w:r w:rsidR="008613A4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will be sent updates whenever the port-in request status changes. </w:t>
      </w:r>
    </w:p>
    <w:p w14:paraId="6B12D563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The statuses your port-in request will go through can include the following:</w:t>
      </w:r>
    </w:p>
    <w:p w14:paraId="4C9117B2" w14:textId="77777777" w:rsidR="008B7CD2" w:rsidDel="008613A4" w:rsidRDefault="008B7CD2">
      <w:pPr>
        <w:widowControl/>
        <w:numPr>
          <w:ilvl w:val="0"/>
          <w:numId w:val="3"/>
        </w:numPr>
        <w:spacing w:after="225"/>
        <w:ind w:left="0"/>
        <w:jc w:val="left"/>
        <w:rPr>
          <w:del w:id="19" w:author="Maximilian" w:date="2021-07-12T19:20:00Z"/>
        </w:rPr>
      </w:pPr>
    </w:p>
    <w:p w14:paraId="7546F4AF" w14:textId="6001E188" w:rsidR="008B7CD2" w:rsidRPr="008613A4" w:rsidDel="008613A4" w:rsidRDefault="0096753B" w:rsidP="008613A4">
      <w:pPr>
        <w:widowControl/>
        <w:numPr>
          <w:ilvl w:val="0"/>
          <w:numId w:val="3"/>
        </w:numPr>
        <w:spacing w:after="225"/>
        <w:ind w:left="0"/>
        <w:jc w:val="left"/>
        <w:rPr>
          <w:del w:id="20" w:author="Maximilian" w:date="2021-07-12T19:19:00Z"/>
          <w:rFonts w:ascii="Poppins" w:eastAsia="Poppins" w:hAnsi="Poppins" w:cs="Poppins"/>
          <w:color w:val="0A1247"/>
          <w:sz w:val="33"/>
          <w:szCs w:val="33"/>
          <w:rPrChange w:id="21" w:author="Maximilian" w:date="2021-07-12T19:20:00Z">
            <w:rPr>
              <w:del w:id="22" w:author="Maximilian" w:date="2021-07-12T19:19:00Z"/>
            </w:rPr>
          </w:rPrChange>
        </w:rPr>
        <w:pPrChange w:id="23" w:author="Maximilian" w:date="2021-07-12T19:20:00Z">
          <w:pPr>
            <w:pStyle w:val="NormalWeb"/>
            <w:spacing w:beforeAutospacing="0" w:after="225" w:afterAutospacing="0" w:line="429" w:lineRule="atLeast"/>
          </w:pPr>
        </w:pPrChange>
      </w:pPr>
      <w:r w:rsidRPr="008613A4">
        <w:rPr>
          <w:rFonts w:ascii="Poppins" w:eastAsia="Poppins" w:hAnsi="Poppins" w:cs="Poppins"/>
          <w:color w:val="0A1247"/>
          <w:sz w:val="33"/>
          <w:szCs w:val="33"/>
          <w:rPrChange w:id="24" w:author="Maximilian" w:date="2021-07-12T19:20:00Z">
            <w:rPr/>
          </w:rPrChange>
        </w:rPr>
        <w:t>Pending Revi</w:t>
      </w:r>
      <w:ins w:id="25" w:author="Maximilian" w:date="2021-07-12T19:20:00Z">
        <w:r w:rsidR="008613A4" w:rsidRPr="008613A4">
          <w:rPr>
            <w:rFonts w:ascii="Poppins" w:eastAsia="Poppins" w:hAnsi="Poppins" w:cs="Poppins"/>
            <w:color w:val="0A1247"/>
            <w:sz w:val="33"/>
            <w:szCs w:val="33"/>
            <w:rPrChange w:id="26" w:author="Maximilian" w:date="2021-07-12T19:20:00Z">
              <w:rPr/>
            </w:rPrChange>
          </w:rPr>
          <w:t>ew</w:t>
        </w:r>
      </w:ins>
      <w:del w:id="27" w:author="Maximilian" w:date="2021-07-12T19:20:00Z">
        <w:r w:rsidRPr="008613A4" w:rsidDel="008613A4">
          <w:rPr>
            <w:rFonts w:ascii="Poppins" w:eastAsia="Poppins" w:hAnsi="Poppins" w:cs="Poppins"/>
            <w:color w:val="0A1247"/>
            <w:sz w:val="33"/>
            <w:szCs w:val="33"/>
            <w:rPrChange w:id="28" w:author="Maximilian" w:date="2021-07-12T19:20:00Z">
              <w:rPr/>
            </w:rPrChange>
          </w:rPr>
          <w:delText>ew</w:delText>
        </w:r>
      </w:del>
    </w:p>
    <w:p w14:paraId="3E25C26E" w14:textId="77777777" w:rsidR="008B7CD2" w:rsidRDefault="008B7CD2" w:rsidP="008613A4">
      <w:pPr>
        <w:widowControl/>
        <w:numPr>
          <w:ilvl w:val="0"/>
          <w:numId w:val="3"/>
        </w:numPr>
        <w:spacing w:after="225"/>
        <w:ind w:left="0"/>
        <w:jc w:val="left"/>
        <w:pPrChange w:id="29" w:author="Maximilian" w:date="2021-07-12T19:20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49A0BC51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</w:t>
      </w:r>
      <w:r>
        <w:rPr>
          <w:rFonts w:ascii="Poppins" w:eastAsia="Poppins" w:hAnsi="Poppins" w:cs="Poppins"/>
          <w:color w:val="0A1247"/>
          <w:sz w:val="33"/>
          <w:szCs w:val="33"/>
        </w:rPr>
        <w:t>his is when we have received your port in request but have not confirmed on our end yet.</w:t>
      </w:r>
    </w:p>
    <w:p w14:paraId="36655EC5" w14:textId="77777777" w:rsidR="008B7CD2" w:rsidDel="008613A4" w:rsidRDefault="008B7CD2">
      <w:pPr>
        <w:widowControl/>
        <w:numPr>
          <w:ilvl w:val="0"/>
          <w:numId w:val="3"/>
        </w:numPr>
        <w:spacing w:after="225"/>
        <w:ind w:left="0"/>
        <w:jc w:val="left"/>
        <w:rPr>
          <w:del w:id="30" w:author="Maximilian" w:date="2021-07-12T19:20:00Z"/>
        </w:rPr>
      </w:pPr>
    </w:p>
    <w:p w14:paraId="69F18242" w14:textId="77777777" w:rsidR="008B7CD2" w:rsidDel="008613A4" w:rsidRDefault="008B7CD2" w:rsidP="008613A4">
      <w:pPr>
        <w:widowControl/>
        <w:numPr>
          <w:ilvl w:val="0"/>
          <w:numId w:val="3"/>
        </w:numPr>
        <w:spacing w:after="225"/>
        <w:ind w:left="0"/>
        <w:jc w:val="left"/>
        <w:rPr>
          <w:del w:id="31" w:author="Maximilian" w:date="2021-07-12T19:20:00Z"/>
        </w:rPr>
        <w:pPrChange w:id="32" w:author="Maximilian" w:date="2021-07-12T19:20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711EFDE2" w14:textId="77777777" w:rsidR="008B7CD2" w:rsidRPr="008613A4" w:rsidDel="008613A4" w:rsidRDefault="0096753B" w:rsidP="008613A4">
      <w:pPr>
        <w:widowControl/>
        <w:numPr>
          <w:ilvl w:val="0"/>
          <w:numId w:val="3"/>
        </w:numPr>
        <w:spacing w:after="225"/>
        <w:ind w:left="0"/>
        <w:jc w:val="left"/>
        <w:rPr>
          <w:del w:id="33" w:author="Maximilian" w:date="2021-07-12T19:20:00Z"/>
          <w:rFonts w:ascii="Poppins" w:eastAsia="Poppins" w:hAnsi="Poppins" w:cs="Poppins"/>
          <w:color w:val="0A1247"/>
          <w:sz w:val="33"/>
          <w:szCs w:val="33"/>
          <w:rPrChange w:id="34" w:author="Maximilian" w:date="2021-07-12T19:20:00Z">
            <w:rPr>
              <w:del w:id="35" w:author="Maximilian" w:date="2021-07-12T19:20:00Z"/>
            </w:rPr>
          </w:rPrChange>
        </w:rPr>
        <w:pPrChange w:id="36" w:author="Maximilian" w:date="2021-07-12T19:20:00Z">
          <w:pPr>
            <w:pStyle w:val="NormalWeb"/>
            <w:spacing w:beforeAutospacing="0" w:after="225" w:afterAutospacing="0" w:line="429" w:lineRule="atLeast"/>
          </w:pPr>
        </w:pPrChange>
      </w:pPr>
      <w:r w:rsidRPr="008613A4">
        <w:rPr>
          <w:rFonts w:ascii="Poppins" w:eastAsia="Poppins" w:hAnsi="Poppins" w:cs="Poppins"/>
          <w:color w:val="0A1247"/>
          <w:sz w:val="33"/>
          <w:szCs w:val="33"/>
          <w:rPrChange w:id="37" w:author="Maximilian" w:date="2021-07-12T19:20:00Z">
            <w:rPr/>
          </w:rPrChange>
        </w:rPr>
        <w:t>Received</w:t>
      </w:r>
    </w:p>
    <w:p w14:paraId="4CFEB41F" w14:textId="143AFA6E" w:rsidR="008B7CD2" w:rsidRDefault="008B7CD2" w:rsidP="008613A4">
      <w:pPr>
        <w:widowControl/>
        <w:numPr>
          <w:ilvl w:val="0"/>
          <w:numId w:val="3"/>
        </w:numPr>
        <w:spacing w:after="225"/>
        <w:ind w:left="0"/>
        <w:jc w:val="left"/>
        <w:pPrChange w:id="38" w:author="Maximilian" w:date="2021-07-12T19:20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6250EE30" w14:textId="1049ECE5" w:rsidR="008B7CD2" w:rsidRDefault="0096753B">
      <w:pPr>
        <w:pStyle w:val="HTMLPreformatted"/>
        <w:rPr>
          <w:rFonts w:ascii="SFMono-Regular" w:eastAsia="SFMono-Regular" w:hAnsi="SFMono-Regular" w:cs="SFMono-Regular" w:hint="default"/>
          <w:color w:val="212529"/>
          <w:sz w:val="21"/>
          <w:szCs w:val="21"/>
        </w:rPr>
      </w:pPr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>Port in request was received</w:t>
      </w:r>
      <w:ins w:id="39" w:author="Maximilian" w:date="2021-07-12T19:22:00Z">
        <w:r w:rsidR="008613A4">
          <w:rPr>
            <w:rStyle w:val="HTMLCode"/>
            <w:rFonts w:ascii="SFMono-Regular" w:eastAsia="SFMono-Regular" w:hAnsi="SFMono-Regular" w:cs="SFMono-Regular" w:hint="default"/>
            <w:color w:val="212529"/>
            <w:sz w:val="21"/>
            <w:szCs w:val="21"/>
          </w:rPr>
          <w:t>,</w:t>
        </w:r>
      </w:ins>
      <w:r>
        <w:rPr>
          <w:rStyle w:val="HTMLCode"/>
          <w:rFonts w:ascii="SFMono-Regular" w:eastAsia="SFMono-Regular" w:hAnsi="SFMono-Regular" w:cs="SFMono-Regular" w:hint="default"/>
          <w:color w:val="212529"/>
          <w:sz w:val="21"/>
          <w:szCs w:val="21"/>
        </w:rPr>
        <w:t xml:space="preserve"> and lineblocs has confirmed it will attempt the port-in request.</w:t>
      </w:r>
    </w:p>
    <w:p w14:paraId="55CE9AFA" w14:textId="77777777" w:rsidR="008B7CD2" w:rsidDel="008613A4" w:rsidRDefault="008B7CD2">
      <w:pPr>
        <w:widowControl/>
        <w:numPr>
          <w:ilvl w:val="0"/>
          <w:numId w:val="3"/>
        </w:numPr>
        <w:spacing w:after="225"/>
        <w:ind w:left="0"/>
        <w:jc w:val="left"/>
        <w:rPr>
          <w:del w:id="40" w:author="Maximilian" w:date="2021-07-12T19:20:00Z"/>
        </w:rPr>
      </w:pPr>
    </w:p>
    <w:p w14:paraId="721C461A" w14:textId="77777777" w:rsidR="008B7CD2" w:rsidDel="008613A4" w:rsidRDefault="008B7CD2" w:rsidP="008613A4">
      <w:pPr>
        <w:widowControl/>
        <w:numPr>
          <w:ilvl w:val="0"/>
          <w:numId w:val="3"/>
        </w:numPr>
        <w:spacing w:after="225"/>
        <w:ind w:left="0"/>
        <w:jc w:val="left"/>
        <w:rPr>
          <w:del w:id="41" w:author="Maximilian" w:date="2021-07-12T19:20:00Z"/>
        </w:rPr>
        <w:pPrChange w:id="42" w:author="Maximilian" w:date="2021-07-12T19:20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41BA591E" w14:textId="7CD29551" w:rsidR="008B7CD2" w:rsidRPr="008613A4" w:rsidRDefault="0096753B" w:rsidP="008613A4">
      <w:pPr>
        <w:widowControl/>
        <w:numPr>
          <w:ilvl w:val="0"/>
          <w:numId w:val="3"/>
        </w:numPr>
        <w:spacing w:after="225"/>
        <w:ind w:left="0"/>
        <w:jc w:val="left"/>
        <w:rPr>
          <w:rFonts w:ascii="Poppins" w:eastAsia="Poppins" w:hAnsi="Poppins" w:cs="Poppins"/>
          <w:color w:val="0A1247"/>
          <w:sz w:val="33"/>
          <w:szCs w:val="33"/>
          <w:rPrChange w:id="43" w:author="Maximilian" w:date="2021-07-12T19:20:00Z">
            <w:rPr/>
          </w:rPrChange>
        </w:rPr>
        <w:pPrChange w:id="44" w:author="Maximilian" w:date="2021-07-12T19:20:00Z">
          <w:pPr>
            <w:pStyle w:val="NormalWeb"/>
            <w:spacing w:beforeAutospacing="0" w:after="225" w:afterAutospacing="0" w:line="429" w:lineRule="atLeast"/>
          </w:pPr>
        </w:pPrChange>
      </w:pPr>
      <w:r w:rsidRPr="008613A4">
        <w:rPr>
          <w:rFonts w:ascii="Poppins" w:eastAsia="Poppins" w:hAnsi="Poppins" w:cs="Poppins"/>
          <w:color w:val="0A1247"/>
          <w:sz w:val="33"/>
          <w:szCs w:val="33"/>
          <w:rPrChange w:id="45" w:author="Maximilian" w:date="2021-07-12T19:20:00Z">
            <w:rPr/>
          </w:rPrChange>
        </w:rPr>
        <w:t xml:space="preserve">Submitted </w:t>
      </w:r>
      <w:ins w:id="46" w:author="Maximilian" w:date="2021-07-12T19:20:00Z">
        <w:r w:rsidR="008613A4" w:rsidRPr="008613A4">
          <w:rPr>
            <w:rFonts w:ascii="Poppins" w:eastAsia="Poppins" w:hAnsi="Poppins" w:cs="Poppins"/>
            <w:color w:val="0A1247"/>
            <w:sz w:val="33"/>
            <w:szCs w:val="33"/>
            <w:rPrChange w:id="47" w:author="Maximilian" w:date="2021-07-12T19:20:00Z">
              <w:rPr/>
            </w:rPrChange>
          </w:rPr>
          <w:t>t</w:t>
        </w:r>
      </w:ins>
      <w:del w:id="48" w:author="Maximilian" w:date="2021-07-12T19:20:00Z">
        <w:r w:rsidRPr="008613A4" w:rsidDel="008613A4">
          <w:rPr>
            <w:rFonts w:ascii="Poppins" w:eastAsia="Poppins" w:hAnsi="Poppins" w:cs="Poppins"/>
            <w:color w:val="0A1247"/>
            <w:sz w:val="33"/>
            <w:szCs w:val="33"/>
            <w:rPrChange w:id="49" w:author="Maximilian" w:date="2021-07-12T19:20:00Z">
              <w:rPr/>
            </w:rPrChange>
          </w:rPr>
          <w:delText>T</w:delText>
        </w:r>
      </w:del>
      <w:r w:rsidRPr="008613A4">
        <w:rPr>
          <w:rFonts w:ascii="Poppins" w:eastAsia="Poppins" w:hAnsi="Poppins" w:cs="Poppins"/>
          <w:color w:val="0A1247"/>
          <w:sz w:val="33"/>
          <w:szCs w:val="33"/>
          <w:rPrChange w:id="50" w:author="Maximilian" w:date="2021-07-12T19:20:00Z">
            <w:rPr/>
          </w:rPrChange>
        </w:rPr>
        <w:t>o Provider</w:t>
      </w:r>
    </w:p>
    <w:p w14:paraId="24F9AF8A" w14:textId="77777777" w:rsidR="008B7CD2" w:rsidDel="008613A4" w:rsidRDefault="008B7CD2" w:rsidP="008613A4">
      <w:pPr>
        <w:widowControl/>
        <w:tabs>
          <w:tab w:val="left" w:pos="720"/>
        </w:tabs>
        <w:spacing w:after="225"/>
        <w:jc w:val="left"/>
        <w:rPr>
          <w:del w:id="51" w:author="Maximilian" w:date="2021-07-12T19:20:00Z"/>
        </w:rPr>
        <w:pPrChange w:id="52" w:author="Maximilian" w:date="2021-07-12T19:20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19CFFA3B" w14:textId="77777777" w:rsidR="008B7CD2" w:rsidRPr="008613A4" w:rsidRDefault="0096753B" w:rsidP="008613A4">
      <w:pPr>
        <w:widowControl/>
        <w:tabs>
          <w:tab w:val="left" w:pos="720"/>
        </w:tabs>
        <w:spacing w:after="225"/>
        <w:jc w:val="left"/>
        <w:rPr>
          <w:rFonts w:ascii="SFMono-Regular" w:eastAsia="SFMono-Regular" w:hAnsi="SFMono-Regular" w:cs="SFMono-Regular"/>
          <w:color w:val="212529"/>
          <w:szCs w:val="21"/>
          <w:rPrChange w:id="53" w:author="Maximilian" w:date="2021-07-12T19:20:00Z">
            <w:rPr>
              <w:rFonts w:hint="default"/>
            </w:rPr>
          </w:rPrChange>
        </w:rPr>
        <w:pPrChange w:id="54" w:author="Maximilian" w:date="2021-07-12T19:20:00Z">
          <w:pPr>
            <w:pStyle w:val="HTMLPreformatted"/>
          </w:pPr>
        </w:pPrChange>
      </w:pPr>
      <w:r w:rsidRPr="008613A4">
        <w:rPr>
          <w:rStyle w:val="HTMLCode"/>
          <w:rFonts w:ascii="SFMono-Regular" w:eastAsia="SFMono-Regular" w:hAnsi="SFMono-Regular" w:cs="SFMono-Regular"/>
          <w:color w:val="212529"/>
          <w:sz w:val="21"/>
          <w:szCs w:val="21"/>
          <w:rPrChange w:id="55" w:author="Maximilian" w:date="2021-07-12T19:20:00Z">
            <w:rPr>
              <w:rStyle w:val="HTMLCode"/>
              <w:rFonts w:ascii="SFMono-Regular" w:eastAsia="SFMono-Regular" w:hAnsi="SFMono-Regular" w:cs="SFMono-Regular" w:hint="default"/>
              <w:color w:val="212529"/>
              <w:sz w:val="21"/>
              <w:szCs w:val="21"/>
            </w:rPr>
          </w:rPrChange>
        </w:rPr>
        <w:t xml:space="preserve">The port </w:t>
      </w:r>
      <w:r w:rsidRPr="008613A4">
        <w:rPr>
          <w:rStyle w:val="HTMLCode"/>
          <w:rFonts w:ascii="SFMono-Regular" w:eastAsia="SFMono-Regular" w:hAnsi="SFMono-Regular" w:cs="SFMono-Regular"/>
          <w:color w:val="212529"/>
          <w:sz w:val="21"/>
          <w:szCs w:val="21"/>
          <w:rPrChange w:id="56" w:author="Maximilian" w:date="2021-07-12T19:20:00Z">
            <w:rPr>
              <w:rStyle w:val="HTMLCode"/>
              <w:rFonts w:ascii="SFMono-Regular" w:eastAsia="SFMono-Regular" w:hAnsi="SFMono-Regular" w:cs="SFMono-Regular" w:hint="default"/>
              <w:color w:val="212529"/>
              <w:sz w:val="21"/>
              <w:szCs w:val="21"/>
            </w:rPr>
          </w:rPrChange>
        </w:rPr>
        <w:t>request was sent to your current carrier</w:t>
      </w:r>
    </w:p>
    <w:p w14:paraId="5ABF6CA5" w14:textId="77777777" w:rsidR="008B7CD2" w:rsidDel="008613A4" w:rsidRDefault="008B7CD2">
      <w:pPr>
        <w:widowControl/>
        <w:numPr>
          <w:ilvl w:val="0"/>
          <w:numId w:val="3"/>
        </w:numPr>
        <w:spacing w:after="225"/>
        <w:ind w:left="0"/>
        <w:jc w:val="left"/>
        <w:rPr>
          <w:del w:id="57" w:author="Maximilian" w:date="2021-07-12T19:20:00Z"/>
        </w:rPr>
      </w:pPr>
    </w:p>
    <w:p w14:paraId="7CB7CD28" w14:textId="77777777" w:rsidR="008B7CD2" w:rsidDel="008613A4" w:rsidRDefault="008B7CD2" w:rsidP="008613A4">
      <w:pPr>
        <w:widowControl/>
        <w:numPr>
          <w:ilvl w:val="0"/>
          <w:numId w:val="3"/>
        </w:numPr>
        <w:spacing w:after="225"/>
        <w:ind w:left="0"/>
        <w:jc w:val="left"/>
        <w:rPr>
          <w:del w:id="58" w:author="Maximilian" w:date="2021-07-12T19:20:00Z"/>
        </w:rPr>
        <w:pPrChange w:id="59" w:author="Maximilian" w:date="2021-07-12T19:20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324661DB" w14:textId="77777777" w:rsidR="008B7CD2" w:rsidRPr="008613A4" w:rsidRDefault="0096753B" w:rsidP="008613A4">
      <w:pPr>
        <w:widowControl/>
        <w:numPr>
          <w:ilvl w:val="0"/>
          <w:numId w:val="3"/>
        </w:numPr>
        <w:spacing w:after="225"/>
        <w:ind w:left="0"/>
        <w:jc w:val="left"/>
        <w:rPr>
          <w:rFonts w:ascii="Poppins" w:eastAsia="Poppins" w:hAnsi="Poppins" w:cs="Poppins"/>
          <w:color w:val="0A1247"/>
          <w:sz w:val="33"/>
          <w:szCs w:val="33"/>
          <w:rPrChange w:id="60" w:author="Maximilian" w:date="2021-07-12T19:20:00Z">
            <w:rPr/>
          </w:rPrChange>
        </w:rPr>
        <w:pPrChange w:id="61" w:author="Maximilian" w:date="2021-07-12T19:20:00Z">
          <w:pPr>
            <w:pStyle w:val="NormalWeb"/>
            <w:spacing w:beforeAutospacing="0" w:after="225" w:afterAutospacing="0" w:line="429" w:lineRule="atLeast"/>
          </w:pPr>
        </w:pPrChange>
      </w:pPr>
      <w:r w:rsidRPr="008613A4">
        <w:rPr>
          <w:rFonts w:ascii="Poppins" w:eastAsia="Poppins" w:hAnsi="Poppins" w:cs="Poppins"/>
          <w:color w:val="0A1247"/>
          <w:sz w:val="33"/>
          <w:szCs w:val="33"/>
          <w:rPrChange w:id="62" w:author="Maximilian" w:date="2021-07-12T19:20:00Z">
            <w:rPr/>
          </w:rPrChange>
        </w:rPr>
        <w:t>Confirmed</w:t>
      </w:r>
    </w:p>
    <w:p w14:paraId="5124DECE" w14:textId="77777777" w:rsidR="008B7CD2" w:rsidDel="008613A4" w:rsidRDefault="008B7CD2" w:rsidP="008613A4">
      <w:pPr>
        <w:widowControl/>
        <w:tabs>
          <w:tab w:val="left" w:pos="720"/>
        </w:tabs>
        <w:spacing w:after="225"/>
        <w:jc w:val="left"/>
        <w:rPr>
          <w:del w:id="63" w:author="Maximilian" w:date="2021-07-12T19:21:00Z"/>
        </w:rPr>
        <w:pPrChange w:id="64" w:author="Maximilian" w:date="2021-07-12T19:21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0E847349" w14:textId="365F46CE" w:rsidR="008B7CD2" w:rsidRPr="008613A4" w:rsidRDefault="0096753B" w:rsidP="008613A4">
      <w:pPr>
        <w:widowControl/>
        <w:tabs>
          <w:tab w:val="left" w:pos="720"/>
        </w:tabs>
        <w:spacing w:after="225"/>
        <w:jc w:val="left"/>
        <w:rPr>
          <w:rFonts w:ascii="SFMono-Regular" w:eastAsia="SFMono-Regular" w:hAnsi="SFMono-Regular" w:cs="SFMono-Regular"/>
          <w:color w:val="212529"/>
          <w:szCs w:val="21"/>
          <w:rPrChange w:id="65" w:author="Maximilian" w:date="2021-07-12T19:21:00Z">
            <w:rPr>
              <w:rFonts w:hint="default"/>
            </w:rPr>
          </w:rPrChange>
        </w:rPr>
        <w:pPrChange w:id="66" w:author="Maximilian" w:date="2021-07-12T19:21:00Z">
          <w:pPr>
            <w:pStyle w:val="HTMLPreformatted"/>
          </w:pPr>
        </w:pPrChange>
      </w:pPr>
      <w:r w:rsidRPr="008613A4">
        <w:rPr>
          <w:rStyle w:val="HTMLCode"/>
          <w:rFonts w:ascii="SFMono-Regular" w:eastAsia="SFMono-Regular" w:hAnsi="SFMono-Regular" w:cs="SFMono-Regular"/>
          <w:color w:val="212529"/>
          <w:sz w:val="21"/>
          <w:szCs w:val="21"/>
          <w:rPrChange w:id="67" w:author="Maximilian" w:date="2021-07-12T19:21:00Z">
            <w:rPr>
              <w:rStyle w:val="HTMLCode"/>
              <w:rFonts w:ascii="SFMono-Regular" w:eastAsia="SFMono-Regular" w:hAnsi="SFMono-Regular" w:cs="SFMono-Regular" w:hint="default"/>
              <w:color w:val="212529"/>
              <w:sz w:val="21"/>
              <w:szCs w:val="21"/>
            </w:rPr>
          </w:rPrChange>
        </w:rPr>
        <w:t>Your port-in has been confirmed</w:t>
      </w:r>
      <w:ins w:id="68" w:author="Maximilian" w:date="2021-07-12T19:22:00Z">
        <w:r>
          <w:rPr>
            <w:rStyle w:val="HTMLCode"/>
            <w:rFonts w:ascii="SFMono-Regular" w:eastAsia="SFMono-Regular" w:hAnsi="SFMono-Regular" w:cs="SFMono-Regular"/>
            <w:color w:val="212529"/>
            <w:sz w:val="21"/>
            <w:szCs w:val="21"/>
          </w:rPr>
          <w:t>,</w:t>
        </w:r>
      </w:ins>
      <w:r w:rsidRPr="008613A4">
        <w:rPr>
          <w:rStyle w:val="HTMLCode"/>
          <w:rFonts w:ascii="SFMono-Regular" w:eastAsia="SFMono-Regular" w:hAnsi="SFMono-Regular" w:cs="SFMono-Regular"/>
          <w:color w:val="212529"/>
          <w:sz w:val="21"/>
          <w:szCs w:val="21"/>
          <w:rPrChange w:id="69" w:author="Maximilian" w:date="2021-07-12T19:21:00Z">
            <w:rPr>
              <w:rStyle w:val="HTMLCode"/>
              <w:rFonts w:ascii="SFMono-Regular" w:eastAsia="SFMono-Regular" w:hAnsi="SFMono-Regular" w:cs="SFMono-Regular" w:hint="default"/>
              <w:color w:val="212529"/>
              <w:sz w:val="21"/>
              <w:szCs w:val="21"/>
            </w:rPr>
          </w:rPrChange>
        </w:rPr>
        <w:t xml:space="preserve"> and an ETA has been provided.</w:t>
      </w:r>
    </w:p>
    <w:p w14:paraId="0A4760F5" w14:textId="77777777" w:rsidR="008B7CD2" w:rsidDel="008613A4" w:rsidRDefault="008B7CD2">
      <w:pPr>
        <w:widowControl/>
        <w:numPr>
          <w:ilvl w:val="0"/>
          <w:numId w:val="3"/>
        </w:numPr>
        <w:spacing w:after="225"/>
        <w:ind w:left="0"/>
        <w:jc w:val="left"/>
        <w:rPr>
          <w:del w:id="70" w:author="Maximilian" w:date="2021-07-12T19:21:00Z"/>
        </w:rPr>
      </w:pPr>
    </w:p>
    <w:p w14:paraId="6F5F5BA3" w14:textId="77777777" w:rsidR="008B7CD2" w:rsidDel="008613A4" w:rsidRDefault="008B7CD2" w:rsidP="008613A4">
      <w:pPr>
        <w:widowControl/>
        <w:numPr>
          <w:ilvl w:val="0"/>
          <w:numId w:val="3"/>
        </w:numPr>
        <w:spacing w:after="225"/>
        <w:ind w:left="0"/>
        <w:jc w:val="left"/>
        <w:rPr>
          <w:del w:id="71" w:author="Maximilian" w:date="2021-07-12T19:21:00Z"/>
        </w:rPr>
        <w:pPrChange w:id="72" w:author="Maximilian" w:date="2021-07-12T19:21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384B64BE" w14:textId="77777777" w:rsidR="008B7CD2" w:rsidRPr="008613A4" w:rsidRDefault="0096753B" w:rsidP="008613A4">
      <w:pPr>
        <w:widowControl/>
        <w:numPr>
          <w:ilvl w:val="0"/>
          <w:numId w:val="3"/>
        </w:numPr>
        <w:spacing w:after="225"/>
        <w:ind w:left="0"/>
        <w:jc w:val="left"/>
        <w:rPr>
          <w:rFonts w:ascii="Poppins" w:eastAsia="Poppins" w:hAnsi="Poppins" w:cs="Poppins"/>
          <w:color w:val="0A1247"/>
          <w:sz w:val="33"/>
          <w:szCs w:val="33"/>
          <w:rPrChange w:id="73" w:author="Maximilian" w:date="2021-07-12T19:21:00Z">
            <w:rPr/>
          </w:rPrChange>
        </w:rPr>
        <w:pPrChange w:id="74" w:author="Maximilian" w:date="2021-07-12T19:21:00Z">
          <w:pPr>
            <w:pStyle w:val="NormalWeb"/>
            <w:spacing w:beforeAutospacing="0" w:after="225" w:afterAutospacing="0" w:line="429" w:lineRule="atLeast"/>
          </w:pPr>
        </w:pPrChange>
      </w:pPr>
      <w:r w:rsidRPr="008613A4">
        <w:rPr>
          <w:rFonts w:ascii="Poppins" w:eastAsia="Poppins" w:hAnsi="Poppins" w:cs="Poppins"/>
          <w:color w:val="0A1247"/>
          <w:sz w:val="33"/>
          <w:szCs w:val="33"/>
          <w:rPrChange w:id="75" w:author="Maximilian" w:date="2021-07-12T19:21:00Z">
            <w:rPr/>
          </w:rPrChange>
        </w:rPr>
        <w:t>Completed</w:t>
      </w:r>
    </w:p>
    <w:p w14:paraId="3F648F7C" w14:textId="77777777" w:rsidR="008B7CD2" w:rsidDel="008613A4" w:rsidRDefault="008B7CD2" w:rsidP="008613A4">
      <w:pPr>
        <w:widowControl/>
        <w:tabs>
          <w:tab w:val="left" w:pos="720"/>
        </w:tabs>
        <w:spacing w:after="225"/>
        <w:jc w:val="left"/>
        <w:rPr>
          <w:del w:id="76" w:author="Maximilian" w:date="2021-07-12T19:21:00Z"/>
        </w:rPr>
        <w:pPrChange w:id="77" w:author="Maximilian" w:date="2021-07-12T19:21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0FE1664F" w14:textId="77777777" w:rsidR="008B7CD2" w:rsidRPr="008613A4" w:rsidDel="008613A4" w:rsidRDefault="0096753B" w:rsidP="008613A4">
      <w:pPr>
        <w:widowControl/>
        <w:tabs>
          <w:tab w:val="left" w:pos="720"/>
        </w:tabs>
        <w:spacing w:after="225"/>
        <w:jc w:val="left"/>
        <w:rPr>
          <w:del w:id="78" w:author="Maximilian" w:date="2021-07-12T19:21:00Z"/>
          <w:rFonts w:ascii="SFMono-Regular" w:eastAsia="SFMono-Regular" w:hAnsi="SFMono-Regular" w:cs="SFMono-Regular"/>
          <w:color w:val="212529"/>
          <w:szCs w:val="21"/>
          <w:rPrChange w:id="79" w:author="Maximilian" w:date="2021-07-12T19:21:00Z">
            <w:rPr>
              <w:del w:id="80" w:author="Maximilian" w:date="2021-07-12T19:21:00Z"/>
              <w:rFonts w:hint="default"/>
            </w:rPr>
          </w:rPrChange>
        </w:rPr>
        <w:pPrChange w:id="81" w:author="Maximilian" w:date="2021-07-12T19:21:00Z">
          <w:pPr>
            <w:pStyle w:val="HTMLPreformatted"/>
          </w:pPr>
        </w:pPrChange>
      </w:pPr>
      <w:r w:rsidRPr="008613A4">
        <w:rPr>
          <w:rStyle w:val="HTMLCode"/>
          <w:rFonts w:ascii="SFMono-Regular" w:eastAsia="SFMono-Regular" w:hAnsi="SFMono-Regular" w:cs="SFMono-Regular"/>
          <w:color w:val="212529"/>
          <w:sz w:val="21"/>
          <w:szCs w:val="21"/>
          <w:rPrChange w:id="82" w:author="Maximilian" w:date="2021-07-12T19:21:00Z">
            <w:rPr>
              <w:rStyle w:val="HTMLCode"/>
              <w:rFonts w:ascii="SFMono-Regular" w:eastAsia="SFMono-Regular" w:hAnsi="SFMono-Regular" w:cs="SFMono-Regular" w:hint="default"/>
              <w:color w:val="212529"/>
              <w:sz w:val="21"/>
              <w:szCs w:val="21"/>
            </w:rPr>
          </w:rPrChange>
        </w:rPr>
        <w:t>Your port-in is now completed</w:t>
      </w:r>
    </w:p>
    <w:p w14:paraId="551EAB81" w14:textId="77777777" w:rsidR="008B7CD2" w:rsidRDefault="008B7CD2" w:rsidP="008613A4">
      <w:pPr>
        <w:widowControl/>
        <w:tabs>
          <w:tab w:val="left" w:pos="720"/>
        </w:tabs>
        <w:spacing w:after="225"/>
        <w:jc w:val="left"/>
        <w:pPrChange w:id="83" w:author="Maximilian" w:date="2021-07-12T19:21:00Z">
          <w:pPr>
            <w:widowControl/>
            <w:numPr>
              <w:numId w:val="3"/>
            </w:numPr>
            <w:tabs>
              <w:tab w:val="left" w:pos="720"/>
            </w:tabs>
            <w:spacing w:after="225"/>
            <w:jc w:val="left"/>
          </w:pPr>
        </w:pPrChange>
      </w:pPr>
    </w:p>
    <w:p w14:paraId="14A666A8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will be notified via email whenever the port-in request status and when an ETA for the port </w:t>
      </w:r>
      <w:r>
        <w:rPr>
          <w:rFonts w:ascii="Poppins" w:eastAsia="Poppins" w:hAnsi="Poppins" w:cs="Poppins"/>
          <w:color w:val="0A1247"/>
          <w:sz w:val="33"/>
          <w:szCs w:val="33"/>
        </w:rPr>
        <w:t>is established.</w:t>
      </w:r>
    </w:p>
    <w:p w14:paraId="4EBCF8FF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can also track the status of your Port-In request by accessing the </w:t>
      </w:r>
      <w:hyperlink r:id="rId9" w:anchor="/dashboard/dids/ports/create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Create Port Request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 and checking the Status column in the port numbers list.</w:t>
      </w:r>
    </w:p>
    <w:p w14:paraId="42A930CB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"a71e4a16bef6e1a562fadb5be19aaf16"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7E390AB5" wp14:editId="6D5CCA1F">
            <wp:extent cx="3876675" cy="2428875"/>
            <wp:effectExtent l="0" t="0" r="381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6FC1B3A2" w14:textId="77777777" w:rsidR="008B7CD2" w:rsidRDefault="0096753B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Editing Port Request</w:t>
      </w:r>
    </w:p>
    <w:p w14:paraId="75155086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may be required to edit your port-in request depending on whether more personal information is required.</w:t>
      </w:r>
    </w:p>
    <w:p w14:paraId="4DBF1C7D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update your port-in request please go to the </w:t>
      </w:r>
      <w:hyperlink r:id="rId12" w:anchor="/dashboard/dids/ports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Port Requests Page</w:t>
        </w:r>
      </w:hyperlink>
    </w:p>
    <w:p w14:paraId="37B4D255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then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"de95b43bceeb4b998aed4aed5cef1ae7"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BC2F795" wp14:editId="21A0CD66">
            <wp:extent cx="590550" cy="285750"/>
            <wp:effectExtent l="0" t="0" r="381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icon on the ported number.</w:t>
      </w:r>
    </w:p>
    <w:p w14:paraId="2EF5E870" w14:textId="77777777" w:rsidR="008B7CD2" w:rsidRDefault="0096753B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2AE2D732" w14:textId="6EA82F81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For more info on managing </w:t>
      </w:r>
      <w:r>
        <w:rPr>
          <w:rFonts w:ascii="Poppins" w:eastAsia="Poppins" w:hAnsi="Poppins" w:cs="Poppins"/>
          <w:color w:val="0A1247"/>
          <w:sz w:val="33"/>
          <w:szCs w:val="33"/>
        </w:rPr>
        <w:t>numbers or billing related to numbers</w:t>
      </w:r>
      <w:ins w:id="84" w:author="Maximilian" w:date="2021-07-12T19:2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see</w:t>
      </w:r>
      <w:ins w:id="85" w:author="Maximilian" w:date="2021-07-12T19:23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articles below:</w:t>
      </w:r>
    </w:p>
    <w:p w14:paraId="5B667014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5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Managing Numbers</w:t>
        </w:r>
      </w:hyperlink>
    </w:p>
    <w:p w14:paraId="03E6A415" w14:textId="77777777" w:rsidR="008B7CD2" w:rsidRDefault="0096753B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6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Monthly Invoices</w:t>
        </w:r>
      </w:hyperlink>
    </w:p>
    <w:p w14:paraId="423173EC" w14:textId="77777777" w:rsidR="008B7CD2" w:rsidRDefault="008B7CD2"/>
    <w:sectPr w:rsidR="008B7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Calibri"/>
    <w:charset w:val="00"/>
    <w:family w:val="auto"/>
    <w:pitch w:val="default"/>
  </w:font>
  <w:font w:name="SFMon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0F84"/>
    <w:multiLevelType w:val="multilevel"/>
    <w:tmpl w:val="60E70F84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E70F8F"/>
    <w:multiLevelType w:val="multilevel"/>
    <w:tmpl w:val="60E70F8F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 w15:restartNumberingAfterBreak="0">
    <w:nsid w:val="60E70F9A"/>
    <w:multiLevelType w:val="multilevel"/>
    <w:tmpl w:val="60E70F9A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CD2"/>
    <w:rsid w:val="008613A4"/>
    <w:rsid w:val="008B7CD2"/>
    <w:rsid w:val="0096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A57D4"/>
  <w15:docId w15:val="{9682A789-532C-44F2-8F32-2F776863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lineblocs.com/" TargetMode="Externa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app.lineblocs.com/" TargetMode="External"/><Relationship Id="rId12" Type="http://schemas.openxmlformats.org/officeDocument/2006/relationships/hyperlink" Target="https://app.linebloc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neblocs.com/resources/billing-and-pricing/monthly-invoic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neblocs.com/resources/other-topics/supported-rate-centers" TargetMode="External"/><Relationship Id="rId11" Type="http://schemas.openxmlformats.org/officeDocument/2006/relationships/image" Target="a71e4a16bef6e1a562fadb5be19aaf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eblocs.com/resources/managing-numbers/manage-number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lineblocs.com/" TargetMode="External"/><Relationship Id="rId14" Type="http://schemas.openxmlformats.org/officeDocument/2006/relationships/image" Target="de95b43bceeb4b998aed4aed5cef1ae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2021-07-08T15:44:00Z</dcterms:created>
  <dcterms:modified xsi:type="dcterms:W3CDTF">2021-07-12T22:24:00Z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