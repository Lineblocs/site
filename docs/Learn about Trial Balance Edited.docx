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57F5B48" w14:textId="77777777" w:rsidR="00B75D0F" w:rsidRDefault="00A97504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Trial Balance</w:t>
      </w:r>
    </w:p>
    <w:p w14:paraId="11DDCE92" w14:textId="201A721E" w:rsidR="00B75D0F" w:rsidRDefault="00A97504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currently offers trial memberships to all new users. In this guide</w:t>
      </w:r>
      <w:ins w:id="0" w:author="Maximilian" w:date="2021-07-13T04:31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will go over trial account restrictions and how to upgrade from a trial account.</w:t>
      </w:r>
    </w:p>
    <w:p w14:paraId="054A82B8" w14:textId="77777777" w:rsidR="00B75D0F" w:rsidRDefault="00A97504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Restrictions</w:t>
      </w:r>
    </w:p>
    <w:p w14:paraId="168591DB" w14:textId="712C36F4" w:rsidR="00B75D0F" w:rsidRDefault="00A97504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At this time</w:t>
      </w:r>
      <w:ins w:id="1" w:author="Maximilian" w:date="2021-07-13T04:26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enforce restrictions on all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trial </w:t>
      </w:r>
      <w:r>
        <w:rPr>
          <w:rFonts w:ascii="Poppins" w:eastAsia="Poppins" w:hAnsi="Poppins" w:cs="Poppins"/>
          <w:color w:val="0A1247"/>
          <w:sz w:val="33"/>
          <w:szCs w:val="33"/>
        </w:rPr>
        <w:t xml:space="preserve">accounts – these restrictions apply to any account regardless of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membership.</w:t>
      </w:r>
    </w:p>
    <w:p w14:paraId="1D393D33" w14:textId="77777777" w:rsidR="00B75D0F" w:rsidRDefault="00A97504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Trial Account Restrictions:</w:t>
      </w:r>
    </w:p>
    <w:p w14:paraId="37EDA1AC" w14:textId="77777777" w:rsidR="00B75D0F" w:rsidRDefault="00A97504">
      <w:pPr>
        <w:widowControl/>
        <w:numPr>
          <w:ilvl w:val="0"/>
          <w:numId w:val="1"/>
        </w:numPr>
        <w:spacing w:after="225"/>
        <w:ind w:left="0"/>
      </w:pPr>
      <w:r>
        <w:t>1 Local Number only</w:t>
      </w:r>
    </w:p>
    <w:p w14:paraId="32601CA6" w14:textId="77777777" w:rsidR="00B75D0F" w:rsidRDefault="00A97504">
      <w:pPr>
        <w:widowControl/>
        <w:numPr>
          <w:ilvl w:val="0"/>
          <w:numId w:val="1"/>
        </w:numPr>
        <w:spacing w:after="225"/>
        <w:ind w:left="0"/>
      </w:pPr>
      <w:r>
        <w:t>Max 3 minutes of outbound/inbound call time</w:t>
      </w:r>
    </w:p>
    <w:p w14:paraId="2C37EBFD" w14:textId="77777777" w:rsidR="00B75D0F" w:rsidRDefault="00A97504">
      <w:pPr>
        <w:widowControl/>
        <w:numPr>
          <w:ilvl w:val="0"/>
          <w:numId w:val="1"/>
        </w:numPr>
        <w:spacing w:after="225"/>
        <w:ind w:left="0"/>
      </w:pPr>
      <w:r>
        <w:t>Up to 32MB recording space</w:t>
      </w:r>
    </w:p>
    <w:p w14:paraId="78652106" w14:textId="77777777" w:rsidR="00B75D0F" w:rsidRDefault="00A97504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Upgrading</w:t>
      </w:r>
    </w:p>
    <w:p w14:paraId="5AB0D465" w14:textId="31989E66" w:rsidR="00B75D0F" w:rsidRDefault="00A97504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can upgrade your account to a no</w:t>
      </w:r>
      <w:r>
        <w:rPr>
          <w:rFonts w:ascii="Poppins" w:eastAsia="Poppins" w:hAnsi="Poppins" w:cs="Poppins"/>
          <w:color w:val="0A1247"/>
          <w:sz w:val="33"/>
          <w:szCs w:val="33"/>
        </w:rPr>
        <w:t>n</w:t>
      </w:r>
      <w:ins w:id="2" w:author="Maximilian" w:date="2021-07-13T04:29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3" w:author="Maximilian" w:date="2021-07-13T04:29:00Z">
        <w:r w:rsidDel="00A97504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trial account. Please note that depending on the type of account you are registered under (Pay as you go or dedicated)</w:t>
      </w:r>
      <w:ins w:id="4" w:author="Maximilian" w:date="2021-07-13T04:32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the steps may vary.</w:t>
      </w:r>
    </w:p>
    <w:p w14:paraId="4CD11237" w14:textId="77777777" w:rsidR="00B75D0F" w:rsidRDefault="00A97504">
      <w:pPr>
        <w:pStyle w:val="Heading4"/>
        <w:spacing w:beforeAutospacing="0" w:afterAutospacing="0"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t>Dedicated Membership</w:t>
      </w:r>
    </w:p>
    <w:p w14:paraId="0BB49490" w14:textId="47017D0E" w:rsidR="00B75D0F" w:rsidRDefault="00A97504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To upgrade your account to a dedicated membership</w:t>
      </w:r>
      <w:ins w:id="5" w:author="Maximilian" w:date="2021-07-13T04:32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add a valid billing method.</w:t>
      </w:r>
    </w:p>
    <w:p w14:paraId="29B3FDDA" w14:textId="77777777" w:rsidR="00B75D0F" w:rsidRDefault="00A97504">
      <w:pPr>
        <w:pStyle w:val="Heading4"/>
        <w:spacing w:beforeAutospacing="0" w:afterAutospacing="0"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t>Pay as yo</w:t>
      </w:r>
      <w:r>
        <w:rPr>
          <w:rFonts w:ascii="Poppins" w:eastAsia="Poppins" w:hAnsi="Poppins" w:cs="Poppins" w:hint="default"/>
          <w:color w:val="0A1247"/>
        </w:rPr>
        <w:t>u go</w:t>
      </w:r>
    </w:p>
    <w:p w14:paraId="791E6E1B" w14:textId="2684485B" w:rsidR="00B75D0F" w:rsidRDefault="00A97504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If you wish to use pay</w:t>
      </w:r>
      <w:ins w:id="6" w:author="Maximilian" w:date="2021-07-13T04:32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7" w:author="Maximilian" w:date="2021-07-13T04:32:00Z">
        <w:r w:rsidDel="00A97504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as</w:t>
      </w:r>
      <w:ins w:id="8" w:author="Maximilian" w:date="2021-07-13T04:32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9" w:author="Maximilian" w:date="2021-07-13T04:32:00Z">
        <w:r w:rsidDel="00A97504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you</w:t>
      </w:r>
      <w:ins w:id="10" w:author="Maximilian" w:date="2021-07-13T04:33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11" w:author="Maximilian" w:date="2021-07-13T04:33:00Z">
        <w:r w:rsidDel="00A97504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go plan</w:t>
      </w:r>
      <w:ins w:id="12" w:author="Maximilian" w:date="2021-07-13T04:33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will need to add a valid billing method and an amount of credit. </w:t>
      </w:r>
    </w:p>
    <w:p w14:paraId="1F7300D0" w14:textId="3BD891DE" w:rsidR="00B75D0F" w:rsidRDefault="00A97504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learn how to add credit</w:t>
      </w:r>
      <w:ins w:id="13" w:author="Maximilian" w:date="2021-07-13T04:33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view </w:t>
      </w:r>
      <w:hyperlink r:id="rId6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Add Credit</w:t>
        </w:r>
      </w:hyperlink>
    </w:p>
    <w:p w14:paraId="19F300E9" w14:textId="77777777" w:rsidR="00B75D0F" w:rsidRDefault="00A97504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 xml:space="preserve">Next </w:t>
      </w:r>
      <w:r>
        <w:rPr>
          <w:rFonts w:ascii="Poppins" w:eastAsia="Poppins" w:hAnsi="Poppins" w:cs="Poppins" w:hint="default"/>
          <w:color w:val="0A1247"/>
          <w:sz w:val="60"/>
          <w:szCs w:val="60"/>
        </w:rPr>
        <w:t>Steps</w:t>
      </w:r>
    </w:p>
    <w:p w14:paraId="1A7699DA" w14:textId="7E60BE12" w:rsidR="00B75D0F" w:rsidRDefault="00A97504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For related articles</w:t>
      </w:r>
      <w:ins w:id="14" w:author="Maximilian" w:date="2021-07-13T04:33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be sure to view:</w:t>
      </w:r>
    </w:p>
    <w:p w14:paraId="52F9044E" w14:textId="77777777" w:rsidR="00B75D0F" w:rsidRDefault="00A97504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7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Usage Limits</w:t>
        </w:r>
      </w:hyperlink>
    </w:p>
    <w:p w14:paraId="36270272" w14:textId="77777777" w:rsidR="00B75D0F" w:rsidRDefault="00A97504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8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Account Settings</w:t>
        </w:r>
      </w:hyperlink>
    </w:p>
    <w:p w14:paraId="1195AEA7" w14:textId="77777777" w:rsidR="00B75D0F" w:rsidRDefault="00B75D0F">
      <w:pPr>
        <w:widowControl/>
        <w:spacing w:after="0"/>
        <w:jc w:val="left"/>
      </w:pPr>
    </w:p>
    <w:p w14:paraId="3659EAF9" w14:textId="77777777" w:rsidR="00B75D0F" w:rsidRDefault="00B75D0F"/>
    <w:sectPr w:rsidR="00B75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F821"/>
    <w:multiLevelType w:val="multilevel"/>
    <w:tmpl w:val="60E7F821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D0F"/>
    <w:rsid w:val="00A97504"/>
    <w:rsid w:val="00B7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DE079"/>
  <w15:docId w15:val="{C0D9F16B-0764-407E-800F-3F460A8B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blocs.com/resources/other-topics/account-settings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eblocs.com/resources/other-topics/usage-limi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/lineblocs.com/resources/billing-and-pricing/add-cred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1</cp:revision>
  <dcterms:created xsi:type="dcterms:W3CDTF">2021-07-09T08:16:00Z</dcterms:created>
  <dcterms:modified xsi:type="dcterms:W3CDTF">2021-07-13T07:33:00Z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