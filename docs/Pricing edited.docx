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2DDADC6" w14:textId="77777777" w:rsidR="00105D71" w:rsidRDefault="003803DA">
      <w:pPr>
        <w:pStyle w:val="Heading2"/>
        <w:spacing w:beforeAutospacing="0" w:afterAutospacing="0" w:line="936" w:lineRule="atLeast"/>
        <w:jc w:val="center"/>
        <w:rPr>
          <w:rFonts w:ascii="Poppins" w:eastAsia="Poppins" w:hAnsi="Poppins" w:cs="Poppins" w:hint="default"/>
          <w:color w:val="0A1247"/>
          <w:sz w:val="78"/>
          <w:szCs w:val="78"/>
        </w:rPr>
      </w:pPr>
      <w:r>
        <w:rPr>
          <w:rFonts w:ascii="Poppins" w:eastAsia="Poppins" w:hAnsi="Poppins" w:cs="Poppins" w:hint="default"/>
          <w:color w:val="0A1247"/>
          <w:sz w:val="78"/>
          <w:szCs w:val="78"/>
        </w:rPr>
        <w:t>Pricing</w:t>
      </w:r>
    </w:p>
    <w:p w14:paraId="2D6048BE" w14:textId="77777777" w:rsidR="00105D71" w:rsidRDefault="003803DA">
      <w:pPr>
        <w:pStyle w:val="Heading5"/>
        <w:spacing w:beforeAutospacing="0" w:afterAutospacing="0" w:line="18" w:lineRule="atLeast"/>
        <w:jc w:val="center"/>
        <w:rPr>
          <w:rFonts w:ascii="Poppins" w:eastAsia="Poppins" w:hAnsi="Poppins" w:cs="Poppins" w:hint="default"/>
          <w:color w:val="0A1247"/>
          <w:sz w:val="27"/>
          <w:szCs w:val="27"/>
        </w:rPr>
      </w:pPr>
      <w:r>
        <w:rPr>
          <w:rFonts w:ascii="Poppins" w:eastAsia="Poppins" w:hAnsi="Poppins" w:cs="Poppins" w:hint="default"/>
          <w:color w:val="0A1247"/>
          <w:sz w:val="27"/>
          <w:szCs w:val="27"/>
        </w:rPr>
        <w:t>Pricing options suitable for teams of all sizes</w:t>
      </w:r>
    </w:p>
    <w:p w14:paraId="61D36342" w14:textId="77777777" w:rsidR="00105D71" w:rsidRDefault="003803DA">
      <w:pPr>
        <w:pStyle w:val="Heading5"/>
        <w:spacing w:beforeAutospacing="0" w:afterAutospacing="0" w:line="18" w:lineRule="atLeast"/>
        <w:rPr>
          <w:rFonts w:ascii="Poppins" w:eastAsia="Poppins" w:hAnsi="Poppins" w:cs="Poppins" w:hint="default"/>
          <w:color w:val="0A1247"/>
          <w:sz w:val="31"/>
          <w:szCs w:val="31"/>
        </w:rPr>
      </w:pPr>
      <w:r>
        <w:rPr>
          <w:rFonts w:ascii="Poppins" w:eastAsia="Poppins" w:hAnsi="Poppins" w:cs="Poppins" w:hint="default"/>
          <w:color w:val="0A1247"/>
          <w:sz w:val="31"/>
          <w:szCs w:val="31"/>
          <w:shd w:val="clear" w:color="auto" w:fill="FFFFFF"/>
        </w:rPr>
        <w:t>Pay As You Go</w:t>
      </w:r>
    </w:p>
    <w:p w14:paraId="0593CAB3" w14:textId="77777777" w:rsidR="00105D71" w:rsidRDefault="003803DA">
      <w:pPr>
        <w:widowControl/>
        <w:shd w:val="clear" w:color="auto" w:fill="FFFFFF"/>
        <w:spacing w:after="0" w:line="1188" w:lineRule="atLeast"/>
        <w:jc w:val="left"/>
        <w:rPr>
          <w:rFonts w:ascii="Poppins" w:eastAsia="Poppins" w:hAnsi="Poppins" w:cs="Poppins"/>
          <w:b/>
          <w:color w:val="0A1247"/>
          <w:sz w:val="99"/>
          <w:szCs w:val="99"/>
        </w:rPr>
      </w:pPr>
      <w:r>
        <w:rPr>
          <w:rFonts w:ascii="Poppins" w:eastAsia="Poppins" w:hAnsi="Poppins" w:cs="Poppins"/>
          <w:color w:val="0A1247"/>
          <w:kern w:val="0"/>
          <w:sz w:val="42"/>
          <w:szCs w:val="42"/>
          <w:shd w:val="clear" w:color="auto" w:fill="FFFFFF"/>
          <w:lang w:bidi="ar"/>
        </w:rPr>
        <w:t>$</w:t>
      </w:r>
      <w:r>
        <w:rPr>
          <w:rFonts w:ascii="Poppins" w:eastAsia="Poppins" w:hAnsi="Poppins" w:cs="Poppins"/>
          <w:b/>
          <w:color w:val="0A1247"/>
          <w:kern w:val="0"/>
          <w:sz w:val="99"/>
          <w:szCs w:val="99"/>
          <w:shd w:val="clear" w:color="auto" w:fill="FFFFFF"/>
          <w:lang w:bidi="ar"/>
        </w:rPr>
        <w:t>0</w:t>
      </w:r>
    </w:p>
    <w:p w14:paraId="11D3E1D6" w14:textId="77777777" w:rsidR="00105D71" w:rsidRDefault="003803DA">
      <w:pPr>
        <w:pStyle w:val="Heading2"/>
        <w:spacing w:beforeAutospacing="0" w:afterAutospacing="0" w:line="1188" w:lineRule="atLeast"/>
        <w:rPr>
          <w:rFonts w:ascii="Poppins" w:eastAsia="Poppins" w:hAnsi="Poppins" w:cs="Poppins" w:hint="default"/>
          <w:color w:val="0A1247"/>
          <w:sz w:val="99"/>
          <w:szCs w:val="99"/>
        </w:rPr>
      </w:pPr>
      <w:r>
        <w:rPr>
          <w:rFonts w:ascii="Poppins" w:eastAsia="Poppins" w:hAnsi="Poppins" w:cs="Poppins" w:hint="default"/>
          <w:color w:val="0A1247"/>
          <w:sz w:val="15"/>
          <w:szCs w:val="15"/>
          <w:shd w:val="clear" w:color="auto" w:fill="FFFFFF"/>
        </w:rPr>
        <w:t>Per month</w:t>
      </w:r>
      <w:del w:id="0" w:author="Maximilian" w:date="2021-07-19T02:46:00Z">
        <w:r w:rsidDel="003803DA">
          <w:rPr>
            <w:rFonts w:ascii="Poppins" w:eastAsia="Poppins" w:hAnsi="Poppins" w:cs="Poppins" w:hint="default"/>
            <w:color w:val="0A1247"/>
            <w:sz w:val="15"/>
            <w:szCs w:val="15"/>
            <w:shd w:val="clear" w:color="auto" w:fill="FFFFFF"/>
          </w:rPr>
          <w:delText xml:space="preserve"> </w:delText>
        </w:r>
      </w:del>
      <w:r>
        <w:rPr>
          <w:rFonts w:ascii="Poppins" w:eastAsia="Poppins" w:hAnsi="Poppins" w:cs="Poppins" w:hint="default"/>
          <w:color w:val="0A1247"/>
          <w:sz w:val="15"/>
          <w:szCs w:val="15"/>
          <w:shd w:val="clear" w:color="auto" w:fill="FFFFFF"/>
        </w:rPr>
        <w:t>/</w:t>
      </w:r>
      <w:del w:id="1" w:author="Maximilian" w:date="2021-07-19T02:46:00Z">
        <w:r w:rsidDel="003803DA">
          <w:rPr>
            <w:rFonts w:ascii="Poppins" w:eastAsia="Poppins" w:hAnsi="Poppins" w:cs="Poppins" w:hint="default"/>
            <w:color w:val="0A1247"/>
            <w:sz w:val="15"/>
            <w:szCs w:val="15"/>
            <w:shd w:val="clear" w:color="auto" w:fill="FFFFFF"/>
          </w:rPr>
          <w:delText xml:space="preserve"> </w:delText>
        </w:r>
      </w:del>
      <w:r>
        <w:rPr>
          <w:rFonts w:ascii="Poppins" w:eastAsia="Poppins" w:hAnsi="Poppins" w:cs="Poppins" w:hint="default"/>
          <w:color w:val="0A1247"/>
          <w:sz w:val="15"/>
          <w:szCs w:val="15"/>
          <w:shd w:val="clear" w:color="auto" w:fill="FFFFFF"/>
        </w:rPr>
        <w:t>user</w:t>
      </w:r>
    </w:p>
    <w:p w14:paraId="088B9A0D" w14:textId="7458258A" w:rsidR="00105D71" w:rsidRDefault="003803DA">
      <w:pPr>
        <w:widowControl/>
        <w:numPr>
          <w:ilvl w:val="0"/>
          <w:numId w:val="1"/>
        </w:numPr>
        <w:shd w:val="clear" w:color="auto" w:fill="FFFFFF"/>
        <w:spacing w:after="0" w:line="288" w:lineRule="atLeast"/>
        <w:ind w:left="0"/>
        <w:jc w:val="left"/>
        <w:rPr>
          <w:sz w:val="24"/>
        </w:rPr>
      </w:pPr>
      <w:r>
        <w:rPr>
          <w:rStyle w:val="Strong"/>
          <w:rFonts w:ascii="Poppins" w:eastAsia="Poppins" w:hAnsi="Poppins" w:cs="Poppins"/>
          <w:color w:val="0A1247"/>
          <w:sz w:val="24"/>
          <w:shd w:val="clear" w:color="auto" w:fill="FFFFFF"/>
        </w:rPr>
        <w:t>Metered</w:t>
      </w:r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> minutes outbound in</w:t>
      </w:r>
      <w:ins w:id="2" w:author="Maximilian" w:date="2021-07-19T02:46:00Z">
        <w:r>
          <w:rPr>
            <w:rFonts w:ascii="Poppins" w:eastAsia="Poppins" w:hAnsi="Poppins" w:cs="Poppins"/>
            <w:color w:val="0A1247"/>
            <w:sz w:val="24"/>
            <w:shd w:val="clear" w:color="auto" w:fill="FFFFFF"/>
          </w:rPr>
          <w:t xml:space="preserve"> the</w:t>
        </w:r>
      </w:ins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 xml:space="preserve"> US or Canada</w:t>
      </w:r>
    </w:p>
    <w:p w14:paraId="6EA186E3" w14:textId="77777777" w:rsidR="00105D71" w:rsidRDefault="003803DA">
      <w:pPr>
        <w:widowControl/>
        <w:numPr>
          <w:ilvl w:val="0"/>
          <w:numId w:val="1"/>
        </w:numPr>
        <w:shd w:val="clear" w:color="auto" w:fill="FFFFFF"/>
        <w:spacing w:after="0" w:line="288" w:lineRule="atLeast"/>
        <w:ind w:left="0"/>
        <w:jc w:val="left"/>
        <w:rPr>
          <w:sz w:val="24"/>
        </w:rPr>
      </w:pPr>
      <w:r>
        <w:rPr>
          <w:rStyle w:val="Strong"/>
          <w:rFonts w:ascii="Poppins" w:eastAsia="Poppins" w:hAnsi="Poppins" w:cs="Poppins"/>
          <w:color w:val="0A1247"/>
          <w:sz w:val="24"/>
          <w:shd w:val="clear" w:color="auto" w:fill="FFFFFF"/>
        </w:rPr>
        <w:t>5</w:t>
      </w:r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> Extensions</w:t>
      </w:r>
    </w:p>
    <w:p w14:paraId="45C0AC13" w14:textId="77777777" w:rsidR="00105D71" w:rsidRDefault="003803DA">
      <w:pPr>
        <w:widowControl/>
        <w:numPr>
          <w:ilvl w:val="0"/>
          <w:numId w:val="1"/>
        </w:numPr>
        <w:shd w:val="clear" w:color="auto" w:fill="FFFFFF"/>
        <w:spacing w:after="0" w:line="288" w:lineRule="atLeast"/>
        <w:ind w:left="0"/>
        <w:jc w:val="left"/>
        <w:rPr>
          <w:sz w:val="24"/>
        </w:rPr>
      </w:pPr>
      <w:r>
        <w:rPr>
          <w:rStyle w:val="Strong"/>
          <w:rFonts w:ascii="Poppins" w:eastAsia="Poppins" w:hAnsi="Poppins" w:cs="Poppins"/>
          <w:color w:val="0A1247"/>
          <w:sz w:val="24"/>
          <w:shd w:val="clear" w:color="auto" w:fill="FFFFFF"/>
        </w:rPr>
        <w:t>1GB</w:t>
      </w:r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> Voicemail</w:t>
      </w:r>
    </w:p>
    <w:p w14:paraId="0B962741" w14:textId="77777777" w:rsidR="00105D71" w:rsidRDefault="003803DA">
      <w:pPr>
        <w:widowControl/>
        <w:numPr>
          <w:ilvl w:val="0"/>
          <w:numId w:val="1"/>
        </w:numPr>
        <w:shd w:val="clear" w:color="auto" w:fill="FFFFFF"/>
        <w:spacing w:after="0" w:line="288" w:lineRule="atLeast"/>
        <w:ind w:left="0"/>
        <w:jc w:val="left"/>
        <w:rPr>
          <w:sz w:val="24"/>
        </w:rPr>
      </w:pPr>
      <w:r>
        <w:rPr>
          <w:rStyle w:val="Strong"/>
          <w:rFonts w:ascii="Poppins" w:eastAsia="Poppins" w:hAnsi="Poppins" w:cs="Poppins"/>
          <w:color w:val="0A1247"/>
          <w:sz w:val="24"/>
          <w:shd w:val="clear" w:color="auto" w:fill="FFFFFF"/>
        </w:rPr>
        <w:t>Metered</w:t>
      </w:r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> inbound calling</w:t>
      </w:r>
    </w:p>
    <w:p w14:paraId="1A6C8DA1" w14:textId="77777777" w:rsidR="00105D71" w:rsidRDefault="003803DA">
      <w:pPr>
        <w:widowControl/>
        <w:numPr>
          <w:ilvl w:val="0"/>
          <w:numId w:val="1"/>
        </w:numPr>
        <w:shd w:val="clear" w:color="auto" w:fill="FFFFFF"/>
        <w:spacing w:after="0" w:line="288" w:lineRule="atLeast"/>
        <w:ind w:left="0"/>
        <w:jc w:val="left"/>
        <w:rPr>
          <w:sz w:val="24"/>
        </w:rPr>
      </w:pPr>
      <w:r>
        <w:rPr>
          <w:rStyle w:val="Strong"/>
          <w:rFonts w:ascii="Poppins" w:eastAsia="Poppins" w:hAnsi="Poppins" w:cs="Poppins"/>
          <w:color w:val="0A1247"/>
          <w:sz w:val="24"/>
          <w:shd w:val="clear" w:color="auto" w:fill="FFFFFF"/>
        </w:rPr>
        <w:t>100</w:t>
      </w:r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> Fax per month</w:t>
      </w:r>
    </w:p>
    <w:p w14:paraId="518228FD" w14:textId="77777777" w:rsidR="00105D71" w:rsidRDefault="003803DA">
      <w:pPr>
        <w:widowControl/>
        <w:numPr>
          <w:ilvl w:val="0"/>
          <w:numId w:val="1"/>
        </w:numPr>
        <w:shd w:val="clear" w:color="auto" w:fill="FFFFFF"/>
        <w:spacing w:after="0" w:line="288" w:lineRule="atLeast"/>
        <w:ind w:left="0"/>
        <w:jc w:val="left"/>
        <w:rPr>
          <w:b/>
          <w:sz w:val="16"/>
          <w:szCs w:val="16"/>
        </w:rPr>
      </w:pPr>
      <w:r>
        <w:rPr>
          <w:rFonts w:ascii="Poppins" w:eastAsia="Poppins" w:hAnsi="Poppins" w:cs="Poppins"/>
          <w:b/>
          <w:color w:val="0A1247"/>
          <w:sz w:val="16"/>
          <w:szCs w:val="16"/>
          <w:shd w:val="clear" w:color="auto" w:fill="FFFFFF"/>
        </w:rPr>
        <w:t>Plus:</w:t>
      </w:r>
    </w:p>
    <w:p w14:paraId="096B410A" w14:textId="77777777" w:rsidR="00105D71" w:rsidRDefault="003803DA">
      <w:pPr>
        <w:widowControl/>
        <w:numPr>
          <w:ilvl w:val="0"/>
          <w:numId w:val="1"/>
        </w:numPr>
        <w:shd w:val="clear" w:color="auto" w:fill="FFFFFF"/>
        <w:spacing w:after="0" w:line="288" w:lineRule="atLeast"/>
        <w:ind w:left="0"/>
        <w:jc w:val="left"/>
        <w:rPr>
          <w:sz w:val="24"/>
        </w:rPr>
      </w:pPr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>Unlimited calling between extensions</w:t>
      </w:r>
    </w:p>
    <w:p w14:paraId="72AAC8EA" w14:textId="77777777" w:rsidR="00105D71" w:rsidRDefault="003803DA">
      <w:pPr>
        <w:widowControl/>
        <w:numPr>
          <w:ilvl w:val="0"/>
          <w:numId w:val="1"/>
        </w:numPr>
        <w:shd w:val="clear" w:color="auto" w:fill="FFFFFF"/>
        <w:spacing w:after="0" w:line="288" w:lineRule="atLeast"/>
        <w:ind w:left="0"/>
        <w:jc w:val="left"/>
        <w:rPr>
          <w:sz w:val="24"/>
        </w:rPr>
      </w:pPr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>Standard Call Features</w:t>
      </w:r>
    </w:p>
    <w:p w14:paraId="1CEAA043" w14:textId="77777777" w:rsidR="00105D71" w:rsidRDefault="003803DA">
      <w:pPr>
        <w:widowControl/>
        <w:shd w:val="clear" w:color="auto" w:fill="FFFFFF"/>
        <w:spacing w:after="0"/>
        <w:jc w:val="left"/>
        <w:rPr>
          <w:rFonts w:ascii="Poppins" w:eastAsia="Poppins" w:hAnsi="Poppins" w:cs="Poppins"/>
          <w:color w:val="0A1247"/>
          <w:sz w:val="24"/>
        </w:rPr>
      </w:pPr>
      <w:hyperlink r:id="rId6" w:anchor="/register?plan=go" w:history="1">
        <w:r>
          <w:rPr>
            <w:rStyle w:val="Hyperlink"/>
            <w:rFonts w:ascii="Poppins" w:eastAsia="Poppins" w:hAnsi="Poppins" w:cs="Poppins"/>
            <w:color w:val="007BFF"/>
            <w:sz w:val="24"/>
            <w:u w:val="none"/>
            <w:shd w:val="clear" w:color="auto" w:fill="FFFFFF"/>
          </w:rPr>
          <w:t>Get Started</w:t>
        </w:r>
      </w:hyperlink>
    </w:p>
    <w:p w14:paraId="7012E980" w14:textId="77777777" w:rsidR="00105D71" w:rsidRDefault="003803DA">
      <w:pPr>
        <w:pStyle w:val="Heading5"/>
        <w:spacing w:beforeAutospacing="0" w:afterAutospacing="0" w:line="18" w:lineRule="atLeast"/>
        <w:rPr>
          <w:rFonts w:ascii="Poppins" w:eastAsia="Poppins" w:hAnsi="Poppins" w:cs="Poppins" w:hint="default"/>
          <w:color w:val="0A1247"/>
          <w:sz w:val="31"/>
          <w:szCs w:val="31"/>
        </w:rPr>
      </w:pPr>
      <w:r>
        <w:rPr>
          <w:rFonts w:ascii="Poppins" w:eastAsia="Poppins" w:hAnsi="Poppins" w:cs="Poppins" w:hint="default"/>
          <w:color w:val="0A1247"/>
          <w:sz w:val="31"/>
          <w:szCs w:val="31"/>
          <w:shd w:val="clear" w:color="auto" w:fill="FFFFFF"/>
        </w:rPr>
        <w:t>Starter</w:t>
      </w:r>
    </w:p>
    <w:p w14:paraId="2094D86D" w14:textId="77777777" w:rsidR="00105D71" w:rsidRDefault="003803DA">
      <w:pPr>
        <w:widowControl/>
        <w:shd w:val="clear" w:color="auto" w:fill="FFFFFF"/>
        <w:spacing w:after="0" w:line="1188" w:lineRule="atLeast"/>
        <w:jc w:val="left"/>
        <w:rPr>
          <w:rFonts w:ascii="Poppins" w:eastAsia="Poppins" w:hAnsi="Poppins" w:cs="Poppins"/>
          <w:b/>
          <w:color w:val="0A1247"/>
          <w:sz w:val="99"/>
          <w:szCs w:val="99"/>
        </w:rPr>
      </w:pPr>
      <w:r>
        <w:rPr>
          <w:rFonts w:ascii="Poppins" w:eastAsia="Poppins" w:hAnsi="Poppins" w:cs="Poppins"/>
          <w:color w:val="0A1247"/>
          <w:kern w:val="0"/>
          <w:sz w:val="42"/>
          <w:szCs w:val="42"/>
          <w:shd w:val="clear" w:color="auto" w:fill="FFFFFF"/>
          <w:lang w:bidi="ar"/>
        </w:rPr>
        <w:t>$</w:t>
      </w:r>
      <w:r>
        <w:rPr>
          <w:rFonts w:ascii="Poppins" w:eastAsia="Poppins" w:hAnsi="Poppins" w:cs="Poppins"/>
          <w:b/>
          <w:color w:val="0A1247"/>
          <w:kern w:val="0"/>
          <w:sz w:val="99"/>
          <w:szCs w:val="99"/>
          <w:shd w:val="clear" w:color="auto" w:fill="FFFFFF"/>
          <w:lang w:bidi="ar"/>
        </w:rPr>
        <w:t>24</w:t>
      </w:r>
      <w:r>
        <w:rPr>
          <w:rFonts w:ascii="Poppins" w:eastAsia="Poppins" w:hAnsi="Poppins" w:cs="Poppins"/>
          <w:b/>
          <w:color w:val="0A1247"/>
          <w:kern w:val="0"/>
          <w:sz w:val="42"/>
          <w:szCs w:val="42"/>
          <w:shd w:val="clear" w:color="auto" w:fill="FFFFFF"/>
          <w:lang w:bidi="ar"/>
        </w:rPr>
        <w:t>.99</w:t>
      </w:r>
    </w:p>
    <w:p w14:paraId="093F8A12" w14:textId="77777777" w:rsidR="00105D71" w:rsidRDefault="003803DA">
      <w:pPr>
        <w:pStyle w:val="Heading2"/>
        <w:spacing w:beforeAutospacing="0" w:afterAutospacing="0" w:line="1188" w:lineRule="atLeast"/>
        <w:rPr>
          <w:rFonts w:ascii="Poppins" w:eastAsia="Poppins" w:hAnsi="Poppins" w:cs="Poppins" w:hint="default"/>
          <w:color w:val="0A1247"/>
          <w:sz w:val="99"/>
          <w:szCs w:val="99"/>
        </w:rPr>
      </w:pPr>
      <w:r>
        <w:rPr>
          <w:rFonts w:ascii="Poppins" w:eastAsia="Poppins" w:hAnsi="Poppins" w:cs="Poppins" w:hint="default"/>
          <w:color w:val="0A1247"/>
          <w:sz w:val="15"/>
          <w:szCs w:val="15"/>
          <w:shd w:val="clear" w:color="auto" w:fill="FFFFFF"/>
        </w:rPr>
        <w:t>Per month</w:t>
      </w:r>
      <w:del w:id="3" w:author="Maximilian" w:date="2021-07-19T02:46:00Z">
        <w:r w:rsidDel="003803DA">
          <w:rPr>
            <w:rFonts w:ascii="Poppins" w:eastAsia="Poppins" w:hAnsi="Poppins" w:cs="Poppins" w:hint="default"/>
            <w:color w:val="0A1247"/>
            <w:sz w:val="15"/>
            <w:szCs w:val="15"/>
            <w:shd w:val="clear" w:color="auto" w:fill="FFFFFF"/>
          </w:rPr>
          <w:delText xml:space="preserve"> </w:delText>
        </w:r>
      </w:del>
      <w:r>
        <w:rPr>
          <w:rFonts w:ascii="Poppins" w:eastAsia="Poppins" w:hAnsi="Poppins" w:cs="Poppins" w:hint="default"/>
          <w:color w:val="0A1247"/>
          <w:sz w:val="15"/>
          <w:szCs w:val="15"/>
          <w:shd w:val="clear" w:color="auto" w:fill="FFFFFF"/>
        </w:rPr>
        <w:t>/</w:t>
      </w:r>
      <w:del w:id="4" w:author="Maximilian" w:date="2021-07-19T02:46:00Z">
        <w:r w:rsidDel="003803DA">
          <w:rPr>
            <w:rFonts w:ascii="Poppins" w:eastAsia="Poppins" w:hAnsi="Poppins" w:cs="Poppins" w:hint="default"/>
            <w:color w:val="0A1247"/>
            <w:sz w:val="15"/>
            <w:szCs w:val="15"/>
            <w:shd w:val="clear" w:color="auto" w:fill="FFFFFF"/>
          </w:rPr>
          <w:delText xml:space="preserve"> </w:delText>
        </w:r>
      </w:del>
      <w:r>
        <w:rPr>
          <w:rFonts w:ascii="Poppins" w:eastAsia="Poppins" w:hAnsi="Poppins" w:cs="Poppins" w:hint="default"/>
          <w:color w:val="0A1247"/>
          <w:sz w:val="15"/>
          <w:szCs w:val="15"/>
          <w:shd w:val="clear" w:color="auto" w:fill="FFFFFF"/>
        </w:rPr>
        <w:t>user</w:t>
      </w:r>
    </w:p>
    <w:p w14:paraId="65A0780E" w14:textId="458F2D2A" w:rsidR="00105D71" w:rsidRDefault="003803DA">
      <w:pPr>
        <w:widowControl/>
        <w:numPr>
          <w:ilvl w:val="0"/>
          <w:numId w:val="2"/>
        </w:numPr>
        <w:shd w:val="clear" w:color="auto" w:fill="FFFFFF"/>
        <w:spacing w:after="0" w:line="288" w:lineRule="atLeast"/>
        <w:ind w:left="0"/>
        <w:jc w:val="left"/>
        <w:rPr>
          <w:sz w:val="24"/>
        </w:rPr>
      </w:pPr>
      <w:r>
        <w:rPr>
          <w:rStyle w:val="Strong"/>
          <w:rFonts w:ascii="Poppins" w:eastAsia="Poppins" w:hAnsi="Poppins" w:cs="Poppins"/>
          <w:color w:val="0A1247"/>
          <w:sz w:val="24"/>
          <w:shd w:val="clear" w:color="auto" w:fill="FFFFFF"/>
        </w:rPr>
        <w:t>200</w:t>
      </w:r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> minutes outbound free minutes per month in</w:t>
      </w:r>
      <w:ins w:id="5" w:author="Maximilian" w:date="2021-07-19T02:47:00Z">
        <w:r>
          <w:rPr>
            <w:rFonts w:ascii="Poppins" w:eastAsia="Poppins" w:hAnsi="Poppins" w:cs="Poppins"/>
            <w:color w:val="0A1247"/>
            <w:sz w:val="24"/>
            <w:shd w:val="clear" w:color="auto" w:fill="FFFFFF"/>
          </w:rPr>
          <w:t xml:space="preserve"> the</w:t>
        </w:r>
      </w:ins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 xml:space="preserve"> US or Canada</w:t>
      </w:r>
    </w:p>
    <w:p w14:paraId="582A8EAC" w14:textId="77777777" w:rsidR="00105D71" w:rsidRDefault="003803DA">
      <w:pPr>
        <w:widowControl/>
        <w:numPr>
          <w:ilvl w:val="0"/>
          <w:numId w:val="2"/>
        </w:numPr>
        <w:shd w:val="clear" w:color="auto" w:fill="FFFFFF"/>
        <w:spacing w:after="0" w:line="288" w:lineRule="atLeast"/>
        <w:ind w:left="0"/>
        <w:jc w:val="left"/>
        <w:rPr>
          <w:sz w:val="24"/>
        </w:rPr>
      </w:pPr>
      <w:r>
        <w:rPr>
          <w:rStyle w:val="Strong"/>
          <w:rFonts w:ascii="Poppins" w:eastAsia="Poppins" w:hAnsi="Poppins" w:cs="Poppins"/>
          <w:color w:val="0A1247"/>
          <w:sz w:val="24"/>
          <w:shd w:val="clear" w:color="auto" w:fill="FFFFFF"/>
        </w:rPr>
        <w:t>5</w:t>
      </w:r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> Extensions</w:t>
      </w:r>
    </w:p>
    <w:p w14:paraId="73B0314D" w14:textId="77777777" w:rsidR="00105D71" w:rsidRDefault="003803DA">
      <w:pPr>
        <w:widowControl/>
        <w:numPr>
          <w:ilvl w:val="0"/>
          <w:numId w:val="2"/>
        </w:numPr>
        <w:shd w:val="clear" w:color="auto" w:fill="FFFFFF"/>
        <w:spacing w:after="0" w:line="288" w:lineRule="atLeast"/>
        <w:ind w:left="0"/>
        <w:jc w:val="left"/>
        <w:rPr>
          <w:sz w:val="24"/>
        </w:rPr>
      </w:pPr>
      <w:r>
        <w:rPr>
          <w:rStyle w:val="Strong"/>
          <w:rFonts w:ascii="Poppins" w:eastAsia="Poppins" w:hAnsi="Poppins" w:cs="Poppins"/>
          <w:color w:val="0A1247"/>
          <w:sz w:val="24"/>
          <w:shd w:val="clear" w:color="auto" w:fill="FFFFFF"/>
        </w:rPr>
        <w:t>1GB</w:t>
      </w:r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> Voicemail</w:t>
      </w:r>
    </w:p>
    <w:p w14:paraId="4960487D" w14:textId="77777777" w:rsidR="00105D71" w:rsidRDefault="003803DA">
      <w:pPr>
        <w:widowControl/>
        <w:numPr>
          <w:ilvl w:val="0"/>
          <w:numId w:val="2"/>
        </w:numPr>
        <w:shd w:val="clear" w:color="auto" w:fill="FFFFFF"/>
        <w:spacing w:after="0" w:line="288" w:lineRule="atLeast"/>
        <w:ind w:left="0"/>
        <w:jc w:val="left"/>
        <w:rPr>
          <w:sz w:val="24"/>
        </w:rPr>
      </w:pPr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>Mastered inbound calling</w:t>
      </w:r>
    </w:p>
    <w:p w14:paraId="0DC9C472" w14:textId="77777777" w:rsidR="00105D71" w:rsidRDefault="003803DA">
      <w:pPr>
        <w:widowControl/>
        <w:numPr>
          <w:ilvl w:val="0"/>
          <w:numId w:val="2"/>
        </w:numPr>
        <w:shd w:val="clear" w:color="auto" w:fill="FFFFFF"/>
        <w:spacing w:after="0" w:line="288" w:lineRule="atLeast"/>
        <w:ind w:left="0"/>
        <w:jc w:val="left"/>
        <w:rPr>
          <w:sz w:val="24"/>
        </w:rPr>
      </w:pPr>
      <w:r>
        <w:rPr>
          <w:rStyle w:val="Strong"/>
          <w:rFonts w:ascii="Poppins" w:eastAsia="Poppins" w:hAnsi="Poppins" w:cs="Poppins"/>
          <w:color w:val="0A1247"/>
          <w:sz w:val="24"/>
          <w:shd w:val="clear" w:color="auto" w:fill="FFFFFF"/>
        </w:rPr>
        <w:t>100</w:t>
      </w:r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 xml:space="preserve"> Fax </w:t>
      </w:r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>per month</w:t>
      </w:r>
    </w:p>
    <w:p w14:paraId="10820583" w14:textId="77777777" w:rsidR="00105D71" w:rsidRDefault="003803DA">
      <w:pPr>
        <w:widowControl/>
        <w:numPr>
          <w:ilvl w:val="0"/>
          <w:numId w:val="2"/>
        </w:numPr>
        <w:shd w:val="clear" w:color="auto" w:fill="FFFFFF"/>
        <w:spacing w:after="0" w:line="288" w:lineRule="atLeast"/>
        <w:ind w:left="0"/>
        <w:jc w:val="left"/>
        <w:rPr>
          <w:b/>
          <w:sz w:val="16"/>
          <w:szCs w:val="16"/>
        </w:rPr>
      </w:pPr>
      <w:r>
        <w:rPr>
          <w:rFonts w:ascii="Poppins" w:eastAsia="Poppins" w:hAnsi="Poppins" w:cs="Poppins"/>
          <w:b/>
          <w:caps/>
          <w:color w:val="FFFFFF"/>
          <w:sz w:val="16"/>
          <w:szCs w:val="16"/>
          <w:shd w:val="clear" w:color="auto" w:fill="6AD7FA"/>
        </w:rPr>
        <w:t>PAY AS YOU GO</w:t>
      </w:r>
      <w:r>
        <w:rPr>
          <w:rFonts w:ascii="Poppins" w:eastAsia="Poppins" w:hAnsi="Poppins" w:cs="Poppins"/>
          <w:b/>
          <w:color w:val="0A1247"/>
          <w:sz w:val="16"/>
          <w:szCs w:val="16"/>
          <w:shd w:val="clear" w:color="auto" w:fill="FFFFFF"/>
        </w:rPr>
        <w:t> Plus:</w:t>
      </w:r>
    </w:p>
    <w:p w14:paraId="671A19A0" w14:textId="77777777" w:rsidR="00105D71" w:rsidRDefault="003803DA">
      <w:pPr>
        <w:widowControl/>
        <w:numPr>
          <w:ilvl w:val="0"/>
          <w:numId w:val="2"/>
        </w:numPr>
        <w:shd w:val="clear" w:color="auto" w:fill="FFFFFF"/>
        <w:spacing w:after="0" w:line="288" w:lineRule="atLeast"/>
        <w:ind w:left="0"/>
        <w:jc w:val="left"/>
        <w:rPr>
          <w:sz w:val="24"/>
        </w:rPr>
      </w:pPr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>IM Integrations (slack)</w:t>
      </w:r>
    </w:p>
    <w:p w14:paraId="6F560150" w14:textId="77777777" w:rsidR="00105D71" w:rsidRDefault="003803DA">
      <w:pPr>
        <w:widowControl/>
        <w:numPr>
          <w:ilvl w:val="0"/>
          <w:numId w:val="2"/>
        </w:numPr>
        <w:shd w:val="clear" w:color="auto" w:fill="FFFFFF"/>
        <w:spacing w:after="0" w:line="288" w:lineRule="atLeast"/>
        <w:ind w:left="0"/>
        <w:jc w:val="left"/>
        <w:rPr>
          <w:sz w:val="24"/>
        </w:rPr>
      </w:pPr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>Productivity integrations (</w:t>
      </w:r>
      <w:proofErr w:type="spellStart"/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>gsuite</w:t>
      </w:r>
      <w:proofErr w:type="spellEnd"/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>, office 365)</w:t>
      </w:r>
    </w:p>
    <w:p w14:paraId="517D535F" w14:textId="77777777" w:rsidR="00105D71" w:rsidRDefault="003803DA">
      <w:pPr>
        <w:widowControl/>
        <w:shd w:val="clear" w:color="auto" w:fill="FFFFFF"/>
        <w:spacing w:after="0"/>
        <w:jc w:val="left"/>
        <w:rPr>
          <w:rFonts w:ascii="Poppins" w:eastAsia="Poppins" w:hAnsi="Poppins" w:cs="Poppins"/>
          <w:color w:val="0A1247"/>
          <w:sz w:val="24"/>
        </w:rPr>
      </w:pPr>
      <w:hyperlink r:id="rId7" w:anchor="/register?plan=starter" w:history="1">
        <w:r>
          <w:rPr>
            <w:rStyle w:val="Hyperlink"/>
            <w:rFonts w:ascii="Poppins" w:eastAsia="Poppins" w:hAnsi="Poppins" w:cs="Poppins"/>
            <w:color w:val="007BFF"/>
            <w:sz w:val="24"/>
            <w:u w:val="none"/>
            <w:shd w:val="clear" w:color="auto" w:fill="FFFFFF"/>
          </w:rPr>
          <w:t>Get Started</w:t>
        </w:r>
      </w:hyperlink>
    </w:p>
    <w:p w14:paraId="4FF44059" w14:textId="77777777" w:rsidR="00105D71" w:rsidRDefault="003803DA">
      <w:pPr>
        <w:pStyle w:val="NormalWeb"/>
        <w:spacing w:beforeAutospacing="0" w:afterAutospacing="0" w:line="215" w:lineRule="atLeast"/>
        <w:rPr>
          <w:rFonts w:ascii="Poppins" w:eastAsia="Poppins" w:hAnsi="Poppins" w:cs="Poppins"/>
          <w:caps/>
          <w:color w:val="FFFFFF"/>
          <w:sz w:val="16"/>
          <w:szCs w:val="16"/>
        </w:rPr>
      </w:pPr>
      <w:r>
        <w:rPr>
          <w:rFonts w:ascii="Poppins" w:eastAsia="Poppins" w:hAnsi="Poppins" w:cs="Poppins"/>
          <w:caps/>
          <w:color w:val="FFFFFF"/>
          <w:sz w:val="16"/>
          <w:szCs w:val="16"/>
          <w:shd w:val="clear" w:color="auto" w:fill="FF655D"/>
        </w:rPr>
        <w:t>MOST POPULAR</w:t>
      </w:r>
    </w:p>
    <w:p w14:paraId="68557231" w14:textId="77777777" w:rsidR="00105D71" w:rsidRDefault="003803DA">
      <w:pPr>
        <w:pStyle w:val="Heading5"/>
        <w:spacing w:beforeAutospacing="0" w:afterAutospacing="0" w:line="18" w:lineRule="atLeast"/>
        <w:rPr>
          <w:rFonts w:ascii="Poppins" w:eastAsia="Poppins" w:hAnsi="Poppins" w:cs="Poppins" w:hint="default"/>
          <w:color w:val="0A1247"/>
          <w:sz w:val="31"/>
          <w:szCs w:val="31"/>
        </w:rPr>
      </w:pPr>
      <w:r>
        <w:rPr>
          <w:rFonts w:ascii="Poppins" w:eastAsia="Poppins" w:hAnsi="Poppins" w:cs="Poppins" w:hint="default"/>
          <w:color w:val="0A1247"/>
          <w:sz w:val="31"/>
          <w:szCs w:val="31"/>
          <w:shd w:val="clear" w:color="auto" w:fill="FFFFFF"/>
        </w:rPr>
        <w:lastRenderedPageBreak/>
        <w:t>Pro</w:t>
      </w:r>
    </w:p>
    <w:p w14:paraId="310AB62A" w14:textId="77777777" w:rsidR="00105D71" w:rsidRDefault="003803DA">
      <w:pPr>
        <w:widowControl/>
        <w:shd w:val="clear" w:color="auto" w:fill="FFFFFF"/>
        <w:spacing w:after="0" w:line="1188" w:lineRule="atLeast"/>
        <w:jc w:val="left"/>
        <w:rPr>
          <w:rFonts w:ascii="Poppins" w:eastAsia="Poppins" w:hAnsi="Poppins" w:cs="Poppins"/>
          <w:b/>
          <w:color w:val="0A1247"/>
          <w:sz w:val="99"/>
          <w:szCs w:val="99"/>
        </w:rPr>
      </w:pPr>
      <w:r>
        <w:rPr>
          <w:rFonts w:ascii="Poppins" w:eastAsia="Poppins" w:hAnsi="Poppins" w:cs="Poppins"/>
          <w:color w:val="0A1247"/>
          <w:kern w:val="0"/>
          <w:sz w:val="42"/>
          <w:szCs w:val="42"/>
          <w:shd w:val="clear" w:color="auto" w:fill="FFFFFF"/>
          <w:lang w:bidi="ar"/>
        </w:rPr>
        <w:t>$</w:t>
      </w:r>
      <w:r>
        <w:rPr>
          <w:rFonts w:ascii="Poppins" w:eastAsia="Poppins" w:hAnsi="Poppins" w:cs="Poppins"/>
          <w:b/>
          <w:color w:val="0A1247"/>
          <w:kern w:val="0"/>
          <w:sz w:val="99"/>
          <w:szCs w:val="99"/>
          <w:shd w:val="clear" w:color="auto" w:fill="FFFFFF"/>
          <w:lang w:bidi="ar"/>
        </w:rPr>
        <w:t>49</w:t>
      </w:r>
      <w:r>
        <w:rPr>
          <w:rFonts w:ascii="Poppins" w:eastAsia="Poppins" w:hAnsi="Poppins" w:cs="Poppins"/>
          <w:b/>
          <w:color w:val="0A1247"/>
          <w:kern w:val="0"/>
          <w:sz w:val="42"/>
          <w:szCs w:val="42"/>
          <w:shd w:val="clear" w:color="auto" w:fill="FFFFFF"/>
          <w:lang w:bidi="ar"/>
        </w:rPr>
        <w:t>.99</w:t>
      </w:r>
    </w:p>
    <w:p w14:paraId="02FB4679" w14:textId="77777777" w:rsidR="00105D71" w:rsidRDefault="003803DA">
      <w:pPr>
        <w:pStyle w:val="Heading2"/>
        <w:spacing w:beforeAutospacing="0" w:afterAutospacing="0" w:line="1188" w:lineRule="atLeast"/>
        <w:rPr>
          <w:rFonts w:ascii="Poppins" w:eastAsia="Poppins" w:hAnsi="Poppins" w:cs="Poppins" w:hint="default"/>
          <w:color w:val="0A1247"/>
          <w:sz w:val="99"/>
          <w:szCs w:val="99"/>
        </w:rPr>
      </w:pPr>
      <w:r>
        <w:rPr>
          <w:rFonts w:ascii="Poppins" w:eastAsia="Poppins" w:hAnsi="Poppins" w:cs="Poppins" w:hint="default"/>
          <w:color w:val="0A1247"/>
          <w:sz w:val="15"/>
          <w:szCs w:val="15"/>
          <w:shd w:val="clear" w:color="auto" w:fill="FFFFFF"/>
        </w:rPr>
        <w:t>Per month</w:t>
      </w:r>
      <w:del w:id="6" w:author="Maximilian" w:date="2021-07-19T02:47:00Z">
        <w:r w:rsidDel="003803DA">
          <w:rPr>
            <w:rFonts w:ascii="Poppins" w:eastAsia="Poppins" w:hAnsi="Poppins" w:cs="Poppins" w:hint="default"/>
            <w:color w:val="0A1247"/>
            <w:sz w:val="15"/>
            <w:szCs w:val="15"/>
            <w:shd w:val="clear" w:color="auto" w:fill="FFFFFF"/>
          </w:rPr>
          <w:delText xml:space="preserve"> </w:delText>
        </w:r>
      </w:del>
      <w:r>
        <w:rPr>
          <w:rFonts w:ascii="Poppins" w:eastAsia="Poppins" w:hAnsi="Poppins" w:cs="Poppins" w:hint="default"/>
          <w:color w:val="0A1247"/>
          <w:sz w:val="15"/>
          <w:szCs w:val="15"/>
          <w:shd w:val="clear" w:color="auto" w:fill="FFFFFF"/>
        </w:rPr>
        <w:t>/</w:t>
      </w:r>
      <w:del w:id="7" w:author="Maximilian" w:date="2021-07-19T02:47:00Z">
        <w:r w:rsidDel="003803DA">
          <w:rPr>
            <w:rFonts w:ascii="Poppins" w:eastAsia="Poppins" w:hAnsi="Poppins" w:cs="Poppins" w:hint="default"/>
            <w:color w:val="0A1247"/>
            <w:sz w:val="15"/>
            <w:szCs w:val="15"/>
            <w:shd w:val="clear" w:color="auto" w:fill="FFFFFF"/>
          </w:rPr>
          <w:delText xml:space="preserve"> </w:delText>
        </w:r>
      </w:del>
      <w:r>
        <w:rPr>
          <w:rFonts w:ascii="Poppins" w:eastAsia="Poppins" w:hAnsi="Poppins" w:cs="Poppins" w:hint="default"/>
          <w:color w:val="0A1247"/>
          <w:sz w:val="15"/>
          <w:szCs w:val="15"/>
          <w:shd w:val="clear" w:color="auto" w:fill="FFFFFF"/>
        </w:rPr>
        <w:t>user</w:t>
      </w:r>
    </w:p>
    <w:p w14:paraId="7CCB41EE" w14:textId="552BF608" w:rsidR="00105D71" w:rsidRDefault="003803DA">
      <w:pPr>
        <w:widowControl/>
        <w:numPr>
          <w:ilvl w:val="0"/>
          <w:numId w:val="3"/>
        </w:numPr>
        <w:shd w:val="clear" w:color="auto" w:fill="FFFFFF"/>
        <w:spacing w:after="0" w:line="288" w:lineRule="atLeast"/>
        <w:ind w:left="0"/>
        <w:jc w:val="left"/>
        <w:rPr>
          <w:sz w:val="24"/>
        </w:rPr>
      </w:pPr>
      <w:r>
        <w:rPr>
          <w:rStyle w:val="Strong"/>
          <w:rFonts w:ascii="Poppins" w:eastAsia="Poppins" w:hAnsi="Poppins" w:cs="Poppins"/>
          <w:color w:val="0A1247"/>
          <w:sz w:val="24"/>
          <w:shd w:val="clear" w:color="auto" w:fill="FFFFFF"/>
        </w:rPr>
        <w:t>250</w:t>
      </w:r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 xml:space="preserve"> minutes outbound free </w:t>
      </w:r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>minutes per month in</w:t>
      </w:r>
      <w:ins w:id="8" w:author="Maximilian" w:date="2021-07-19T02:47:00Z">
        <w:r>
          <w:rPr>
            <w:rFonts w:ascii="Poppins" w:eastAsia="Poppins" w:hAnsi="Poppins" w:cs="Poppins"/>
            <w:color w:val="0A1247"/>
            <w:sz w:val="24"/>
            <w:shd w:val="clear" w:color="auto" w:fill="FFFFFF"/>
          </w:rPr>
          <w:t xml:space="preserve"> the</w:t>
        </w:r>
      </w:ins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 xml:space="preserve"> US or Canada</w:t>
      </w:r>
    </w:p>
    <w:p w14:paraId="1CAD4D96" w14:textId="77777777" w:rsidR="00105D71" w:rsidRDefault="003803DA">
      <w:pPr>
        <w:widowControl/>
        <w:numPr>
          <w:ilvl w:val="0"/>
          <w:numId w:val="3"/>
        </w:numPr>
        <w:shd w:val="clear" w:color="auto" w:fill="FFFFFF"/>
        <w:spacing w:after="0" w:line="288" w:lineRule="atLeast"/>
        <w:ind w:left="0"/>
        <w:jc w:val="left"/>
        <w:rPr>
          <w:sz w:val="24"/>
        </w:rPr>
      </w:pPr>
      <w:r>
        <w:rPr>
          <w:rStyle w:val="Strong"/>
          <w:rFonts w:ascii="Poppins" w:eastAsia="Poppins" w:hAnsi="Poppins" w:cs="Poppins"/>
          <w:color w:val="0A1247"/>
          <w:sz w:val="24"/>
          <w:shd w:val="clear" w:color="auto" w:fill="FFFFFF"/>
        </w:rPr>
        <w:t>5</w:t>
      </w:r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> Extensions</w:t>
      </w:r>
    </w:p>
    <w:p w14:paraId="3F86434B" w14:textId="77777777" w:rsidR="00105D71" w:rsidRDefault="003803DA">
      <w:pPr>
        <w:widowControl/>
        <w:numPr>
          <w:ilvl w:val="0"/>
          <w:numId w:val="3"/>
        </w:numPr>
        <w:shd w:val="clear" w:color="auto" w:fill="FFFFFF"/>
        <w:spacing w:after="0" w:line="288" w:lineRule="atLeast"/>
        <w:ind w:left="0"/>
        <w:jc w:val="left"/>
        <w:rPr>
          <w:sz w:val="24"/>
        </w:rPr>
      </w:pPr>
      <w:r>
        <w:rPr>
          <w:rStyle w:val="Strong"/>
          <w:rFonts w:ascii="Poppins" w:eastAsia="Poppins" w:hAnsi="Poppins" w:cs="Poppins"/>
          <w:color w:val="0A1247"/>
          <w:sz w:val="24"/>
          <w:shd w:val="clear" w:color="auto" w:fill="FFFFFF"/>
        </w:rPr>
        <w:t>1GB</w:t>
      </w:r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> Voicemail</w:t>
      </w:r>
    </w:p>
    <w:p w14:paraId="1CD058E2" w14:textId="77777777" w:rsidR="00105D71" w:rsidRDefault="003803DA">
      <w:pPr>
        <w:widowControl/>
        <w:numPr>
          <w:ilvl w:val="0"/>
          <w:numId w:val="3"/>
        </w:numPr>
        <w:shd w:val="clear" w:color="auto" w:fill="FFFFFF"/>
        <w:spacing w:after="0" w:line="288" w:lineRule="atLeast"/>
        <w:ind w:left="0"/>
        <w:jc w:val="left"/>
        <w:rPr>
          <w:sz w:val="24"/>
        </w:rPr>
      </w:pPr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>Mastered inbound calling</w:t>
      </w:r>
    </w:p>
    <w:p w14:paraId="7FEE9842" w14:textId="77777777" w:rsidR="00105D71" w:rsidRDefault="003803DA">
      <w:pPr>
        <w:widowControl/>
        <w:numPr>
          <w:ilvl w:val="0"/>
          <w:numId w:val="3"/>
        </w:numPr>
        <w:shd w:val="clear" w:color="auto" w:fill="FFFFFF"/>
        <w:spacing w:after="0" w:line="288" w:lineRule="atLeast"/>
        <w:ind w:left="0"/>
        <w:jc w:val="left"/>
        <w:rPr>
          <w:sz w:val="24"/>
        </w:rPr>
      </w:pPr>
      <w:r>
        <w:rPr>
          <w:rStyle w:val="Strong"/>
          <w:rFonts w:ascii="Poppins" w:eastAsia="Poppins" w:hAnsi="Poppins" w:cs="Poppins"/>
          <w:color w:val="0A1247"/>
          <w:sz w:val="24"/>
          <w:shd w:val="clear" w:color="auto" w:fill="FFFFFF"/>
        </w:rPr>
        <w:t>100</w:t>
      </w:r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> Fax per month</w:t>
      </w:r>
    </w:p>
    <w:p w14:paraId="7F542B16" w14:textId="77777777" w:rsidR="00105D71" w:rsidRDefault="003803DA">
      <w:pPr>
        <w:widowControl/>
        <w:numPr>
          <w:ilvl w:val="0"/>
          <w:numId w:val="3"/>
        </w:numPr>
        <w:shd w:val="clear" w:color="auto" w:fill="FFFFFF"/>
        <w:spacing w:after="0" w:line="288" w:lineRule="atLeast"/>
        <w:ind w:left="0"/>
        <w:jc w:val="left"/>
        <w:rPr>
          <w:b/>
          <w:sz w:val="16"/>
          <w:szCs w:val="16"/>
        </w:rPr>
      </w:pPr>
      <w:r>
        <w:rPr>
          <w:rFonts w:ascii="Poppins" w:eastAsia="Poppins" w:hAnsi="Poppins" w:cs="Poppins"/>
          <w:b/>
          <w:caps/>
          <w:color w:val="FFFFFF"/>
          <w:sz w:val="16"/>
          <w:szCs w:val="16"/>
          <w:shd w:val="clear" w:color="auto" w:fill="6AD7FA"/>
        </w:rPr>
        <w:t>STARTER</w:t>
      </w:r>
      <w:r>
        <w:rPr>
          <w:rFonts w:ascii="Poppins" w:eastAsia="Poppins" w:hAnsi="Poppins" w:cs="Poppins"/>
          <w:b/>
          <w:color w:val="0A1247"/>
          <w:sz w:val="16"/>
          <w:szCs w:val="16"/>
          <w:shd w:val="clear" w:color="auto" w:fill="FFFFFF"/>
        </w:rPr>
        <w:t> Plus:</w:t>
      </w:r>
    </w:p>
    <w:p w14:paraId="5B05E8CC" w14:textId="77777777" w:rsidR="00105D71" w:rsidRDefault="003803DA">
      <w:pPr>
        <w:widowControl/>
        <w:numPr>
          <w:ilvl w:val="0"/>
          <w:numId w:val="3"/>
        </w:numPr>
        <w:shd w:val="clear" w:color="auto" w:fill="FFFFFF"/>
        <w:spacing w:after="0" w:line="288" w:lineRule="atLeast"/>
        <w:ind w:left="0"/>
        <w:jc w:val="left"/>
        <w:rPr>
          <w:sz w:val="24"/>
        </w:rPr>
      </w:pPr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>Productivity Integrations (</w:t>
      </w:r>
      <w:proofErr w:type="spellStart"/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>gsuite</w:t>
      </w:r>
      <w:proofErr w:type="spellEnd"/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>, office 365)</w:t>
      </w:r>
    </w:p>
    <w:p w14:paraId="0CC0B30D" w14:textId="77777777" w:rsidR="00105D71" w:rsidRDefault="003803DA">
      <w:pPr>
        <w:widowControl/>
        <w:numPr>
          <w:ilvl w:val="0"/>
          <w:numId w:val="3"/>
        </w:numPr>
        <w:shd w:val="clear" w:color="auto" w:fill="FFFFFF"/>
        <w:spacing w:after="0" w:line="288" w:lineRule="atLeast"/>
        <w:ind w:left="0"/>
        <w:jc w:val="left"/>
        <w:rPr>
          <w:sz w:val="24"/>
        </w:rPr>
      </w:pPr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>Voice Analytics</w:t>
      </w:r>
    </w:p>
    <w:p w14:paraId="57A1C480" w14:textId="77777777" w:rsidR="00105D71" w:rsidRDefault="003803DA">
      <w:pPr>
        <w:widowControl/>
        <w:numPr>
          <w:ilvl w:val="0"/>
          <w:numId w:val="3"/>
        </w:numPr>
        <w:shd w:val="clear" w:color="auto" w:fill="FFFFFF"/>
        <w:spacing w:after="0" w:line="288" w:lineRule="atLeast"/>
        <w:ind w:left="0"/>
        <w:jc w:val="left"/>
        <w:rPr>
          <w:sz w:val="24"/>
        </w:rPr>
      </w:pPr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>Fraud Protection</w:t>
      </w:r>
    </w:p>
    <w:p w14:paraId="73FC46FA" w14:textId="77777777" w:rsidR="00105D71" w:rsidRDefault="003803DA">
      <w:pPr>
        <w:widowControl/>
        <w:numPr>
          <w:ilvl w:val="0"/>
          <w:numId w:val="3"/>
        </w:numPr>
        <w:shd w:val="clear" w:color="auto" w:fill="FFFFFF"/>
        <w:spacing w:after="0" w:line="288" w:lineRule="atLeast"/>
        <w:ind w:left="0"/>
        <w:jc w:val="left"/>
        <w:rPr>
          <w:sz w:val="24"/>
        </w:rPr>
      </w:pPr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 xml:space="preserve">CRM Integrations (salesforce, </w:t>
      </w:r>
      <w:proofErr w:type="spellStart"/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>zoho</w:t>
      </w:r>
      <w:proofErr w:type="spellEnd"/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 xml:space="preserve">, </w:t>
      </w:r>
      <w:proofErr w:type="spellStart"/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>zendesk</w:t>
      </w:r>
      <w:proofErr w:type="spellEnd"/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>)</w:t>
      </w:r>
    </w:p>
    <w:p w14:paraId="303BD4EA" w14:textId="77777777" w:rsidR="00105D71" w:rsidRDefault="003803DA">
      <w:pPr>
        <w:widowControl/>
        <w:numPr>
          <w:ilvl w:val="0"/>
          <w:numId w:val="3"/>
        </w:numPr>
        <w:shd w:val="clear" w:color="auto" w:fill="FFFFFF"/>
        <w:spacing w:after="0" w:line="288" w:lineRule="atLeast"/>
        <w:ind w:left="0"/>
        <w:jc w:val="left"/>
        <w:rPr>
          <w:sz w:val="24"/>
        </w:rPr>
      </w:pPr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>Programmable developer apps toolkit</w:t>
      </w:r>
    </w:p>
    <w:p w14:paraId="0263E4A9" w14:textId="77777777" w:rsidR="00105D71" w:rsidRDefault="003803DA">
      <w:pPr>
        <w:widowControl/>
        <w:numPr>
          <w:ilvl w:val="0"/>
          <w:numId w:val="3"/>
        </w:numPr>
        <w:shd w:val="clear" w:color="auto" w:fill="FFFFFF"/>
        <w:spacing w:after="0" w:line="288" w:lineRule="atLeast"/>
        <w:ind w:left="0"/>
        <w:jc w:val="left"/>
        <w:rPr>
          <w:sz w:val="24"/>
        </w:rPr>
      </w:pPr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>Okta SSO</w:t>
      </w:r>
    </w:p>
    <w:p w14:paraId="4D47DE17" w14:textId="77777777" w:rsidR="00105D71" w:rsidRDefault="003803DA">
      <w:pPr>
        <w:widowControl/>
        <w:numPr>
          <w:ilvl w:val="0"/>
          <w:numId w:val="3"/>
        </w:numPr>
        <w:shd w:val="clear" w:color="auto" w:fill="FFFFFF"/>
        <w:spacing w:after="0" w:line="288" w:lineRule="atLeast"/>
        <w:ind w:left="0"/>
        <w:jc w:val="left"/>
        <w:rPr>
          <w:sz w:val="24"/>
        </w:rPr>
      </w:pPr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>Phone Provisioner</w:t>
      </w:r>
    </w:p>
    <w:p w14:paraId="59200920" w14:textId="77777777" w:rsidR="00105D71" w:rsidRDefault="003803DA">
      <w:pPr>
        <w:widowControl/>
        <w:numPr>
          <w:ilvl w:val="0"/>
          <w:numId w:val="3"/>
        </w:numPr>
        <w:shd w:val="clear" w:color="auto" w:fill="FFFFFF"/>
        <w:spacing w:after="0" w:line="288" w:lineRule="atLeast"/>
        <w:ind w:left="0"/>
        <w:jc w:val="left"/>
        <w:rPr>
          <w:sz w:val="24"/>
        </w:rPr>
      </w:pPr>
      <w:proofErr w:type="spellStart"/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 xml:space="preserve"> VPN</w:t>
      </w:r>
    </w:p>
    <w:p w14:paraId="3D0AE944" w14:textId="77777777" w:rsidR="00105D71" w:rsidRDefault="003803DA">
      <w:pPr>
        <w:widowControl/>
        <w:numPr>
          <w:ilvl w:val="0"/>
          <w:numId w:val="3"/>
        </w:numPr>
        <w:shd w:val="clear" w:color="auto" w:fill="FFFFFF"/>
        <w:spacing w:after="0" w:line="288" w:lineRule="atLeast"/>
        <w:ind w:left="0"/>
        <w:jc w:val="left"/>
        <w:rPr>
          <w:sz w:val="24"/>
        </w:rPr>
      </w:pPr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>Multiple SIP domains</w:t>
      </w:r>
    </w:p>
    <w:p w14:paraId="66A3AAF8" w14:textId="65DFD405" w:rsidR="00105D71" w:rsidRDefault="003803DA">
      <w:pPr>
        <w:widowControl/>
        <w:numPr>
          <w:ilvl w:val="0"/>
          <w:numId w:val="3"/>
        </w:numPr>
        <w:shd w:val="clear" w:color="auto" w:fill="FFFFFF"/>
        <w:spacing w:after="0" w:line="288" w:lineRule="atLeast"/>
        <w:ind w:left="0"/>
        <w:jc w:val="left"/>
        <w:rPr>
          <w:sz w:val="24"/>
        </w:rPr>
      </w:pPr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>Bring</w:t>
      </w:r>
      <w:ins w:id="9" w:author="Maximilian" w:date="2021-07-19T02:48:00Z">
        <w:r>
          <w:rPr>
            <w:rFonts w:ascii="Poppins" w:eastAsia="Poppins" w:hAnsi="Poppins" w:cs="Poppins"/>
            <w:color w:val="0A1247"/>
            <w:sz w:val="24"/>
            <w:shd w:val="clear" w:color="auto" w:fill="FFFFFF"/>
          </w:rPr>
          <w:t>s</w:t>
        </w:r>
      </w:ins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 xml:space="preserve"> Your</w:t>
      </w:r>
      <w:ins w:id="10" w:author="Maximilian" w:date="2021-07-19T02:48:00Z">
        <w:r>
          <w:rPr>
            <w:rFonts w:ascii="Poppins" w:eastAsia="Poppins" w:hAnsi="Poppins" w:cs="Poppins"/>
            <w:color w:val="0A1247"/>
            <w:sz w:val="24"/>
            <w:shd w:val="clear" w:color="auto" w:fill="FFFFFF"/>
          </w:rPr>
          <w:t xml:space="preserve"> </w:t>
        </w:r>
      </w:ins>
      <w:del w:id="11" w:author="Maximilian" w:date="2021-07-19T02:48:00Z">
        <w:r w:rsidDel="003803DA">
          <w:rPr>
            <w:rFonts w:ascii="Poppins" w:eastAsia="Poppins" w:hAnsi="Poppins" w:cs="Poppins"/>
            <w:color w:val="0A1247"/>
            <w:sz w:val="24"/>
            <w:shd w:val="clear" w:color="auto" w:fill="FFFFFF"/>
          </w:rPr>
          <w:delText xml:space="preserve"> Own </w:delText>
        </w:r>
      </w:del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>Carrier</w:t>
      </w:r>
    </w:p>
    <w:p w14:paraId="2FE2E10F" w14:textId="77777777" w:rsidR="00105D71" w:rsidRDefault="003803DA">
      <w:pPr>
        <w:widowControl/>
        <w:shd w:val="clear" w:color="auto" w:fill="FFFFFF"/>
        <w:spacing w:after="0"/>
        <w:jc w:val="left"/>
        <w:rPr>
          <w:rFonts w:ascii="Poppins" w:eastAsia="Poppins" w:hAnsi="Poppins" w:cs="Poppins"/>
          <w:color w:val="0A1247"/>
          <w:sz w:val="24"/>
        </w:rPr>
      </w:pPr>
      <w:hyperlink r:id="rId8" w:anchor="/register?plan=pro" w:history="1">
        <w:r>
          <w:rPr>
            <w:rStyle w:val="Hyperlink"/>
            <w:rFonts w:ascii="Poppins" w:eastAsia="Poppins" w:hAnsi="Poppins" w:cs="Poppins"/>
            <w:color w:val="007BFF"/>
            <w:sz w:val="24"/>
            <w:u w:val="none"/>
            <w:shd w:val="clear" w:color="auto" w:fill="FFFFFF"/>
          </w:rPr>
          <w:t>Get Started</w:t>
        </w:r>
      </w:hyperlink>
    </w:p>
    <w:p w14:paraId="2DE0C4AE" w14:textId="77777777" w:rsidR="00105D71" w:rsidRDefault="003803DA">
      <w:pPr>
        <w:pStyle w:val="Heading5"/>
        <w:spacing w:beforeAutospacing="0" w:afterAutospacing="0" w:line="18" w:lineRule="atLeast"/>
        <w:rPr>
          <w:rFonts w:ascii="Poppins" w:eastAsia="Poppins" w:hAnsi="Poppins" w:cs="Poppins" w:hint="default"/>
          <w:color w:val="0A1247"/>
          <w:sz w:val="31"/>
          <w:szCs w:val="31"/>
        </w:rPr>
      </w:pPr>
      <w:r>
        <w:rPr>
          <w:rFonts w:ascii="Poppins" w:eastAsia="Poppins" w:hAnsi="Poppins" w:cs="Poppins" w:hint="default"/>
          <w:color w:val="0A1247"/>
          <w:sz w:val="31"/>
          <w:szCs w:val="31"/>
          <w:shd w:val="clear" w:color="auto" w:fill="FFFFFF"/>
        </w:rPr>
        <w:t>Ultimate</w:t>
      </w:r>
    </w:p>
    <w:p w14:paraId="22E624F3" w14:textId="77777777" w:rsidR="00105D71" w:rsidRDefault="003803DA">
      <w:pPr>
        <w:widowControl/>
        <w:shd w:val="clear" w:color="auto" w:fill="FFFFFF"/>
        <w:spacing w:after="0" w:line="1188" w:lineRule="atLeast"/>
        <w:jc w:val="left"/>
        <w:rPr>
          <w:rFonts w:ascii="Poppins" w:eastAsia="Poppins" w:hAnsi="Poppins" w:cs="Poppins"/>
          <w:b/>
          <w:color w:val="0A1247"/>
          <w:sz w:val="99"/>
          <w:szCs w:val="99"/>
        </w:rPr>
      </w:pPr>
      <w:r>
        <w:rPr>
          <w:rFonts w:ascii="Poppins" w:eastAsia="Poppins" w:hAnsi="Poppins" w:cs="Poppins"/>
          <w:color w:val="0A1247"/>
          <w:kern w:val="0"/>
          <w:sz w:val="42"/>
          <w:szCs w:val="42"/>
          <w:shd w:val="clear" w:color="auto" w:fill="FFFFFF"/>
          <w:lang w:bidi="ar"/>
        </w:rPr>
        <w:t>$</w:t>
      </w:r>
      <w:r>
        <w:rPr>
          <w:rFonts w:ascii="Poppins" w:eastAsia="Poppins" w:hAnsi="Poppins" w:cs="Poppins"/>
          <w:b/>
          <w:color w:val="0A1247"/>
          <w:kern w:val="0"/>
          <w:sz w:val="99"/>
          <w:szCs w:val="99"/>
          <w:shd w:val="clear" w:color="auto" w:fill="FFFFFF"/>
          <w:lang w:bidi="ar"/>
        </w:rPr>
        <w:t>69</w:t>
      </w:r>
      <w:r>
        <w:rPr>
          <w:rFonts w:ascii="Poppins" w:eastAsia="Poppins" w:hAnsi="Poppins" w:cs="Poppins"/>
          <w:b/>
          <w:color w:val="0A1247"/>
          <w:kern w:val="0"/>
          <w:sz w:val="42"/>
          <w:szCs w:val="42"/>
          <w:shd w:val="clear" w:color="auto" w:fill="FFFFFF"/>
          <w:lang w:bidi="ar"/>
        </w:rPr>
        <w:t>.99</w:t>
      </w:r>
    </w:p>
    <w:p w14:paraId="72243AAB" w14:textId="77777777" w:rsidR="00105D71" w:rsidRDefault="003803DA">
      <w:pPr>
        <w:pStyle w:val="Heading2"/>
        <w:spacing w:beforeAutospacing="0" w:afterAutospacing="0" w:line="1188" w:lineRule="atLeast"/>
        <w:rPr>
          <w:rFonts w:ascii="Poppins" w:eastAsia="Poppins" w:hAnsi="Poppins" w:cs="Poppins" w:hint="default"/>
          <w:color w:val="0A1247"/>
          <w:sz w:val="99"/>
          <w:szCs w:val="99"/>
        </w:rPr>
      </w:pPr>
      <w:r>
        <w:rPr>
          <w:rFonts w:ascii="Poppins" w:eastAsia="Poppins" w:hAnsi="Poppins" w:cs="Poppins" w:hint="default"/>
          <w:color w:val="0A1247"/>
          <w:sz w:val="15"/>
          <w:szCs w:val="15"/>
          <w:shd w:val="clear" w:color="auto" w:fill="FFFFFF"/>
        </w:rPr>
        <w:t>Per month</w:t>
      </w:r>
      <w:del w:id="12" w:author="Maximilian" w:date="2021-07-19T02:49:00Z">
        <w:r w:rsidDel="003803DA">
          <w:rPr>
            <w:rFonts w:ascii="Poppins" w:eastAsia="Poppins" w:hAnsi="Poppins" w:cs="Poppins" w:hint="default"/>
            <w:color w:val="0A1247"/>
            <w:sz w:val="15"/>
            <w:szCs w:val="15"/>
            <w:shd w:val="clear" w:color="auto" w:fill="FFFFFF"/>
          </w:rPr>
          <w:delText xml:space="preserve"> </w:delText>
        </w:r>
      </w:del>
      <w:r>
        <w:rPr>
          <w:rFonts w:ascii="Poppins" w:eastAsia="Poppins" w:hAnsi="Poppins" w:cs="Poppins" w:hint="default"/>
          <w:color w:val="0A1247"/>
          <w:sz w:val="15"/>
          <w:szCs w:val="15"/>
          <w:shd w:val="clear" w:color="auto" w:fill="FFFFFF"/>
        </w:rPr>
        <w:t>/</w:t>
      </w:r>
      <w:del w:id="13" w:author="Maximilian" w:date="2021-07-19T02:49:00Z">
        <w:r w:rsidDel="003803DA">
          <w:rPr>
            <w:rFonts w:ascii="Poppins" w:eastAsia="Poppins" w:hAnsi="Poppins" w:cs="Poppins" w:hint="default"/>
            <w:color w:val="0A1247"/>
            <w:sz w:val="15"/>
            <w:szCs w:val="15"/>
            <w:shd w:val="clear" w:color="auto" w:fill="FFFFFF"/>
          </w:rPr>
          <w:delText xml:space="preserve"> </w:delText>
        </w:r>
      </w:del>
      <w:r>
        <w:rPr>
          <w:rFonts w:ascii="Poppins" w:eastAsia="Poppins" w:hAnsi="Poppins" w:cs="Poppins" w:hint="default"/>
          <w:color w:val="0A1247"/>
          <w:sz w:val="15"/>
          <w:szCs w:val="15"/>
          <w:shd w:val="clear" w:color="auto" w:fill="FFFFFF"/>
        </w:rPr>
        <w:t>user</w:t>
      </w:r>
    </w:p>
    <w:p w14:paraId="72EB9B64" w14:textId="6B6DFD9E" w:rsidR="00105D71" w:rsidRDefault="003803DA">
      <w:pPr>
        <w:widowControl/>
        <w:numPr>
          <w:ilvl w:val="0"/>
          <w:numId w:val="4"/>
        </w:numPr>
        <w:shd w:val="clear" w:color="auto" w:fill="FFFFFF"/>
        <w:spacing w:after="0" w:line="288" w:lineRule="atLeast"/>
        <w:ind w:left="0"/>
        <w:jc w:val="left"/>
        <w:rPr>
          <w:sz w:val="24"/>
        </w:rPr>
      </w:pPr>
      <w:r>
        <w:rPr>
          <w:rStyle w:val="Strong"/>
          <w:rFonts w:ascii="Poppins" w:eastAsia="Poppins" w:hAnsi="Poppins" w:cs="Poppins"/>
          <w:color w:val="0A1247"/>
          <w:sz w:val="24"/>
          <w:shd w:val="clear" w:color="auto" w:fill="FFFFFF"/>
        </w:rPr>
        <w:t>500</w:t>
      </w:r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 xml:space="preserve"> minutes </w:t>
      </w:r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>outbound free minutes per month in</w:t>
      </w:r>
      <w:ins w:id="14" w:author="Maximilian" w:date="2021-07-19T02:49:00Z">
        <w:r>
          <w:rPr>
            <w:rFonts w:ascii="Poppins" w:eastAsia="Poppins" w:hAnsi="Poppins" w:cs="Poppins"/>
            <w:color w:val="0A1247"/>
            <w:sz w:val="24"/>
            <w:shd w:val="clear" w:color="auto" w:fill="FFFFFF"/>
          </w:rPr>
          <w:t xml:space="preserve"> the</w:t>
        </w:r>
      </w:ins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 xml:space="preserve"> US or Canada</w:t>
      </w:r>
    </w:p>
    <w:p w14:paraId="53B55379" w14:textId="77777777" w:rsidR="00105D71" w:rsidRDefault="003803DA">
      <w:pPr>
        <w:widowControl/>
        <w:numPr>
          <w:ilvl w:val="0"/>
          <w:numId w:val="4"/>
        </w:numPr>
        <w:shd w:val="clear" w:color="auto" w:fill="FFFFFF"/>
        <w:spacing w:after="0" w:line="288" w:lineRule="atLeast"/>
        <w:ind w:left="0"/>
        <w:jc w:val="left"/>
        <w:rPr>
          <w:sz w:val="24"/>
        </w:rPr>
      </w:pPr>
      <w:r>
        <w:rPr>
          <w:rStyle w:val="Strong"/>
          <w:rFonts w:ascii="Poppins" w:eastAsia="Poppins" w:hAnsi="Poppins" w:cs="Poppins"/>
          <w:color w:val="0A1247"/>
          <w:sz w:val="24"/>
          <w:shd w:val="clear" w:color="auto" w:fill="FFFFFF"/>
        </w:rPr>
        <w:t>5</w:t>
      </w:r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> Extensions</w:t>
      </w:r>
    </w:p>
    <w:p w14:paraId="6E502471" w14:textId="77777777" w:rsidR="00105D71" w:rsidRDefault="003803DA">
      <w:pPr>
        <w:widowControl/>
        <w:numPr>
          <w:ilvl w:val="0"/>
          <w:numId w:val="4"/>
        </w:numPr>
        <w:shd w:val="clear" w:color="auto" w:fill="FFFFFF"/>
        <w:spacing w:after="0" w:line="288" w:lineRule="atLeast"/>
        <w:ind w:left="0"/>
        <w:jc w:val="left"/>
        <w:rPr>
          <w:sz w:val="24"/>
        </w:rPr>
      </w:pPr>
      <w:r>
        <w:rPr>
          <w:rStyle w:val="Strong"/>
          <w:rFonts w:ascii="Poppins" w:eastAsia="Poppins" w:hAnsi="Poppins" w:cs="Poppins"/>
          <w:color w:val="0A1247"/>
          <w:sz w:val="24"/>
          <w:shd w:val="clear" w:color="auto" w:fill="FFFFFF"/>
        </w:rPr>
        <w:t>1GB</w:t>
      </w:r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> Voicemail</w:t>
      </w:r>
    </w:p>
    <w:p w14:paraId="1392FAF0" w14:textId="77777777" w:rsidR="00105D71" w:rsidRDefault="003803DA">
      <w:pPr>
        <w:widowControl/>
        <w:numPr>
          <w:ilvl w:val="0"/>
          <w:numId w:val="4"/>
        </w:numPr>
        <w:shd w:val="clear" w:color="auto" w:fill="FFFFFF"/>
        <w:spacing w:after="0" w:line="288" w:lineRule="atLeast"/>
        <w:ind w:left="0"/>
        <w:jc w:val="left"/>
        <w:rPr>
          <w:sz w:val="24"/>
        </w:rPr>
      </w:pPr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>Mastere</w:t>
      </w:r>
      <w:del w:id="15" w:author="Maximilian" w:date="2021-07-19T02:49:00Z">
        <w:r w:rsidDel="003803DA">
          <w:rPr>
            <w:rFonts w:ascii="Poppins" w:eastAsia="Poppins" w:hAnsi="Poppins" w:cs="Poppins"/>
            <w:color w:val="0A1247"/>
            <w:sz w:val="24"/>
            <w:shd w:val="clear" w:color="auto" w:fill="FFFFFF"/>
          </w:rPr>
          <w:delText>re</w:delText>
        </w:r>
      </w:del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>d inbound calling</w:t>
      </w:r>
    </w:p>
    <w:p w14:paraId="08B194A5" w14:textId="77777777" w:rsidR="00105D71" w:rsidRDefault="003803DA">
      <w:pPr>
        <w:widowControl/>
        <w:numPr>
          <w:ilvl w:val="0"/>
          <w:numId w:val="4"/>
        </w:numPr>
        <w:shd w:val="clear" w:color="auto" w:fill="FFFFFF"/>
        <w:spacing w:after="0" w:line="288" w:lineRule="atLeast"/>
        <w:ind w:left="0"/>
        <w:jc w:val="left"/>
        <w:rPr>
          <w:sz w:val="24"/>
        </w:rPr>
      </w:pPr>
      <w:r>
        <w:rPr>
          <w:rStyle w:val="Strong"/>
          <w:rFonts w:ascii="Poppins" w:eastAsia="Poppins" w:hAnsi="Poppins" w:cs="Poppins"/>
          <w:color w:val="0A1247"/>
          <w:sz w:val="24"/>
          <w:shd w:val="clear" w:color="auto" w:fill="FFFFFF"/>
        </w:rPr>
        <w:t>100</w:t>
      </w:r>
      <w:r>
        <w:rPr>
          <w:rFonts w:ascii="Poppins" w:eastAsia="Poppins" w:hAnsi="Poppins" w:cs="Poppins"/>
          <w:color w:val="0A1247"/>
          <w:sz w:val="24"/>
          <w:shd w:val="clear" w:color="auto" w:fill="FFFFFF"/>
        </w:rPr>
        <w:t> Fax per month</w:t>
      </w:r>
    </w:p>
    <w:p w14:paraId="1FA02E0C" w14:textId="77777777" w:rsidR="00105D71" w:rsidRDefault="003803DA">
      <w:pPr>
        <w:widowControl/>
        <w:numPr>
          <w:ilvl w:val="0"/>
          <w:numId w:val="4"/>
        </w:numPr>
        <w:shd w:val="clear" w:color="auto" w:fill="FFFFFF"/>
        <w:spacing w:after="0" w:line="288" w:lineRule="atLeast"/>
        <w:ind w:left="0"/>
        <w:jc w:val="left"/>
        <w:rPr>
          <w:b/>
          <w:sz w:val="16"/>
          <w:szCs w:val="16"/>
        </w:rPr>
      </w:pPr>
      <w:r>
        <w:rPr>
          <w:rFonts w:ascii="Poppins" w:eastAsia="Poppins" w:hAnsi="Poppins" w:cs="Poppins"/>
          <w:b/>
          <w:caps/>
          <w:color w:val="FFFFFF"/>
          <w:sz w:val="16"/>
          <w:szCs w:val="16"/>
          <w:shd w:val="clear" w:color="auto" w:fill="6AD7FA"/>
        </w:rPr>
        <w:t>PRO</w:t>
      </w:r>
      <w:r>
        <w:rPr>
          <w:rFonts w:ascii="Poppins" w:eastAsia="Poppins" w:hAnsi="Poppins" w:cs="Poppins"/>
          <w:b/>
          <w:color w:val="0A1247"/>
          <w:sz w:val="16"/>
          <w:szCs w:val="16"/>
          <w:shd w:val="clear" w:color="auto" w:fill="FFFFFF"/>
        </w:rPr>
        <w:t> Plus:</w:t>
      </w:r>
    </w:p>
    <w:p w14:paraId="5F134D5C" w14:textId="77777777" w:rsidR="00105D71" w:rsidRDefault="003803DA">
      <w:pPr>
        <w:pStyle w:val="NormalWeb"/>
        <w:shd w:val="clear" w:color="auto" w:fill="FFFFFF"/>
        <w:spacing w:beforeAutospacing="0" w:afterAutospacing="0" w:line="288" w:lineRule="atLeast"/>
        <w:rPr>
          <w:rFonts w:ascii="Poppins" w:eastAsia="Poppins" w:hAnsi="Poppins" w:cs="Poppins"/>
          <w:color w:val="0A1247"/>
        </w:rPr>
      </w:pPr>
      <w:r>
        <w:rPr>
          <w:rFonts w:ascii="Poppins" w:eastAsia="Poppins" w:hAnsi="Poppins" w:cs="Poppins"/>
          <w:color w:val="0A1247"/>
          <w:shd w:val="clear" w:color="auto" w:fill="FFFFFF"/>
        </w:rPr>
        <w:t>24 / 7 Support</w:t>
      </w:r>
    </w:p>
    <w:p w14:paraId="028BBBCF" w14:textId="75A77E05" w:rsidR="00105D71" w:rsidRDefault="003803DA">
      <w:pPr>
        <w:pStyle w:val="NormalWeb"/>
        <w:shd w:val="clear" w:color="auto" w:fill="FFFFFF"/>
        <w:spacing w:beforeAutospacing="0" w:afterAutospacing="0" w:line="288" w:lineRule="atLeast"/>
        <w:rPr>
          <w:rFonts w:ascii="Poppins" w:eastAsia="Poppins" w:hAnsi="Poppins" w:cs="Poppins"/>
          <w:color w:val="0A1247"/>
        </w:rPr>
      </w:pPr>
      <w:r>
        <w:rPr>
          <w:rFonts w:ascii="Poppins" w:eastAsia="Poppins" w:hAnsi="Poppins" w:cs="Poppins"/>
          <w:color w:val="0A1247"/>
          <w:shd w:val="clear" w:color="auto" w:fill="FFFFFF"/>
        </w:rPr>
        <w:t>AI base</w:t>
      </w:r>
      <w:ins w:id="16" w:author="Maximilian" w:date="2021-07-19T02:50:00Z">
        <w:r>
          <w:rPr>
            <w:rFonts w:ascii="Poppins" w:eastAsia="Poppins" w:hAnsi="Poppins" w:cs="Poppins"/>
            <w:color w:val="0A1247"/>
            <w:shd w:val="clear" w:color="auto" w:fill="FFFFFF"/>
          </w:rPr>
          <w:t>d</w:t>
        </w:r>
      </w:ins>
      <w:r>
        <w:rPr>
          <w:rFonts w:ascii="Poppins" w:eastAsia="Poppins" w:hAnsi="Poppins" w:cs="Poppins"/>
          <w:color w:val="0A1247"/>
          <w:shd w:val="clear" w:color="auto" w:fill="FFFFFF"/>
        </w:rPr>
        <w:t xml:space="preserve"> call routing</w:t>
      </w:r>
    </w:p>
    <w:p w14:paraId="45B0B191" w14:textId="77777777" w:rsidR="00105D71" w:rsidRDefault="003803DA">
      <w:pPr>
        <w:widowControl/>
        <w:shd w:val="clear" w:color="auto" w:fill="FFFFFF"/>
        <w:spacing w:after="0"/>
        <w:jc w:val="left"/>
        <w:rPr>
          <w:rFonts w:ascii="Poppins" w:eastAsia="Poppins" w:hAnsi="Poppins" w:cs="Poppins"/>
          <w:color w:val="0A1247"/>
          <w:sz w:val="24"/>
        </w:rPr>
      </w:pPr>
      <w:hyperlink r:id="rId9" w:anchor="/register?plan=ultimate" w:history="1">
        <w:r>
          <w:rPr>
            <w:rStyle w:val="Hyperlink"/>
            <w:rFonts w:ascii="Poppins" w:eastAsia="Poppins" w:hAnsi="Poppins" w:cs="Poppins"/>
            <w:color w:val="007BFF"/>
            <w:sz w:val="24"/>
            <w:u w:val="none"/>
            <w:shd w:val="clear" w:color="auto" w:fill="FFFFFF"/>
          </w:rPr>
          <w:t>Get Started</w:t>
        </w:r>
      </w:hyperlink>
    </w:p>
    <w:p w14:paraId="2698D874" w14:textId="77777777" w:rsidR="00105D71" w:rsidRDefault="003803DA">
      <w:pPr>
        <w:pStyle w:val="Heading3"/>
        <w:spacing w:beforeAutospacing="0" w:afterAutospacing="0" w:line="18" w:lineRule="atLeast"/>
        <w:rPr>
          <w:rFonts w:ascii="Poppins" w:eastAsia="Poppins" w:hAnsi="Poppins" w:cs="Poppins" w:hint="default"/>
          <w:color w:val="0A1247"/>
          <w:sz w:val="54"/>
          <w:szCs w:val="54"/>
        </w:rPr>
      </w:pPr>
      <w:r>
        <w:rPr>
          <w:rFonts w:ascii="Poppins" w:eastAsia="Poppins" w:hAnsi="Poppins" w:cs="Poppins" w:hint="default"/>
          <w:color w:val="0A1247"/>
          <w:sz w:val="54"/>
          <w:szCs w:val="54"/>
        </w:rPr>
        <w:t>Full plan comparison</w:t>
      </w:r>
    </w:p>
    <w:tbl>
      <w:tblPr>
        <w:tblW w:w="1592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4291"/>
        <w:gridCol w:w="3129"/>
        <w:gridCol w:w="3129"/>
        <w:gridCol w:w="3129"/>
      </w:tblGrid>
      <w:tr w:rsidR="00105D71" w14:paraId="2763B7BA" w14:textId="77777777">
        <w:trPr>
          <w:trHeight w:val="945"/>
        </w:trPr>
        <w:tc>
          <w:tcPr>
            <w:tcW w:w="2250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50B49D47" w14:textId="77777777" w:rsidR="00105D71" w:rsidRDefault="003803DA">
            <w:pPr>
              <w:widowControl/>
              <w:spacing w:after="0"/>
              <w:jc w:val="left"/>
              <w:rPr>
                <w:color w:val="333333"/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333333"/>
                <w:kern w:val="0"/>
                <w:sz w:val="19"/>
                <w:szCs w:val="19"/>
                <w:lang w:bidi="ar"/>
              </w:rPr>
              <w:t>Compare Plans</w:t>
            </w:r>
          </w:p>
        </w:tc>
        <w:tc>
          <w:tcPr>
            <w:tcW w:w="4291" w:type="dxa"/>
            <w:shd w:val="clear" w:color="auto" w:fill="FFFFFF"/>
            <w:tcMar>
              <w:left w:w="300" w:type="dxa"/>
            </w:tcMar>
            <w:vAlign w:val="center"/>
          </w:tcPr>
          <w:p w14:paraId="3C027D0B" w14:textId="77777777" w:rsidR="00105D71" w:rsidRDefault="003803DA">
            <w:pPr>
              <w:widowControl/>
              <w:spacing w:after="0"/>
              <w:jc w:val="left"/>
              <w:rPr>
                <w:b/>
                <w:color w:val="333333"/>
                <w:sz w:val="19"/>
                <w:szCs w:val="19"/>
              </w:rPr>
            </w:pPr>
            <w:r>
              <w:rPr>
                <w:rFonts w:ascii="SimSun" w:eastAsia="SimSun" w:hAnsi="SimSun" w:cs="SimSun"/>
                <w:b/>
                <w:color w:val="333333"/>
                <w:kern w:val="0"/>
                <w:sz w:val="19"/>
                <w:szCs w:val="19"/>
                <w:lang w:bidi="ar"/>
              </w:rPr>
              <w:t>Pay As You Go</w:t>
            </w:r>
          </w:p>
        </w:tc>
        <w:tc>
          <w:tcPr>
            <w:tcW w:w="3129" w:type="dxa"/>
            <w:shd w:val="clear" w:color="auto" w:fill="FFFFFF"/>
            <w:tcMar>
              <w:left w:w="300" w:type="dxa"/>
            </w:tcMar>
            <w:vAlign w:val="center"/>
          </w:tcPr>
          <w:p w14:paraId="4683D714" w14:textId="77777777" w:rsidR="00105D71" w:rsidRDefault="003803DA">
            <w:pPr>
              <w:widowControl/>
              <w:spacing w:after="0"/>
              <w:jc w:val="left"/>
              <w:rPr>
                <w:b/>
                <w:color w:val="333333"/>
                <w:sz w:val="19"/>
                <w:szCs w:val="19"/>
              </w:rPr>
            </w:pPr>
            <w:r>
              <w:rPr>
                <w:rFonts w:ascii="SimSun" w:eastAsia="SimSun" w:hAnsi="SimSun" w:cs="SimSun"/>
                <w:b/>
                <w:color w:val="333333"/>
                <w:kern w:val="0"/>
                <w:sz w:val="19"/>
                <w:szCs w:val="19"/>
                <w:lang w:bidi="ar"/>
              </w:rPr>
              <w:t>Starter</w:t>
            </w:r>
          </w:p>
        </w:tc>
        <w:tc>
          <w:tcPr>
            <w:tcW w:w="3129" w:type="dxa"/>
            <w:shd w:val="clear" w:color="auto" w:fill="FFFFFF"/>
            <w:tcMar>
              <w:left w:w="300" w:type="dxa"/>
            </w:tcMar>
            <w:vAlign w:val="center"/>
          </w:tcPr>
          <w:p w14:paraId="4ADEEA10" w14:textId="77777777" w:rsidR="00105D71" w:rsidRDefault="003803DA">
            <w:pPr>
              <w:widowControl/>
              <w:spacing w:after="0"/>
              <w:jc w:val="left"/>
              <w:rPr>
                <w:b/>
                <w:color w:val="333333"/>
                <w:sz w:val="19"/>
                <w:szCs w:val="19"/>
              </w:rPr>
            </w:pPr>
            <w:r>
              <w:rPr>
                <w:rFonts w:ascii="SimSun" w:eastAsia="SimSun" w:hAnsi="SimSun" w:cs="SimSun"/>
                <w:b/>
                <w:color w:val="333333"/>
                <w:kern w:val="0"/>
                <w:sz w:val="19"/>
                <w:szCs w:val="19"/>
                <w:lang w:bidi="ar"/>
              </w:rPr>
              <w:t>Pro</w:t>
            </w:r>
          </w:p>
        </w:tc>
        <w:tc>
          <w:tcPr>
            <w:tcW w:w="3129" w:type="dxa"/>
            <w:shd w:val="clear" w:color="auto" w:fill="FFFFFF"/>
            <w:tcMar>
              <w:left w:w="300" w:type="dxa"/>
            </w:tcMar>
            <w:vAlign w:val="center"/>
          </w:tcPr>
          <w:p w14:paraId="64C652CF" w14:textId="77777777" w:rsidR="00105D71" w:rsidRDefault="003803DA">
            <w:pPr>
              <w:widowControl/>
              <w:spacing w:after="0"/>
              <w:jc w:val="left"/>
              <w:rPr>
                <w:b/>
                <w:color w:val="333333"/>
                <w:sz w:val="19"/>
                <w:szCs w:val="19"/>
              </w:rPr>
            </w:pPr>
            <w:r>
              <w:rPr>
                <w:rFonts w:ascii="SimSun" w:eastAsia="SimSun" w:hAnsi="SimSun" w:cs="SimSun"/>
                <w:b/>
                <w:color w:val="333333"/>
                <w:kern w:val="0"/>
                <w:sz w:val="19"/>
                <w:szCs w:val="19"/>
                <w:lang w:bidi="ar"/>
              </w:rPr>
              <w:t>Unlimited</w:t>
            </w:r>
          </w:p>
        </w:tc>
      </w:tr>
      <w:tr w:rsidR="00105D71" w14:paraId="03FBC880" w14:textId="77777777">
        <w:trPr>
          <w:trHeight w:val="945"/>
        </w:trPr>
        <w:tc>
          <w:tcPr>
            <w:tcW w:w="2250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378C1CF5" w14:textId="359A8E1D" w:rsidR="00105D71" w:rsidRDefault="003803DA">
            <w:pPr>
              <w:widowControl/>
              <w:spacing w:after="0"/>
              <w:jc w:val="left"/>
              <w:rPr>
                <w:color w:val="333333"/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333333"/>
                <w:kern w:val="0"/>
                <w:sz w:val="19"/>
                <w:szCs w:val="19"/>
                <w:lang w:bidi="ar"/>
              </w:rPr>
              <w:t>M</w:t>
            </w:r>
            <w:ins w:id="17" w:author="Maximilian" w:date="2021-07-19T02:50:00Z">
              <w:r>
                <w:rPr>
                  <w:rFonts w:ascii="SimSun" w:eastAsia="SimSun" w:hAnsi="SimSun" w:cs="SimSun"/>
                  <w:color w:val="333333"/>
                  <w:kern w:val="0"/>
                  <w:sz w:val="19"/>
                  <w:szCs w:val="19"/>
                  <w:lang w:bidi="ar"/>
                </w:rPr>
                <w:t>i</w:t>
              </w:r>
            </w:ins>
            <w:del w:id="18" w:author="Maximilian" w:date="2021-07-19T02:50:00Z">
              <w:r w:rsidDel="003803DA">
                <w:rPr>
                  <w:rFonts w:ascii="SimSun" w:eastAsia="SimSun" w:hAnsi="SimSun" w:cs="SimSun"/>
                  <w:color w:val="333333"/>
                  <w:kern w:val="0"/>
                  <w:sz w:val="19"/>
                  <w:szCs w:val="19"/>
                  <w:lang w:bidi="ar"/>
                </w:rPr>
                <w:delText>u</w:delText>
              </w:r>
            </w:del>
            <w:r>
              <w:rPr>
                <w:rFonts w:ascii="SimSun" w:eastAsia="SimSun" w:hAnsi="SimSun" w:cs="SimSun"/>
                <w:color w:val="333333"/>
                <w:kern w:val="0"/>
                <w:sz w:val="19"/>
                <w:szCs w:val="19"/>
                <w:lang w:bidi="ar"/>
              </w:rPr>
              <w:t xml:space="preserve">nutes Outbound </w:t>
            </w:r>
            <w:proofErr w:type="gramStart"/>
            <w:r>
              <w:rPr>
                <w:rFonts w:ascii="SimSun" w:eastAsia="SimSun" w:hAnsi="SimSun" w:cs="SimSun"/>
                <w:color w:val="333333"/>
                <w:kern w:val="0"/>
                <w:sz w:val="19"/>
                <w:szCs w:val="19"/>
                <w:lang w:bidi="ar"/>
              </w:rPr>
              <w:t>In</w:t>
            </w:r>
            <w:proofErr w:type="gramEnd"/>
            <w:r>
              <w:rPr>
                <w:rFonts w:ascii="SimSun" w:eastAsia="SimSun" w:hAnsi="SimSun" w:cs="SimSun"/>
                <w:color w:val="333333"/>
                <w:kern w:val="0"/>
                <w:sz w:val="19"/>
                <w:szCs w:val="19"/>
                <w:lang w:bidi="ar"/>
              </w:rPr>
              <w:t xml:space="preserve"> Us Or Canada</w:t>
            </w:r>
          </w:p>
        </w:tc>
        <w:tc>
          <w:tcPr>
            <w:tcW w:w="4291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153FBA4C" w14:textId="77777777" w:rsidR="00105D71" w:rsidRDefault="003803DA">
            <w:pPr>
              <w:widowControl/>
              <w:spacing w:after="0"/>
              <w:jc w:val="left"/>
              <w:rPr>
                <w:color w:val="333333"/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333333"/>
                <w:kern w:val="0"/>
                <w:sz w:val="19"/>
                <w:szCs w:val="19"/>
                <w:lang w:bidi="ar"/>
              </w:rPr>
              <w:t>Metered</w:t>
            </w:r>
          </w:p>
        </w:tc>
        <w:tc>
          <w:tcPr>
            <w:tcW w:w="3129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48DAC08A" w14:textId="77777777" w:rsidR="00105D71" w:rsidRDefault="003803DA">
            <w:pPr>
              <w:widowControl/>
              <w:spacing w:after="0"/>
              <w:jc w:val="left"/>
              <w:rPr>
                <w:color w:val="333333"/>
                <w:sz w:val="19"/>
                <w:szCs w:val="19"/>
              </w:rPr>
            </w:pPr>
            <w:r>
              <w:rPr>
                <w:rStyle w:val="Strong"/>
                <w:rFonts w:ascii="SimSun" w:eastAsia="SimSun" w:hAnsi="SimSun" w:cs="SimSun"/>
                <w:color w:val="333333"/>
                <w:kern w:val="0"/>
                <w:sz w:val="19"/>
                <w:szCs w:val="19"/>
                <w:lang w:bidi="ar"/>
              </w:rPr>
              <w:t>200</w:t>
            </w:r>
            <w:r>
              <w:rPr>
                <w:rFonts w:ascii="SimSun" w:eastAsia="SimSun" w:hAnsi="SimSun" w:cs="SimSun"/>
                <w:color w:val="333333"/>
                <w:kern w:val="0"/>
                <w:sz w:val="19"/>
                <w:szCs w:val="19"/>
                <w:lang w:bidi="ar"/>
              </w:rPr>
              <w:t> Minutes</w:t>
            </w:r>
          </w:p>
        </w:tc>
        <w:tc>
          <w:tcPr>
            <w:tcW w:w="3129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0B193A30" w14:textId="77777777" w:rsidR="00105D71" w:rsidRDefault="003803DA">
            <w:pPr>
              <w:widowControl/>
              <w:spacing w:after="0"/>
              <w:jc w:val="left"/>
              <w:rPr>
                <w:color w:val="333333"/>
                <w:sz w:val="19"/>
                <w:szCs w:val="19"/>
              </w:rPr>
            </w:pPr>
            <w:r>
              <w:rPr>
                <w:rStyle w:val="Strong"/>
                <w:rFonts w:ascii="SimSun" w:eastAsia="SimSun" w:hAnsi="SimSun" w:cs="SimSun"/>
                <w:color w:val="333333"/>
                <w:kern w:val="0"/>
                <w:sz w:val="19"/>
                <w:szCs w:val="19"/>
                <w:lang w:bidi="ar"/>
              </w:rPr>
              <w:t>250</w:t>
            </w:r>
            <w:r>
              <w:rPr>
                <w:rFonts w:ascii="SimSun" w:eastAsia="SimSun" w:hAnsi="SimSun" w:cs="SimSun"/>
                <w:color w:val="333333"/>
                <w:kern w:val="0"/>
                <w:sz w:val="19"/>
                <w:szCs w:val="19"/>
                <w:lang w:bidi="ar"/>
              </w:rPr>
              <w:t> Minutes</w:t>
            </w:r>
          </w:p>
        </w:tc>
        <w:tc>
          <w:tcPr>
            <w:tcW w:w="3129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61DA04EC" w14:textId="77777777" w:rsidR="00105D71" w:rsidRDefault="003803DA">
            <w:pPr>
              <w:widowControl/>
              <w:spacing w:after="0"/>
              <w:jc w:val="left"/>
              <w:rPr>
                <w:color w:val="333333"/>
                <w:sz w:val="19"/>
                <w:szCs w:val="19"/>
              </w:rPr>
            </w:pPr>
            <w:r>
              <w:rPr>
                <w:rStyle w:val="Strong"/>
                <w:rFonts w:ascii="SimSun" w:eastAsia="SimSun" w:hAnsi="SimSun" w:cs="SimSun"/>
                <w:color w:val="333333"/>
                <w:kern w:val="0"/>
                <w:sz w:val="19"/>
                <w:szCs w:val="19"/>
                <w:lang w:bidi="ar"/>
              </w:rPr>
              <w:t>500</w:t>
            </w:r>
            <w:r>
              <w:rPr>
                <w:rFonts w:ascii="SimSun" w:eastAsia="SimSun" w:hAnsi="SimSun" w:cs="SimSun"/>
                <w:color w:val="333333"/>
                <w:kern w:val="0"/>
                <w:sz w:val="19"/>
                <w:szCs w:val="19"/>
                <w:lang w:bidi="ar"/>
              </w:rPr>
              <w:t> Minutes</w:t>
            </w:r>
          </w:p>
        </w:tc>
      </w:tr>
      <w:tr w:rsidR="00105D71" w14:paraId="5909AF50" w14:textId="77777777">
        <w:trPr>
          <w:trHeight w:val="945"/>
        </w:trPr>
        <w:tc>
          <w:tcPr>
            <w:tcW w:w="2250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6D478627" w14:textId="77777777" w:rsidR="00105D71" w:rsidRDefault="003803DA">
            <w:pPr>
              <w:widowControl/>
              <w:spacing w:after="0"/>
              <w:jc w:val="left"/>
              <w:rPr>
                <w:color w:val="333333"/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333333"/>
                <w:kern w:val="0"/>
                <w:sz w:val="19"/>
                <w:szCs w:val="19"/>
                <w:lang w:bidi="ar"/>
              </w:rPr>
              <w:t>Extensions</w:t>
            </w:r>
          </w:p>
        </w:tc>
        <w:tc>
          <w:tcPr>
            <w:tcW w:w="4291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6BF27416" w14:textId="77777777" w:rsidR="00105D71" w:rsidRDefault="003803DA">
            <w:pPr>
              <w:widowControl/>
              <w:spacing w:after="0"/>
              <w:jc w:val="left"/>
              <w:rPr>
                <w:color w:val="333333"/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333333"/>
                <w:kern w:val="0"/>
                <w:sz w:val="19"/>
                <w:szCs w:val="19"/>
                <w:lang w:bidi="ar"/>
              </w:rPr>
              <w:t>5</w:t>
            </w:r>
          </w:p>
        </w:tc>
        <w:tc>
          <w:tcPr>
            <w:tcW w:w="3129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4F5C5BD0" w14:textId="77777777" w:rsidR="00105D71" w:rsidRDefault="003803DA">
            <w:pPr>
              <w:widowControl/>
              <w:spacing w:after="0"/>
              <w:jc w:val="left"/>
              <w:rPr>
                <w:color w:val="333333"/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333333"/>
                <w:kern w:val="0"/>
                <w:sz w:val="19"/>
                <w:szCs w:val="19"/>
                <w:lang w:bidi="ar"/>
              </w:rPr>
              <w:t>5</w:t>
            </w:r>
          </w:p>
        </w:tc>
        <w:tc>
          <w:tcPr>
            <w:tcW w:w="3129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253B2317" w14:textId="77777777" w:rsidR="00105D71" w:rsidRDefault="003803DA">
            <w:pPr>
              <w:widowControl/>
              <w:spacing w:after="0"/>
              <w:jc w:val="left"/>
              <w:rPr>
                <w:color w:val="333333"/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333333"/>
                <w:kern w:val="0"/>
                <w:sz w:val="19"/>
                <w:szCs w:val="19"/>
                <w:lang w:bidi="ar"/>
              </w:rPr>
              <w:t>25</w:t>
            </w:r>
          </w:p>
        </w:tc>
        <w:tc>
          <w:tcPr>
            <w:tcW w:w="3129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68BDEBBD" w14:textId="77777777" w:rsidR="00105D71" w:rsidRDefault="003803DA">
            <w:pPr>
              <w:widowControl/>
              <w:spacing w:after="0"/>
              <w:jc w:val="left"/>
              <w:rPr>
                <w:color w:val="333333"/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333333"/>
                <w:kern w:val="0"/>
                <w:sz w:val="19"/>
                <w:szCs w:val="19"/>
                <w:lang w:bidi="ar"/>
              </w:rPr>
              <w:t>100</w:t>
            </w:r>
          </w:p>
        </w:tc>
      </w:tr>
      <w:tr w:rsidR="00105D71" w14:paraId="69587193" w14:textId="77777777">
        <w:trPr>
          <w:trHeight w:val="945"/>
        </w:trPr>
        <w:tc>
          <w:tcPr>
            <w:tcW w:w="2250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6397815A" w14:textId="77777777" w:rsidR="00105D71" w:rsidRDefault="003803DA">
            <w:pPr>
              <w:widowControl/>
              <w:spacing w:after="0"/>
              <w:jc w:val="left"/>
              <w:rPr>
                <w:color w:val="333333"/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333333"/>
                <w:kern w:val="0"/>
                <w:sz w:val="19"/>
                <w:szCs w:val="19"/>
                <w:lang w:bidi="ar"/>
              </w:rPr>
              <w:t>Voicemail</w:t>
            </w:r>
          </w:p>
        </w:tc>
        <w:tc>
          <w:tcPr>
            <w:tcW w:w="4291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464A4C1C" w14:textId="77777777" w:rsidR="00105D71" w:rsidRDefault="003803DA">
            <w:pPr>
              <w:widowControl/>
              <w:spacing w:after="0"/>
              <w:jc w:val="left"/>
              <w:rPr>
                <w:color w:val="333333"/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333333"/>
                <w:kern w:val="0"/>
                <w:sz w:val="19"/>
                <w:szCs w:val="19"/>
                <w:lang w:bidi="ar"/>
              </w:rPr>
              <w:t>1GB</w:t>
            </w:r>
          </w:p>
        </w:tc>
        <w:tc>
          <w:tcPr>
            <w:tcW w:w="3129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2B56B606" w14:textId="77777777" w:rsidR="00105D71" w:rsidRDefault="003803DA">
            <w:pPr>
              <w:widowControl/>
              <w:spacing w:after="0"/>
              <w:jc w:val="left"/>
              <w:rPr>
                <w:color w:val="333333"/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333333"/>
                <w:kern w:val="0"/>
                <w:sz w:val="19"/>
                <w:szCs w:val="19"/>
                <w:lang w:bidi="ar"/>
              </w:rPr>
              <w:t>2GB</w:t>
            </w:r>
          </w:p>
        </w:tc>
        <w:tc>
          <w:tcPr>
            <w:tcW w:w="3129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3891D494" w14:textId="77777777" w:rsidR="00105D71" w:rsidRDefault="003803DA">
            <w:pPr>
              <w:widowControl/>
              <w:spacing w:after="0"/>
              <w:jc w:val="left"/>
              <w:rPr>
                <w:color w:val="333333"/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333333"/>
                <w:kern w:val="0"/>
                <w:sz w:val="19"/>
                <w:szCs w:val="19"/>
                <w:lang w:bidi="ar"/>
              </w:rPr>
              <w:t>32</w:t>
            </w:r>
          </w:p>
        </w:tc>
        <w:tc>
          <w:tcPr>
            <w:tcW w:w="3129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4D9507C8" w14:textId="77777777" w:rsidR="00105D71" w:rsidRDefault="003803DA">
            <w:pPr>
              <w:widowControl/>
              <w:spacing w:after="0"/>
              <w:jc w:val="left"/>
              <w:rPr>
                <w:color w:val="333333"/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333333"/>
                <w:kern w:val="0"/>
                <w:sz w:val="19"/>
                <w:szCs w:val="19"/>
                <w:lang w:bidi="ar"/>
              </w:rPr>
              <w:t>128</w:t>
            </w:r>
          </w:p>
        </w:tc>
      </w:tr>
      <w:tr w:rsidR="00105D71" w14:paraId="387B3635" w14:textId="77777777">
        <w:trPr>
          <w:trHeight w:val="945"/>
        </w:trPr>
        <w:tc>
          <w:tcPr>
            <w:tcW w:w="2250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010A0027" w14:textId="77777777" w:rsidR="00105D71" w:rsidRDefault="003803DA">
            <w:pPr>
              <w:widowControl/>
              <w:spacing w:after="0"/>
              <w:jc w:val="left"/>
              <w:rPr>
                <w:color w:val="333333"/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333333"/>
                <w:kern w:val="0"/>
                <w:sz w:val="19"/>
                <w:szCs w:val="19"/>
                <w:lang w:bidi="ar"/>
              </w:rPr>
              <w:t>Inbound Calling</w:t>
            </w:r>
          </w:p>
        </w:tc>
        <w:tc>
          <w:tcPr>
            <w:tcW w:w="4291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77B49349" w14:textId="77777777" w:rsidR="00105D71" w:rsidRDefault="003803DA">
            <w:pPr>
              <w:widowControl/>
              <w:spacing w:after="0"/>
              <w:jc w:val="left"/>
              <w:rPr>
                <w:color w:val="333333"/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333333"/>
                <w:kern w:val="0"/>
                <w:sz w:val="19"/>
                <w:szCs w:val="19"/>
                <w:lang w:bidi="ar"/>
              </w:rPr>
              <w:t>Metered</w:t>
            </w:r>
          </w:p>
        </w:tc>
        <w:tc>
          <w:tcPr>
            <w:tcW w:w="3129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65833D6C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76D83ECF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60EE7E96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</w:tr>
      <w:tr w:rsidR="00105D71" w14:paraId="798DE400" w14:textId="77777777">
        <w:trPr>
          <w:trHeight w:val="945"/>
        </w:trPr>
        <w:tc>
          <w:tcPr>
            <w:tcW w:w="2250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69DB5070" w14:textId="77777777" w:rsidR="00105D71" w:rsidRDefault="003803DA">
            <w:pPr>
              <w:widowControl/>
              <w:spacing w:after="0"/>
              <w:jc w:val="left"/>
              <w:rPr>
                <w:color w:val="333333"/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333333"/>
                <w:kern w:val="0"/>
                <w:sz w:val="19"/>
                <w:szCs w:val="19"/>
                <w:lang w:bidi="ar"/>
              </w:rPr>
              <w:t>Fax Per Month</w:t>
            </w:r>
          </w:p>
        </w:tc>
        <w:tc>
          <w:tcPr>
            <w:tcW w:w="4291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1DA9D9F1" w14:textId="77777777" w:rsidR="00105D71" w:rsidRDefault="003803DA">
            <w:pPr>
              <w:widowControl/>
              <w:spacing w:after="0"/>
              <w:jc w:val="left"/>
              <w:rPr>
                <w:color w:val="333333"/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333333"/>
                <w:kern w:val="0"/>
                <w:sz w:val="19"/>
                <w:szCs w:val="19"/>
                <w:lang w:bidi="ar"/>
              </w:rPr>
              <w:t>100</w:t>
            </w:r>
          </w:p>
        </w:tc>
        <w:tc>
          <w:tcPr>
            <w:tcW w:w="3129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181AB2B1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5345F65C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3E08FAE4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</w:tr>
      <w:tr w:rsidR="00105D71" w14:paraId="285C8A71" w14:textId="77777777">
        <w:trPr>
          <w:trHeight w:val="945"/>
        </w:trPr>
        <w:tc>
          <w:tcPr>
            <w:tcW w:w="2250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5370D8C6" w14:textId="77777777" w:rsidR="00105D71" w:rsidRDefault="003803DA">
            <w:pPr>
              <w:widowControl/>
              <w:spacing w:after="0"/>
              <w:jc w:val="left"/>
              <w:rPr>
                <w:color w:val="333333"/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333333"/>
                <w:kern w:val="0"/>
                <w:sz w:val="19"/>
                <w:szCs w:val="19"/>
                <w:lang w:bidi="ar"/>
              </w:rPr>
              <w:t>Number Porting</w:t>
            </w:r>
          </w:p>
        </w:tc>
        <w:tc>
          <w:tcPr>
            <w:tcW w:w="4291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2B38F8AD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43A8C908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3D351CFC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39A5CAA9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</w:tr>
      <w:tr w:rsidR="00105D71" w14:paraId="2E4F047E" w14:textId="77777777">
        <w:trPr>
          <w:trHeight w:val="945"/>
        </w:trPr>
        <w:tc>
          <w:tcPr>
            <w:tcW w:w="2250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0137CAC0" w14:textId="77777777" w:rsidR="00105D71" w:rsidRDefault="003803DA">
            <w:pPr>
              <w:widowControl/>
              <w:spacing w:after="0"/>
              <w:jc w:val="left"/>
              <w:rPr>
                <w:color w:val="333333"/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333333"/>
                <w:kern w:val="0"/>
                <w:sz w:val="19"/>
                <w:szCs w:val="19"/>
                <w:lang w:bidi="ar"/>
              </w:rPr>
              <w:t>Unlimited Calling Between Extensions</w:t>
            </w:r>
          </w:p>
        </w:tc>
        <w:tc>
          <w:tcPr>
            <w:tcW w:w="4291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5469D5FB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7B42DACB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4ED09688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332BB1C1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</w:tr>
      <w:tr w:rsidR="00105D71" w14:paraId="6F114456" w14:textId="77777777">
        <w:trPr>
          <w:trHeight w:val="945"/>
        </w:trPr>
        <w:tc>
          <w:tcPr>
            <w:tcW w:w="2250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286C2546" w14:textId="77777777" w:rsidR="00105D71" w:rsidRDefault="003803DA">
            <w:pPr>
              <w:widowControl/>
              <w:spacing w:after="0"/>
              <w:jc w:val="left"/>
              <w:rPr>
                <w:color w:val="333333"/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333333"/>
                <w:kern w:val="0"/>
                <w:sz w:val="19"/>
                <w:szCs w:val="19"/>
                <w:lang w:bidi="ar"/>
              </w:rPr>
              <w:t>Standard Call Features</w:t>
            </w:r>
          </w:p>
        </w:tc>
        <w:tc>
          <w:tcPr>
            <w:tcW w:w="4291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57DEBD8E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171AC33C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78C095AE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0F3B3FF5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</w:tr>
      <w:tr w:rsidR="00105D71" w14:paraId="0D07CA33" w14:textId="77777777">
        <w:trPr>
          <w:trHeight w:val="945"/>
        </w:trPr>
        <w:tc>
          <w:tcPr>
            <w:tcW w:w="2250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04778923" w14:textId="77777777" w:rsidR="00105D71" w:rsidRDefault="003803DA">
            <w:pPr>
              <w:widowControl/>
              <w:spacing w:after="0"/>
              <w:jc w:val="left"/>
              <w:rPr>
                <w:color w:val="333333"/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333333"/>
                <w:kern w:val="0"/>
                <w:sz w:val="19"/>
                <w:szCs w:val="19"/>
                <w:lang w:bidi="ar"/>
              </w:rPr>
              <w:lastRenderedPageBreak/>
              <w:t>Voicemail Transcription</w:t>
            </w:r>
          </w:p>
        </w:tc>
        <w:tc>
          <w:tcPr>
            <w:tcW w:w="4291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78D4BAC9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140E9E45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0FDA6A40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492AE108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</w:tr>
      <w:tr w:rsidR="00105D71" w14:paraId="2F8A7CC5" w14:textId="77777777">
        <w:trPr>
          <w:trHeight w:val="945"/>
        </w:trPr>
        <w:tc>
          <w:tcPr>
            <w:tcW w:w="2250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7EE4B547" w14:textId="77777777" w:rsidR="00105D71" w:rsidRDefault="003803DA">
            <w:pPr>
              <w:widowControl/>
              <w:spacing w:after="0"/>
              <w:jc w:val="left"/>
              <w:rPr>
                <w:color w:val="333333"/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333333"/>
                <w:kern w:val="0"/>
                <w:sz w:val="19"/>
                <w:szCs w:val="19"/>
                <w:lang w:bidi="ar"/>
              </w:rPr>
              <w:t>IM Integrations</w:t>
            </w:r>
          </w:p>
        </w:tc>
        <w:tc>
          <w:tcPr>
            <w:tcW w:w="4291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270B722F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7D28459E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0D03C8B8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6537FA4E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</w:tr>
      <w:tr w:rsidR="00105D71" w14:paraId="1EDE1BD5" w14:textId="77777777">
        <w:trPr>
          <w:trHeight w:val="945"/>
        </w:trPr>
        <w:tc>
          <w:tcPr>
            <w:tcW w:w="2250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6EE163C3" w14:textId="77777777" w:rsidR="00105D71" w:rsidRDefault="003803DA">
            <w:pPr>
              <w:widowControl/>
              <w:spacing w:after="0"/>
              <w:jc w:val="left"/>
              <w:rPr>
                <w:color w:val="333333"/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333333"/>
                <w:kern w:val="0"/>
                <w:sz w:val="19"/>
                <w:szCs w:val="19"/>
                <w:lang w:bidi="ar"/>
              </w:rPr>
              <w:t>Productivity Integrations</w:t>
            </w:r>
          </w:p>
        </w:tc>
        <w:tc>
          <w:tcPr>
            <w:tcW w:w="4291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57BD13A5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0BA778B0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32CD9FF3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157E06F8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</w:tr>
      <w:tr w:rsidR="00105D71" w14:paraId="36A014EA" w14:textId="77777777">
        <w:trPr>
          <w:trHeight w:val="945"/>
        </w:trPr>
        <w:tc>
          <w:tcPr>
            <w:tcW w:w="2250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49DE75A6" w14:textId="77777777" w:rsidR="00105D71" w:rsidRDefault="003803DA">
            <w:pPr>
              <w:widowControl/>
              <w:spacing w:after="0"/>
              <w:jc w:val="left"/>
              <w:rPr>
                <w:color w:val="333333"/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333333"/>
                <w:kern w:val="0"/>
                <w:sz w:val="19"/>
                <w:szCs w:val="19"/>
                <w:lang w:bidi="ar"/>
              </w:rPr>
              <w:t>Voice Analytics</w:t>
            </w:r>
          </w:p>
        </w:tc>
        <w:tc>
          <w:tcPr>
            <w:tcW w:w="4291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76542EC7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16938174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33DA0E0B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4F5979BD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</w:tr>
      <w:tr w:rsidR="00105D71" w14:paraId="3E9313AB" w14:textId="77777777">
        <w:trPr>
          <w:trHeight w:val="945"/>
        </w:trPr>
        <w:tc>
          <w:tcPr>
            <w:tcW w:w="2250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364F12E6" w14:textId="77777777" w:rsidR="00105D71" w:rsidRDefault="003803DA">
            <w:pPr>
              <w:widowControl/>
              <w:spacing w:after="0"/>
              <w:jc w:val="left"/>
              <w:rPr>
                <w:color w:val="333333"/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333333"/>
                <w:kern w:val="0"/>
                <w:sz w:val="19"/>
                <w:szCs w:val="19"/>
                <w:lang w:bidi="ar"/>
              </w:rPr>
              <w:t>Fraud Protection</w:t>
            </w:r>
          </w:p>
        </w:tc>
        <w:tc>
          <w:tcPr>
            <w:tcW w:w="4291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1294DCBF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73E54108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3CFCD235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4A19104C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</w:tr>
      <w:tr w:rsidR="00105D71" w14:paraId="4B9BD509" w14:textId="77777777">
        <w:trPr>
          <w:trHeight w:val="945"/>
        </w:trPr>
        <w:tc>
          <w:tcPr>
            <w:tcW w:w="2250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2B665BB7" w14:textId="77777777" w:rsidR="00105D71" w:rsidRDefault="003803DA">
            <w:pPr>
              <w:widowControl/>
              <w:spacing w:after="0"/>
              <w:jc w:val="left"/>
              <w:rPr>
                <w:color w:val="333333"/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333333"/>
                <w:kern w:val="0"/>
                <w:sz w:val="19"/>
                <w:szCs w:val="19"/>
                <w:lang w:bidi="ar"/>
              </w:rPr>
              <w:t xml:space="preserve">CRM Integrations (Salesforce, </w:t>
            </w:r>
            <w:proofErr w:type="spellStart"/>
            <w:r>
              <w:rPr>
                <w:rFonts w:ascii="SimSun" w:eastAsia="SimSun" w:hAnsi="SimSun" w:cs="SimSun"/>
                <w:color w:val="333333"/>
                <w:kern w:val="0"/>
                <w:sz w:val="19"/>
                <w:szCs w:val="19"/>
                <w:lang w:bidi="ar"/>
              </w:rPr>
              <w:t>Zoho</w:t>
            </w:r>
            <w:proofErr w:type="spellEnd"/>
            <w:r>
              <w:rPr>
                <w:rFonts w:ascii="SimSun" w:eastAsia="SimSun" w:hAnsi="SimSun" w:cs="SimSun"/>
                <w:color w:val="333333"/>
                <w:kern w:val="0"/>
                <w:sz w:val="19"/>
                <w:szCs w:val="19"/>
                <w:lang w:bidi="ar"/>
              </w:rPr>
              <w:t xml:space="preserve">, </w:t>
            </w:r>
            <w:r>
              <w:rPr>
                <w:rFonts w:ascii="SimSun" w:eastAsia="SimSun" w:hAnsi="SimSun" w:cs="SimSun"/>
                <w:color w:val="333333"/>
                <w:kern w:val="0"/>
                <w:sz w:val="19"/>
                <w:szCs w:val="19"/>
                <w:lang w:bidi="ar"/>
              </w:rPr>
              <w:t>Zendesk)</w:t>
            </w:r>
          </w:p>
        </w:tc>
        <w:tc>
          <w:tcPr>
            <w:tcW w:w="4291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10D95818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7D1557AC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36D16236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19B18DDB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</w:tr>
      <w:tr w:rsidR="00105D71" w14:paraId="19051649" w14:textId="77777777">
        <w:trPr>
          <w:trHeight w:val="945"/>
        </w:trPr>
        <w:tc>
          <w:tcPr>
            <w:tcW w:w="2250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3448A93D" w14:textId="77777777" w:rsidR="00105D71" w:rsidRDefault="003803DA">
            <w:pPr>
              <w:widowControl/>
              <w:spacing w:after="0"/>
              <w:jc w:val="left"/>
              <w:rPr>
                <w:color w:val="333333"/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333333"/>
                <w:kern w:val="0"/>
                <w:sz w:val="19"/>
                <w:szCs w:val="19"/>
                <w:lang w:bidi="ar"/>
              </w:rPr>
              <w:t>Okta SSO</w:t>
            </w:r>
          </w:p>
        </w:tc>
        <w:tc>
          <w:tcPr>
            <w:tcW w:w="4291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6291635F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7E9E2806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14725955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01D9BBC5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</w:tr>
      <w:tr w:rsidR="00105D71" w14:paraId="638C9332" w14:textId="77777777">
        <w:trPr>
          <w:trHeight w:val="945"/>
        </w:trPr>
        <w:tc>
          <w:tcPr>
            <w:tcW w:w="2250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7334BE51" w14:textId="77777777" w:rsidR="00105D71" w:rsidRDefault="003803DA">
            <w:pPr>
              <w:widowControl/>
              <w:spacing w:after="0"/>
              <w:jc w:val="left"/>
              <w:rPr>
                <w:color w:val="333333"/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333333"/>
                <w:kern w:val="0"/>
                <w:sz w:val="19"/>
                <w:szCs w:val="19"/>
                <w:lang w:bidi="ar"/>
              </w:rPr>
              <w:t>Phone Provisioner</w:t>
            </w:r>
          </w:p>
        </w:tc>
        <w:tc>
          <w:tcPr>
            <w:tcW w:w="4291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49762B6D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556CD421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4B12E688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2F22C281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</w:tr>
      <w:tr w:rsidR="00105D71" w14:paraId="46E2557F" w14:textId="77777777">
        <w:trPr>
          <w:trHeight w:val="945"/>
        </w:trPr>
        <w:tc>
          <w:tcPr>
            <w:tcW w:w="2250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22F7D82E" w14:textId="77777777" w:rsidR="00105D71" w:rsidRDefault="003803DA">
            <w:pPr>
              <w:widowControl/>
              <w:spacing w:after="0"/>
              <w:jc w:val="left"/>
              <w:rPr>
                <w:color w:val="333333"/>
                <w:sz w:val="19"/>
                <w:szCs w:val="19"/>
              </w:rPr>
            </w:pPr>
            <w:proofErr w:type="spellStart"/>
            <w:r>
              <w:rPr>
                <w:rFonts w:ascii="SimSun" w:eastAsia="SimSun" w:hAnsi="SimSun" w:cs="SimSun"/>
                <w:color w:val="333333"/>
                <w:kern w:val="0"/>
                <w:sz w:val="19"/>
                <w:szCs w:val="19"/>
                <w:lang w:bidi="ar"/>
              </w:rPr>
              <w:t>Lineblocs</w:t>
            </w:r>
            <w:proofErr w:type="spellEnd"/>
            <w:r>
              <w:rPr>
                <w:rFonts w:ascii="SimSun" w:eastAsia="SimSun" w:hAnsi="SimSun" w:cs="SimSun"/>
                <w:color w:val="333333"/>
                <w:kern w:val="0"/>
                <w:sz w:val="19"/>
                <w:szCs w:val="19"/>
                <w:lang w:bidi="ar"/>
              </w:rPr>
              <w:t xml:space="preserve"> VPN</w:t>
            </w:r>
          </w:p>
        </w:tc>
        <w:tc>
          <w:tcPr>
            <w:tcW w:w="4291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192D2F96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75873CEB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603902BF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062B5180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</w:tr>
      <w:tr w:rsidR="00105D71" w14:paraId="0C0CEBD8" w14:textId="77777777">
        <w:trPr>
          <w:trHeight w:val="945"/>
        </w:trPr>
        <w:tc>
          <w:tcPr>
            <w:tcW w:w="2250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73F6B33D" w14:textId="77777777" w:rsidR="00105D71" w:rsidRDefault="003803DA">
            <w:pPr>
              <w:widowControl/>
              <w:spacing w:after="0"/>
              <w:jc w:val="left"/>
              <w:rPr>
                <w:color w:val="333333"/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333333"/>
                <w:kern w:val="0"/>
                <w:sz w:val="19"/>
                <w:szCs w:val="19"/>
                <w:lang w:bidi="ar"/>
              </w:rPr>
              <w:t>Multiple SIP Domains</w:t>
            </w:r>
          </w:p>
        </w:tc>
        <w:tc>
          <w:tcPr>
            <w:tcW w:w="4291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5A471DA6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7549581F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19C68FE8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718B6775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</w:tr>
      <w:tr w:rsidR="00105D71" w14:paraId="3BB30468" w14:textId="77777777">
        <w:trPr>
          <w:trHeight w:val="945"/>
        </w:trPr>
        <w:tc>
          <w:tcPr>
            <w:tcW w:w="2250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66C06627" w14:textId="77777777" w:rsidR="00105D71" w:rsidRDefault="003803DA">
            <w:pPr>
              <w:widowControl/>
              <w:spacing w:after="0"/>
              <w:jc w:val="left"/>
              <w:rPr>
                <w:color w:val="333333"/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333333"/>
                <w:kern w:val="0"/>
                <w:sz w:val="19"/>
                <w:szCs w:val="19"/>
                <w:lang w:bidi="ar"/>
              </w:rPr>
              <w:lastRenderedPageBreak/>
              <w:t>Bring Your Carrier</w:t>
            </w:r>
          </w:p>
        </w:tc>
        <w:tc>
          <w:tcPr>
            <w:tcW w:w="4291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7E1BD835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0D4254A1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44B56334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7DAB9D00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</w:tr>
      <w:tr w:rsidR="00105D71" w14:paraId="330372CF" w14:textId="77777777">
        <w:trPr>
          <w:trHeight w:val="945"/>
        </w:trPr>
        <w:tc>
          <w:tcPr>
            <w:tcW w:w="2250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5DBCE9EA" w14:textId="77777777" w:rsidR="00105D71" w:rsidRDefault="003803DA">
            <w:pPr>
              <w:widowControl/>
              <w:spacing w:after="0"/>
              <w:jc w:val="left"/>
              <w:rPr>
                <w:color w:val="333333"/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333333"/>
                <w:kern w:val="0"/>
                <w:sz w:val="19"/>
                <w:szCs w:val="19"/>
                <w:lang w:bidi="ar"/>
              </w:rPr>
              <w:t>Call Center Apps</w:t>
            </w:r>
          </w:p>
        </w:tc>
        <w:tc>
          <w:tcPr>
            <w:tcW w:w="4291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33669192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00EB6689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61C936BC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7F45C780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</w:tr>
      <w:tr w:rsidR="00105D71" w14:paraId="31815F85" w14:textId="77777777">
        <w:trPr>
          <w:trHeight w:val="945"/>
        </w:trPr>
        <w:tc>
          <w:tcPr>
            <w:tcW w:w="2250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26584C0A" w14:textId="77777777" w:rsidR="00105D71" w:rsidRDefault="003803DA">
            <w:pPr>
              <w:widowControl/>
              <w:spacing w:after="0"/>
              <w:jc w:val="left"/>
              <w:rPr>
                <w:color w:val="333333"/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333333"/>
                <w:kern w:val="0"/>
                <w:sz w:val="19"/>
                <w:szCs w:val="19"/>
                <w:lang w:bidi="ar"/>
              </w:rPr>
              <w:t>24 / Support</w:t>
            </w:r>
          </w:p>
        </w:tc>
        <w:tc>
          <w:tcPr>
            <w:tcW w:w="4291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2469D122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0A88D35B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3E2100E8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FFFFFF"/>
            <w:tcMar>
              <w:top w:w="375" w:type="dxa"/>
              <w:left w:w="300" w:type="dxa"/>
            </w:tcMar>
            <w:vAlign w:val="center"/>
          </w:tcPr>
          <w:p w14:paraId="132C9CA0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</w:tr>
      <w:tr w:rsidR="00105D71" w14:paraId="5AB0F43A" w14:textId="77777777">
        <w:trPr>
          <w:trHeight w:val="945"/>
        </w:trPr>
        <w:tc>
          <w:tcPr>
            <w:tcW w:w="2250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4B3A5066" w14:textId="054AB19A" w:rsidR="00105D71" w:rsidRDefault="003803DA">
            <w:pPr>
              <w:widowControl/>
              <w:spacing w:after="0"/>
              <w:jc w:val="left"/>
              <w:rPr>
                <w:color w:val="333333"/>
                <w:sz w:val="19"/>
                <w:szCs w:val="19"/>
              </w:rPr>
            </w:pPr>
            <w:r>
              <w:rPr>
                <w:rFonts w:ascii="SimSun" w:eastAsia="SimSun" w:hAnsi="SimSun" w:cs="SimSun"/>
                <w:color w:val="333333"/>
                <w:kern w:val="0"/>
                <w:sz w:val="19"/>
                <w:szCs w:val="19"/>
                <w:lang w:bidi="ar"/>
              </w:rPr>
              <w:t>AI</w:t>
            </w:r>
            <w:ins w:id="19" w:author="Maximilian" w:date="2021-07-19T02:50:00Z">
              <w:r>
                <w:rPr>
                  <w:rFonts w:ascii="SimSun" w:eastAsia="SimSun" w:hAnsi="SimSun" w:cs="SimSun"/>
                  <w:color w:val="333333"/>
                  <w:kern w:val="0"/>
                  <w:sz w:val="19"/>
                  <w:szCs w:val="19"/>
                  <w:lang w:bidi="ar"/>
                </w:rPr>
                <w:t>-</w:t>
              </w:r>
            </w:ins>
            <w:del w:id="20" w:author="Maximilian" w:date="2021-07-19T02:50:00Z">
              <w:r w:rsidDel="003803DA">
                <w:rPr>
                  <w:rFonts w:ascii="SimSun" w:eastAsia="SimSun" w:hAnsi="SimSun" w:cs="SimSun"/>
                  <w:color w:val="333333"/>
                  <w:kern w:val="0"/>
                  <w:sz w:val="19"/>
                  <w:szCs w:val="19"/>
                  <w:lang w:bidi="ar"/>
                </w:rPr>
                <w:delText xml:space="preserve"> </w:delText>
              </w:r>
            </w:del>
            <w:r>
              <w:rPr>
                <w:rFonts w:ascii="SimSun" w:eastAsia="SimSun" w:hAnsi="SimSun" w:cs="SimSun"/>
                <w:color w:val="333333"/>
                <w:kern w:val="0"/>
                <w:sz w:val="19"/>
                <w:szCs w:val="19"/>
                <w:lang w:bidi="ar"/>
              </w:rPr>
              <w:t>Based Call Routing</w:t>
            </w:r>
          </w:p>
        </w:tc>
        <w:tc>
          <w:tcPr>
            <w:tcW w:w="4291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172B4627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722F0BA0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11DDE194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  <w:tc>
          <w:tcPr>
            <w:tcW w:w="3129" w:type="dxa"/>
            <w:shd w:val="clear" w:color="auto" w:fill="EEFCFC"/>
            <w:tcMar>
              <w:top w:w="375" w:type="dxa"/>
              <w:left w:w="300" w:type="dxa"/>
            </w:tcMar>
            <w:vAlign w:val="center"/>
          </w:tcPr>
          <w:p w14:paraId="0823A656" w14:textId="77777777" w:rsidR="00105D71" w:rsidRDefault="00105D71">
            <w:pPr>
              <w:rPr>
                <w:rFonts w:ascii="SimSun"/>
                <w:color w:val="333333"/>
                <w:sz w:val="19"/>
                <w:szCs w:val="19"/>
              </w:rPr>
            </w:pPr>
          </w:p>
        </w:tc>
      </w:tr>
    </w:tbl>
    <w:p w14:paraId="51963DBF" w14:textId="77777777" w:rsidR="00105D71" w:rsidRDefault="003803DA">
      <w:pPr>
        <w:pStyle w:val="Heading3"/>
        <w:spacing w:beforeAutospacing="0" w:after="1500" w:afterAutospacing="0" w:line="18" w:lineRule="atLeast"/>
        <w:jc w:val="center"/>
        <w:rPr>
          <w:rFonts w:ascii="Poppins" w:eastAsia="Poppins" w:hAnsi="Poppins" w:cs="Poppins" w:hint="default"/>
          <w:color w:val="0A1247"/>
          <w:sz w:val="48"/>
          <w:szCs w:val="48"/>
        </w:rPr>
      </w:pPr>
      <w:r>
        <w:rPr>
          <w:rFonts w:ascii="Poppins" w:eastAsia="Poppins" w:hAnsi="Poppins" w:cs="Poppins" w:hint="default"/>
          <w:color w:val="0A1247"/>
          <w:sz w:val="48"/>
          <w:szCs w:val="48"/>
        </w:rPr>
        <w:t>Learn More</w:t>
      </w:r>
    </w:p>
    <w:p w14:paraId="0BCB98B7" w14:textId="77777777" w:rsidR="00105D71" w:rsidRDefault="003803DA">
      <w:pPr>
        <w:pStyle w:val="NormalWeb"/>
        <w:spacing w:beforeAutospacing="0" w:after="225" w:afterAutospacing="0" w:line="351" w:lineRule="atLeast"/>
        <w:jc w:val="center"/>
        <w:rPr>
          <w:rFonts w:ascii="Poppins" w:eastAsia="Poppins" w:hAnsi="Poppins" w:cs="Poppins"/>
          <w:color w:val="666666"/>
          <w:sz w:val="27"/>
          <w:szCs w:val="27"/>
        </w:rPr>
      </w:pPr>
      <w:r>
        <w:rPr>
          <w:rFonts w:ascii="Poppins" w:eastAsia="Poppins" w:hAnsi="Poppins" w:cs="Poppins"/>
          <w:color w:val="666666"/>
          <w:sz w:val="27"/>
          <w:szCs w:val="27"/>
        </w:rPr>
        <w:t>Have queries regarding our offerings</w:t>
      </w:r>
      <w:del w:id="21" w:author="Maximilian" w:date="2021-07-19T02:51:00Z">
        <w:r w:rsidDel="003803DA">
          <w:rPr>
            <w:rFonts w:ascii="Poppins" w:eastAsia="Poppins" w:hAnsi="Poppins" w:cs="Poppins"/>
            <w:color w:val="666666"/>
            <w:sz w:val="27"/>
            <w:szCs w:val="27"/>
          </w:rPr>
          <w:delText xml:space="preserve"> </w:delText>
        </w:r>
      </w:del>
      <w:r>
        <w:rPr>
          <w:rFonts w:ascii="Poppins" w:eastAsia="Poppins" w:hAnsi="Poppins" w:cs="Poppins"/>
          <w:color w:val="666666"/>
          <w:sz w:val="27"/>
          <w:szCs w:val="27"/>
        </w:rPr>
        <w:t xml:space="preserve">? Feel free to </w:t>
      </w:r>
      <w:r>
        <w:rPr>
          <w:rFonts w:ascii="Poppins" w:eastAsia="Poppins" w:hAnsi="Poppins" w:cs="Poppins"/>
          <w:color w:val="666666"/>
          <w:sz w:val="27"/>
          <w:szCs w:val="27"/>
        </w:rPr>
        <w:t>contact us.</w:t>
      </w:r>
    </w:p>
    <w:p w14:paraId="1CAE4D2B" w14:textId="77777777" w:rsidR="00105D71" w:rsidRDefault="00105D71"/>
    <w:sectPr w:rsidR="00105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CCF70"/>
    <w:multiLevelType w:val="multilevel"/>
    <w:tmpl w:val="60CCCF70"/>
    <w:lvl w:ilvl="0">
      <w:start w:val="1"/>
      <w:numFmt w:val="bullet"/>
      <w:lvlText w:val="o"/>
      <w:lvlJc w:val="left"/>
      <w:pPr>
        <w:tabs>
          <w:tab w:val="left" w:pos="720"/>
        </w:tabs>
        <w:ind w:left="720" w:firstLine="0"/>
      </w:pPr>
      <w:rPr>
        <w:rFonts w:ascii="Courier New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firstLine="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firstLine="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firstLine="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firstLine="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firstLine="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firstLine="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firstLine="0"/>
      </w:pPr>
      <w:rPr>
        <w:rFonts w:ascii="Courier New" w:hAnsi="Courier New" w:cs="Courier New" w:hint="default"/>
        <w:sz w:val="20"/>
      </w:rPr>
    </w:lvl>
  </w:abstractNum>
  <w:abstractNum w:abstractNumId="1" w15:restartNumberingAfterBreak="0">
    <w:nsid w:val="60CCCF7B"/>
    <w:multiLevelType w:val="multilevel"/>
    <w:tmpl w:val="60CCCF7B"/>
    <w:lvl w:ilvl="0">
      <w:start w:val="1"/>
      <w:numFmt w:val="bullet"/>
      <w:lvlText w:val="o"/>
      <w:lvlJc w:val="left"/>
      <w:pPr>
        <w:tabs>
          <w:tab w:val="left" w:pos="720"/>
        </w:tabs>
        <w:ind w:left="720" w:firstLine="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firstLine="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firstLine="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firstLine="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firstLine="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firstLine="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firstLine="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firstLine="0"/>
      </w:pPr>
      <w:rPr>
        <w:rFonts w:ascii="Courier New" w:hAnsi="Courier New" w:cs="Courier New" w:hint="default"/>
        <w:sz w:val="20"/>
      </w:rPr>
    </w:lvl>
  </w:abstractNum>
  <w:abstractNum w:abstractNumId="2" w15:restartNumberingAfterBreak="0">
    <w:nsid w:val="60CCCF86"/>
    <w:multiLevelType w:val="multilevel"/>
    <w:tmpl w:val="60CCCF86"/>
    <w:lvl w:ilvl="0">
      <w:start w:val="1"/>
      <w:numFmt w:val="bullet"/>
      <w:lvlText w:val="o"/>
      <w:lvlJc w:val="left"/>
      <w:pPr>
        <w:tabs>
          <w:tab w:val="left" w:pos="720"/>
        </w:tabs>
        <w:ind w:left="720" w:firstLine="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firstLine="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firstLine="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firstLine="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firstLine="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firstLine="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firstLine="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firstLine="0"/>
      </w:pPr>
      <w:rPr>
        <w:rFonts w:ascii="Courier New" w:hAnsi="Courier New" w:cs="Courier New" w:hint="default"/>
        <w:sz w:val="20"/>
      </w:rPr>
    </w:lvl>
  </w:abstractNum>
  <w:abstractNum w:abstractNumId="3" w15:restartNumberingAfterBreak="0">
    <w:nsid w:val="60CCCF91"/>
    <w:multiLevelType w:val="multilevel"/>
    <w:tmpl w:val="60CCCF91"/>
    <w:lvl w:ilvl="0">
      <w:start w:val="1"/>
      <w:numFmt w:val="bullet"/>
      <w:lvlText w:val="o"/>
      <w:lvlJc w:val="left"/>
      <w:pPr>
        <w:tabs>
          <w:tab w:val="left" w:pos="720"/>
        </w:tabs>
        <w:ind w:left="720" w:firstLine="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firstLine="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firstLine="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firstLine="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firstLine="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firstLine="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firstLine="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firstLine="0"/>
      </w:pPr>
      <w:rPr>
        <w:rFonts w:ascii="Courier New" w:hAnsi="Courier New" w:cs="Courier New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ximilian">
    <w15:presenceInfo w15:providerId="None" w15:userId="Maximil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5D71"/>
    <w:rsid w:val="00105D71"/>
    <w:rsid w:val="0038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D6ECFB"/>
  <w15:docId w15:val="{B153A097-860F-4F1D-8669-2C3B63D3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unhideWhenUsed/>
    <w:qFormat/>
    <w:pPr>
      <w:spacing w:beforeAutospacing="1" w:after="0" w:afterAutospacing="1"/>
      <w:outlineLvl w:val="4"/>
    </w:pPr>
    <w:rPr>
      <w:rFonts w:ascii="SimSun" w:hAnsi="SimSun" w:hint="eastAsia"/>
      <w:b/>
      <w:b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lineblocs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app.lineblocs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.lineblocs.com/" TargetMode="Externa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p.lineblocs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Max’s Iphone</dc:creator>
  <cp:lastModifiedBy>Maximilian</cp:lastModifiedBy>
  <cp:revision>1</cp:revision>
  <dcterms:created xsi:type="dcterms:W3CDTF">2021-06-18T17:46:00Z</dcterms:created>
  <dcterms:modified xsi:type="dcterms:W3CDTF">2021-07-19T05:51:00Z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3081-10.16.0</vt:lpwstr>
  </property>
</Properties>
</file>